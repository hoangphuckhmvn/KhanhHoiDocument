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6" w:type="dxa"/>
        <w:jc w:val="center"/>
        <w:tblLook w:val="04A0" w:firstRow="1" w:lastRow="0" w:firstColumn="1" w:lastColumn="0" w:noHBand="0" w:noVBand="1"/>
      </w:tblPr>
      <w:tblGrid>
        <w:gridCol w:w="4820"/>
        <w:gridCol w:w="5386"/>
      </w:tblGrid>
      <w:tr w:rsidR="00A60327" w:rsidRPr="00544959" w:rsidTr="008B310B">
        <w:trPr>
          <w:jc w:val="center"/>
        </w:trPr>
        <w:tc>
          <w:tcPr>
            <w:tcW w:w="4820" w:type="dxa"/>
          </w:tcPr>
          <w:p w:rsidR="00A60327" w:rsidRPr="00544959" w:rsidRDefault="00A60327" w:rsidP="008B310B">
            <w:pPr>
              <w:spacing w:after="0" w:line="240" w:lineRule="auto"/>
              <w:jc w:val="center"/>
              <w:rPr>
                <w:rFonts w:ascii="Times New Roman" w:hAnsi="Times New Roman"/>
                <w:sz w:val="24"/>
                <w:szCs w:val="24"/>
              </w:rPr>
            </w:pPr>
            <w:r w:rsidRPr="00544959">
              <w:rPr>
                <w:rFonts w:ascii="Times New Roman" w:hAnsi="Times New Roman"/>
                <w:sz w:val="24"/>
                <w:szCs w:val="24"/>
              </w:rPr>
              <w:t>TỔNG CÔNG TY CÔNG NGHIỆP SÀI GÒN</w:t>
            </w:r>
          </w:p>
          <w:p w:rsidR="00A60327" w:rsidRPr="00544959" w:rsidRDefault="00A60327" w:rsidP="008B310B">
            <w:pPr>
              <w:spacing w:after="0" w:line="240" w:lineRule="auto"/>
              <w:jc w:val="center"/>
              <w:rPr>
                <w:rFonts w:ascii="Times New Roman" w:hAnsi="Times New Roman"/>
                <w:sz w:val="24"/>
                <w:szCs w:val="24"/>
              </w:rPr>
            </w:pPr>
            <w:r w:rsidRPr="00544959">
              <w:rPr>
                <w:rFonts w:ascii="Times New Roman" w:hAnsi="Times New Roman"/>
                <w:sz w:val="24"/>
                <w:szCs w:val="24"/>
              </w:rPr>
              <w:t xml:space="preserve"> TNHH MỘT THÀNH VIÊN</w:t>
            </w:r>
          </w:p>
        </w:tc>
        <w:tc>
          <w:tcPr>
            <w:tcW w:w="5386" w:type="dxa"/>
          </w:tcPr>
          <w:p w:rsidR="00A60327" w:rsidRPr="00544959" w:rsidRDefault="00A60327" w:rsidP="008B310B">
            <w:pPr>
              <w:spacing w:after="0" w:line="240" w:lineRule="auto"/>
              <w:jc w:val="center"/>
              <w:rPr>
                <w:rFonts w:ascii="Times New Roman" w:hAnsi="Times New Roman"/>
                <w:b/>
                <w:sz w:val="24"/>
                <w:szCs w:val="24"/>
              </w:rPr>
            </w:pPr>
            <w:r w:rsidRPr="00544959">
              <w:rPr>
                <w:rFonts w:ascii="Times New Roman" w:hAnsi="Times New Roman"/>
                <w:b/>
                <w:sz w:val="24"/>
                <w:szCs w:val="24"/>
              </w:rPr>
              <w:t>CỘNG HÒA XÃ HỘI CHỦ NGHĨA VIỆT NAM</w:t>
            </w:r>
          </w:p>
          <w:p w:rsidR="00A60327" w:rsidRPr="00544959" w:rsidRDefault="00213BC0" w:rsidP="008B310B">
            <w:pPr>
              <w:spacing w:after="0" w:line="240" w:lineRule="auto"/>
              <w:jc w:val="center"/>
              <w:rPr>
                <w:rFonts w:ascii="Times New Roman" w:hAnsi="Times New Roman"/>
                <w:b/>
              </w:rPr>
            </w:pPr>
            <w:r w:rsidRPr="00544959">
              <w:rPr>
                <w:rFonts w:ascii="Times New Roman" w:hAnsi="Times New Roman"/>
                <w:b/>
                <w:noProof/>
                <w:sz w:val="28"/>
                <w:szCs w:val="28"/>
                <w:lang w:val="vi-VN" w:eastAsia="vi-VN"/>
              </w:rPr>
              <mc:AlternateContent>
                <mc:Choice Requires="wps">
                  <w:drawing>
                    <wp:anchor distT="4294967295" distB="4294967295" distL="114300" distR="114300" simplePos="0" relativeHeight="251657216" behindDoc="0" locked="0" layoutInCell="1" allowOverlap="1" wp14:anchorId="4FC8B887" wp14:editId="625BEEFA">
                      <wp:simplePos x="0" y="0"/>
                      <wp:positionH relativeFrom="column">
                        <wp:posOffset>659765</wp:posOffset>
                      </wp:positionH>
                      <wp:positionV relativeFrom="paragraph">
                        <wp:posOffset>207009</wp:posOffset>
                      </wp:positionV>
                      <wp:extent cx="194310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135B18" id="Line 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95pt,16.3pt" to="204.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Sz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"/>
                  </w:pict>
                </mc:Fallback>
              </mc:AlternateContent>
            </w:r>
            <w:r w:rsidR="00A60327" w:rsidRPr="00544959">
              <w:rPr>
                <w:rFonts w:ascii="Times New Roman" w:hAnsi="Times New Roman"/>
                <w:b/>
                <w:sz w:val="26"/>
                <w:szCs w:val="26"/>
              </w:rPr>
              <w:t>Độc lập – Tự do – Hạnh phúc</w:t>
            </w:r>
          </w:p>
        </w:tc>
      </w:tr>
      <w:tr w:rsidR="00A60327" w:rsidRPr="00544959" w:rsidTr="008B310B">
        <w:trPr>
          <w:jc w:val="center"/>
        </w:trPr>
        <w:tc>
          <w:tcPr>
            <w:tcW w:w="4820" w:type="dxa"/>
          </w:tcPr>
          <w:p w:rsidR="00A60327" w:rsidRPr="00544959" w:rsidRDefault="00A60327" w:rsidP="008B310B">
            <w:pPr>
              <w:spacing w:after="0" w:line="240" w:lineRule="auto"/>
              <w:jc w:val="center"/>
              <w:rPr>
                <w:rFonts w:ascii="Times New Roman" w:hAnsi="Times New Roman"/>
                <w:sz w:val="24"/>
                <w:szCs w:val="24"/>
              </w:rPr>
            </w:pPr>
            <w:r w:rsidRPr="00544959">
              <w:rPr>
                <w:rFonts w:ascii="Times New Roman" w:hAnsi="Times New Roman"/>
                <w:sz w:val="24"/>
                <w:szCs w:val="24"/>
              </w:rPr>
              <w:t>(CNS)</w:t>
            </w:r>
          </w:p>
        </w:tc>
        <w:tc>
          <w:tcPr>
            <w:tcW w:w="5386" w:type="dxa"/>
          </w:tcPr>
          <w:p w:rsidR="00A60327" w:rsidRPr="00544959" w:rsidRDefault="00A60327" w:rsidP="008B310B">
            <w:pPr>
              <w:spacing w:after="0" w:line="240" w:lineRule="auto"/>
              <w:jc w:val="center"/>
              <w:rPr>
                <w:rFonts w:ascii="Times New Roman" w:hAnsi="Times New Roman"/>
                <w:b/>
                <w:sz w:val="26"/>
                <w:szCs w:val="26"/>
              </w:rPr>
            </w:pPr>
          </w:p>
        </w:tc>
      </w:tr>
      <w:tr w:rsidR="00A60327" w:rsidRPr="00544959" w:rsidTr="008B310B">
        <w:trPr>
          <w:jc w:val="center"/>
        </w:trPr>
        <w:tc>
          <w:tcPr>
            <w:tcW w:w="4820" w:type="dxa"/>
          </w:tcPr>
          <w:p w:rsidR="00A60327" w:rsidRPr="00544959" w:rsidRDefault="00A60327" w:rsidP="008B310B">
            <w:pPr>
              <w:spacing w:after="0" w:line="240" w:lineRule="auto"/>
              <w:jc w:val="center"/>
              <w:rPr>
                <w:rFonts w:ascii="Times New Roman" w:hAnsi="Times New Roman"/>
                <w:b/>
                <w:sz w:val="24"/>
                <w:szCs w:val="24"/>
              </w:rPr>
            </w:pPr>
            <w:r w:rsidRPr="00544959">
              <w:rPr>
                <w:rFonts w:ascii="Times New Roman" w:hAnsi="Times New Roman"/>
                <w:b/>
                <w:sz w:val="24"/>
                <w:szCs w:val="24"/>
              </w:rPr>
              <w:t>NHÀ MÁY THUỐC LÁ KHÁNH HỘI</w:t>
            </w:r>
          </w:p>
        </w:tc>
        <w:tc>
          <w:tcPr>
            <w:tcW w:w="5386" w:type="dxa"/>
          </w:tcPr>
          <w:p w:rsidR="00A60327" w:rsidRPr="00544959" w:rsidRDefault="00A60327" w:rsidP="008B310B">
            <w:pPr>
              <w:spacing w:after="0" w:line="240" w:lineRule="auto"/>
              <w:rPr>
                <w:rFonts w:ascii="Times New Roman" w:hAnsi="Times New Roman"/>
                <w:b/>
              </w:rPr>
            </w:pPr>
          </w:p>
        </w:tc>
      </w:tr>
      <w:tr w:rsidR="00A60327" w:rsidRPr="00544959" w:rsidTr="008B310B">
        <w:trPr>
          <w:jc w:val="center"/>
        </w:trPr>
        <w:tc>
          <w:tcPr>
            <w:tcW w:w="4820" w:type="dxa"/>
          </w:tcPr>
          <w:p w:rsidR="00A60327" w:rsidRPr="00544959" w:rsidRDefault="00213BC0" w:rsidP="008B310B">
            <w:pPr>
              <w:spacing w:after="0" w:line="240" w:lineRule="auto"/>
              <w:ind w:firstLine="340"/>
              <w:jc w:val="center"/>
              <w:rPr>
                <w:rFonts w:ascii="Times New Roman" w:hAnsi="Times New Roman"/>
              </w:rPr>
            </w:pPr>
            <w:r w:rsidRPr="00544959">
              <w:rPr>
                <w:rFonts w:ascii="Times New Roman" w:hAnsi="Times New Roman"/>
                <w:noProof/>
                <w:lang w:val="vi-VN" w:eastAsia="vi-VN"/>
              </w:rPr>
              <mc:AlternateContent>
                <mc:Choice Requires="wps">
                  <w:drawing>
                    <wp:anchor distT="4294967295" distB="4294967295" distL="114300" distR="114300" simplePos="0" relativeHeight="251658240" behindDoc="0" locked="0" layoutInCell="1" allowOverlap="1" wp14:anchorId="7BEBE826" wp14:editId="2435F942">
                      <wp:simplePos x="0" y="0"/>
                      <wp:positionH relativeFrom="column">
                        <wp:posOffset>802005</wp:posOffset>
                      </wp:positionH>
                      <wp:positionV relativeFrom="paragraph">
                        <wp:posOffset>59689</wp:posOffset>
                      </wp:positionV>
                      <wp:extent cx="1181100" cy="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E31EB7" id="_x0000_t32" coordsize="21600,21600" o:spt="32" o:oned="t" path="m,l21600,21600e" filled="f">
                      <v:path arrowok="t" fillok="f" o:connecttype="none"/>
                      <o:lock v:ext="edit" shapetype="t"/>
                    </v:shapetype>
                    <v:shape id="AutoShape 5" o:spid="_x0000_s1026" type="#_x0000_t32" style="position:absolute;margin-left:63.15pt;margin-top:4.7pt;width:9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7W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"/>
                  </w:pict>
                </mc:Fallback>
              </mc:AlternateContent>
            </w:r>
          </w:p>
        </w:tc>
        <w:tc>
          <w:tcPr>
            <w:tcW w:w="5386" w:type="dxa"/>
          </w:tcPr>
          <w:p w:rsidR="00A60327" w:rsidRPr="00544959" w:rsidRDefault="00A60327" w:rsidP="008B310B">
            <w:pPr>
              <w:spacing w:after="0" w:line="240" w:lineRule="auto"/>
              <w:jc w:val="right"/>
              <w:rPr>
                <w:rFonts w:ascii="Times New Roman" w:hAnsi="Times New Roman"/>
                <w:i/>
                <w:noProof/>
              </w:rPr>
            </w:pPr>
          </w:p>
        </w:tc>
      </w:tr>
      <w:tr w:rsidR="00A60327" w:rsidRPr="00544959" w:rsidTr="008B310B">
        <w:trPr>
          <w:jc w:val="center"/>
        </w:trPr>
        <w:tc>
          <w:tcPr>
            <w:tcW w:w="4820" w:type="dxa"/>
          </w:tcPr>
          <w:p w:rsidR="00A60327" w:rsidRPr="00544959" w:rsidRDefault="00A60327" w:rsidP="008B310B">
            <w:pPr>
              <w:spacing w:after="0" w:line="240" w:lineRule="auto"/>
              <w:ind w:firstLine="34"/>
              <w:jc w:val="center"/>
              <w:rPr>
                <w:rFonts w:ascii="Times New Roman" w:hAnsi="Times New Roman"/>
                <w:sz w:val="24"/>
                <w:szCs w:val="24"/>
              </w:rPr>
            </w:pPr>
            <w:r w:rsidRPr="00544959">
              <w:rPr>
                <w:rFonts w:ascii="Times New Roman" w:hAnsi="Times New Roman"/>
                <w:sz w:val="24"/>
                <w:szCs w:val="24"/>
              </w:rPr>
              <w:t>Số: ………/NMKH</w:t>
            </w:r>
          </w:p>
          <w:p w:rsidR="00A60327" w:rsidRPr="00544959" w:rsidRDefault="00A60327" w:rsidP="008B310B">
            <w:pPr>
              <w:spacing w:after="0" w:line="240" w:lineRule="auto"/>
              <w:ind w:firstLine="34"/>
              <w:rPr>
                <w:rFonts w:ascii="Times New Roman" w:hAnsi="Times New Roman"/>
              </w:rPr>
            </w:pPr>
          </w:p>
        </w:tc>
        <w:tc>
          <w:tcPr>
            <w:tcW w:w="5386" w:type="dxa"/>
          </w:tcPr>
          <w:p w:rsidR="00A60327" w:rsidRPr="00544959" w:rsidRDefault="00A60327" w:rsidP="008B310B">
            <w:pPr>
              <w:spacing w:after="0" w:line="240" w:lineRule="auto"/>
              <w:rPr>
                <w:rFonts w:ascii="Times New Roman" w:hAnsi="Times New Roman"/>
                <w:b/>
                <w:noProof/>
                <w:sz w:val="24"/>
                <w:szCs w:val="24"/>
              </w:rPr>
            </w:pPr>
            <w:r w:rsidRPr="00544959">
              <w:rPr>
                <w:rFonts w:ascii="Times New Roman" w:hAnsi="Times New Roman"/>
                <w:i/>
                <w:noProof/>
                <w:sz w:val="24"/>
                <w:szCs w:val="24"/>
              </w:rPr>
              <w:t>Thành phố Hồ Chí Minh, ngày     tháng     năm 2017</w:t>
            </w:r>
          </w:p>
        </w:tc>
      </w:tr>
    </w:tbl>
    <w:p w:rsidR="00A60327" w:rsidRPr="00544959" w:rsidRDefault="00A60327" w:rsidP="00A60327">
      <w:pPr>
        <w:spacing w:before="120" w:after="0" w:line="240" w:lineRule="auto"/>
        <w:jc w:val="center"/>
        <w:rPr>
          <w:rFonts w:ascii="Times New Roman" w:hAnsi="Times New Roman"/>
          <w:b/>
          <w:sz w:val="24"/>
          <w:szCs w:val="24"/>
          <w:rPrChange w:id="0" w:author="AdministratorKH" w:date="2017-07-18T12:33:00Z">
            <w:rPr>
              <w:rFonts w:ascii="Times New Roman" w:hAnsi="Times New Roman"/>
              <w:b/>
              <w:color w:val="000000"/>
              <w:sz w:val="24"/>
              <w:szCs w:val="24"/>
            </w:rPr>
          </w:rPrChange>
        </w:rPr>
      </w:pPr>
    </w:p>
    <w:p w:rsidR="00AF2D87" w:rsidRPr="00544959" w:rsidRDefault="00AF2D87" w:rsidP="00A60327">
      <w:pPr>
        <w:spacing w:before="120" w:after="0" w:line="240" w:lineRule="auto"/>
        <w:jc w:val="center"/>
        <w:rPr>
          <w:ins w:id="1" w:author="Chi Tan Nguyen" w:date="2017-07-14T13:47:00Z"/>
          <w:rFonts w:ascii="Times New Roman" w:hAnsi="Times New Roman"/>
          <w:b/>
          <w:sz w:val="24"/>
          <w:szCs w:val="24"/>
          <w:rPrChange w:id="2" w:author="AdministratorKH" w:date="2017-07-18T12:33:00Z">
            <w:rPr>
              <w:ins w:id="3" w:author="Chi Tan Nguyen" w:date="2017-07-14T13:47:00Z"/>
              <w:rFonts w:ascii="Times New Roman" w:hAnsi="Times New Roman"/>
              <w:b/>
              <w:color w:val="000000"/>
              <w:sz w:val="30"/>
              <w:szCs w:val="30"/>
            </w:rPr>
          </w:rPrChange>
        </w:rPr>
      </w:pPr>
      <w:r w:rsidRPr="00544959">
        <w:rPr>
          <w:rFonts w:ascii="Times New Roman" w:hAnsi="Times New Roman"/>
          <w:b/>
          <w:sz w:val="24"/>
          <w:szCs w:val="24"/>
          <w:rPrChange w:id="4" w:author="AdministratorKH" w:date="2017-07-18T12:33:00Z">
            <w:rPr>
              <w:rFonts w:ascii="Times New Roman" w:hAnsi="Times New Roman"/>
              <w:b/>
              <w:color w:val="000000"/>
              <w:sz w:val="30"/>
              <w:szCs w:val="30"/>
            </w:rPr>
          </w:rPrChange>
        </w:rPr>
        <w:t>BÁO CÁO</w:t>
      </w:r>
      <w:del w:id="5" w:author="Chi Tan Nguyen" w:date="2017-07-14T13:43:00Z">
        <w:r w:rsidRPr="00544959" w:rsidDel="00AF2D87">
          <w:rPr>
            <w:rFonts w:ascii="Times New Roman" w:hAnsi="Times New Roman"/>
            <w:b/>
            <w:sz w:val="24"/>
            <w:szCs w:val="24"/>
            <w:rPrChange w:id="6" w:author="AdministratorKH" w:date="2017-07-18T12:33:00Z">
              <w:rPr>
                <w:rFonts w:ascii="Times New Roman" w:hAnsi="Times New Roman"/>
                <w:b/>
                <w:color w:val="000000"/>
                <w:sz w:val="30"/>
                <w:szCs w:val="30"/>
              </w:rPr>
            </w:rPrChange>
          </w:rPr>
          <w:delText xml:space="preserve"> KẾT QUẢ</w:delText>
        </w:r>
      </w:del>
      <w:r w:rsidR="00A60327" w:rsidRPr="00544959">
        <w:rPr>
          <w:rFonts w:ascii="Times New Roman" w:hAnsi="Times New Roman"/>
          <w:b/>
          <w:sz w:val="24"/>
          <w:szCs w:val="24"/>
          <w:rPrChange w:id="7" w:author="AdministratorKH" w:date="2017-07-18T12:33:00Z">
            <w:rPr>
              <w:rFonts w:ascii="Times New Roman" w:hAnsi="Times New Roman"/>
              <w:b/>
              <w:color w:val="000000"/>
              <w:sz w:val="30"/>
              <w:szCs w:val="30"/>
            </w:rPr>
          </w:rPrChange>
        </w:rPr>
        <w:t xml:space="preserve"> </w:t>
      </w:r>
      <w:ins w:id="8" w:author="Chi Tan Nguyen" w:date="2017-07-14T13:44:00Z">
        <w:r w:rsidRPr="00544959">
          <w:rPr>
            <w:rFonts w:ascii="Times New Roman" w:hAnsi="Times New Roman"/>
            <w:b/>
            <w:sz w:val="24"/>
            <w:szCs w:val="24"/>
            <w:rPrChange w:id="9" w:author="AdministratorKH" w:date="2017-07-18T12:33:00Z">
              <w:rPr>
                <w:rFonts w:ascii="Times New Roman" w:hAnsi="Times New Roman"/>
                <w:b/>
                <w:color w:val="000000"/>
                <w:sz w:val="30"/>
                <w:szCs w:val="30"/>
              </w:rPr>
            </w:rPrChange>
          </w:rPr>
          <w:t xml:space="preserve">KẾT QUẢ </w:t>
        </w:r>
      </w:ins>
      <w:ins w:id="10" w:author="Chi Tan Nguyen" w:date="2017-07-14T13:43:00Z">
        <w:r w:rsidRPr="00544959">
          <w:rPr>
            <w:rFonts w:ascii="Times New Roman" w:hAnsi="Times New Roman"/>
            <w:b/>
            <w:sz w:val="24"/>
            <w:szCs w:val="24"/>
            <w:rPrChange w:id="11" w:author="AdministratorKH" w:date="2017-07-18T12:33:00Z">
              <w:rPr>
                <w:rFonts w:ascii="Times New Roman" w:hAnsi="Times New Roman"/>
                <w:b/>
                <w:color w:val="000000"/>
                <w:sz w:val="30"/>
                <w:szCs w:val="30"/>
              </w:rPr>
            </w:rPrChange>
          </w:rPr>
          <w:t xml:space="preserve">HOẠT ĐỘNG LƯU THÔNG PHÂN PHỐI </w:t>
        </w:r>
      </w:ins>
    </w:p>
    <w:p w:rsidR="00AF2D87" w:rsidRPr="00544959" w:rsidDel="00AF2D87" w:rsidRDefault="00AF2D87" w:rsidP="00A60327">
      <w:pPr>
        <w:spacing w:before="120" w:after="0" w:line="240" w:lineRule="auto"/>
        <w:jc w:val="center"/>
        <w:rPr>
          <w:del w:id="12" w:author="Chi Tan Nguyen" w:date="2017-07-14T13:44:00Z"/>
          <w:rFonts w:ascii="Times New Roman" w:hAnsi="Times New Roman"/>
          <w:b/>
          <w:sz w:val="24"/>
          <w:szCs w:val="24"/>
          <w:rPrChange w:id="13" w:author="AdministratorKH" w:date="2017-07-18T12:33:00Z">
            <w:rPr>
              <w:del w:id="14" w:author="Chi Tan Nguyen" w:date="2017-07-14T13:44:00Z"/>
              <w:rFonts w:ascii="Times New Roman" w:hAnsi="Times New Roman"/>
              <w:b/>
              <w:color w:val="000000"/>
              <w:sz w:val="30"/>
              <w:szCs w:val="30"/>
            </w:rPr>
          </w:rPrChange>
        </w:rPr>
      </w:pPr>
      <w:ins w:id="15" w:author="Chi Tan Nguyen" w:date="2017-07-14T13:44:00Z">
        <w:r w:rsidRPr="00544959">
          <w:rPr>
            <w:rFonts w:ascii="Times New Roman" w:hAnsi="Times New Roman"/>
            <w:b/>
            <w:sz w:val="24"/>
            <w:szCs w:val="24"/>
            <w:rPrChange w:id="16" w:author="AdministratorKH" w:date="2017-07-18T12:33:00Z">
              <w:rPr>
                <w:rFonts w:ascii="Times New Roman" w:hAnsi="Times New Roman"/>
                <w:b/>
                <w:color w:val="000000"/>
                <w:sz w:val="30"/>
                <w:szCs w:val="30"/>
              </w:rPr>
            </w:rPrChange>
          </w:rPr>
          <w:t xml:space="preserve">6 THÁNG ĐẦU </w:t>
        </w:r>
      </w:ins>
      <w:ins w:id="17" w:author="Chi Tan Nguyen" w:date="2017-07-14T13:45:00Z">
        <w:r w:rsidRPr="00544959">
          <w:rPr>
            <w:rFonts w:ascii="Times New Roman" w:hAnsi="Times New Roman"/>
            <w:b/>
            <w:sz w:val="24"/>
            <w:szCs w:val="24"/>
            <w:rPrChange w:id="18" w:author="AdministratorKH" w:date="2017-07-18T12:33:00Z">
              <w:rPr>
                <w:rFonts w:ascii="Times New Roman" w:hAnsi="Times New Roman"/>
                <w:b/>
                <w:color w:val="000000"/>
                <w:sz w:val="30"/>
                <w:szCs w:val="30"/>
              </w:rPr>
            </w:rPrChange>
          </w:rPr>
          <w:t xml:space="preserve">NĂM </w:t>
        </w:r>
      </w:ins>
      <w:del w:id="19" w:author="Chi Tan Nguyen" w:date="2017-07-14T13:44:00Z">
        <w:r w:rsidRPr="00544959" w:rsidDel="00AF2D87">
          <w:rPr>
            <w:rFonts w:ascii="Times New Roman" w:hAnsi="Times New Roman"/>
            <w:b/>
            <w:sz w:val="24"/>
            <w:szCs w:val="24"/>
            <w:rPrChange w:id="20" w:author="AdministratorKH" w:date="2017-07-18T12:33:00Z">
              <w:rPr>
                <w:rFonts w:ascii="Times New Roman" w:hAnsi="Times New Roman"/>
                <w:b/>
                <w:color w:val="000000"/>
                <w:sz w:val="30"/>
                <w:szCs w:val="30"/>
              </w:rPr>
            </w:rPrChange>
          </w:rPr>
          <w:delText>TIÊU THỤ THUỐC LÁ ĐIẾU</w:delText>
        </w:r>
      </w:del>
    </w:p>
    <w:p w:rsidR="00AF2D87" w:rsidRPr="00544959" w:rsidRDefault="00AF2D87" w:rsidP="00A60327">
      <w:pPr>
        <w:spacing w:before="120" w:after="0" w:line="240" w:lineRule="auto"/>
        <w:jc w:val="center"/>
        <w:rPr>
          <w:rFonts w:ascii="Times New Roman" w:hAnsi="Times New Roman"/>
          <w:b/>
          <w:sz w:val="24"/>
          <w:szCs w:val="24"/>
          <w:rPrChange w:id="21" w:author="AdministratorKH" w:date="2017-07-18T12:33:00Z">
            <w:rPr>
              <w:rFonts w:ascii="Times New Roman" w:hAnsi="Times New Roman"/>
              <w:b/>
              <w:color w:val="000000"/>
              <w:sz w:val="30"/>
              <w:szCs w:val="30"/>
            </w:rPr>
          </w:rPrChange>
        </w:rPr>
      </w:pPr>
      <w:ins w:id="22" w:author="Chi Tan Nguyen" w:date="2017-07-14T13:44:00Z">
        <w:r w:rsidRPr="00544959">
          <w:rPr>
            <w:rFonts w:ascii="Times New Roman" w:hAnsi="Times New Roman"/>
            <w:b/>
            <w:sz w:val="24"/>
            <w:szCs w:val="24"/>
            <w:rPrChange w:id="23" w:author="AdministratorKH" w:date="2017-07-18T12:33:00Z">
              <w:rPr>
                <w:rFonts w:ascii="Times New Roman" w:hAnsi="Times New Roman"/>
                <w:b/>
                <w:color w:val="000000"/>
                <w:sz w:val="30"/>
                <w:szCs w:val="30"/>
              </w:rPr>
            </w:rPrChange>
          </w:rPr>
          <w:t>VÀ PHƯƠNG HƯỚNG</w:t>
        </w:r>
      </w:ins>
      <w:r w:rsidR="00A60327" w:rsidRPr="00544959">
        <w:rPr>
          <w:rFonts w:ascii="Times New Roman" w:hAnsi="Times New Roman"/>
          <w:b/>
          <w:sz w:val="24"/>
          <w:szCs w:val="24"/>
          <w:rPrChange w:id="24" w:author="AdministratorKH" w:date="2017-07-18T12:33:00Z">
            <w:rPr>
              <w:rFonts w:ascii="Times New Roman" w:hAnsi="Times New Roman"/>
              <w:b/>
              <w:color w:val="000000"/>
              <w:sz w:val="30"/>
              <w:szCs w:val="30"/>
            </w:rPr>
          </w:rPrChange>
        </w:rPr>
        <w:t xml:space="preserve"> 6 THÁNG </w:t>
      </w:r>
      <w:del w:id="25" w:author="Chi Tan Nguyen" w:date="2017-07-14T13:45:00Z">
        <w:r w:rsidR="00A60327" w:rsidRPr="00544959" w:rsidDel="00AF2D87">
          <w:rPr>
            <w:rFonts w:ascii="Times New Roman" w:hAnsi="Times New Roman"/>
            <w:b/>
            <w:sz w:val="24"/>
            <w:szCs w:val="24"/>
            <w:rPrChange w:id="26" w:author="AdministratorKH" w:date="2017-07-18T12:33:00Z">
              <w:rPr>
                <w:rFonts w:ascii="Times New Roman" w:hAnsi="Times New Roman"/>
                <w:b/>
                <w:color w:val="000000"/>
                <w:sz w:val="30"/>
                <w:szCs w:val="30"/>
              </w:rPr>
            </w:rPrChange>
          </w:rPr>
          <w:delText xml:space="preserve">ĐẦU </w:delText>
        </w:r>
      </w:del>
      <w:ins w:id="27" w:author="Chi Tan Nguyen" w:date="2017-07-14T13:45:00Z">
        <w:r w:rsidRPr="00544959">
          <w:rPr>
            <w:rFonts w:ascii="Times New Roman" w:hAnsi="Times New Roman"/>
            <w:b/>
            <w:sz w:val="24"/>
            <w:szCs w:val="24"/>
            <w:rPrChange w:id="28" w:author="AdministratorKH" w:date="2017-07-18T12:33:00Z">
              <w:rPr>
                <w:rFonts w:ascii="Times New Roman" w:hAnsi="Times New Roman"/>
                <w:b/>
                <w:color w:val="000000"/>
                <w:sz w:val="30"/>
                <w:szCs w:val="30"/>
              </w:rPr>
            </w:rPrChange>
          </w:rPr>
          <w:t xml:space="preserve">CUỐI </w:t>
        </w:r>
      </w:ins>
      <w:r w:rsidR="00A60327" w:rsidRPr="00544959">
        <w:rPr>
          <w:rFonts w:ascii="Times New Roman" w:hAnsi="Times New Roman"/>
          <w:b/>
          <w:sz w:val="24"/>
          <w:szCs w:val="24"/>
          <w:rPrChange w:id="29" w:author="AdministratorKH" w:date="2017-07-18T12:33:00Z">
            <w:rPr>
              <w:rFonts w:ascii="Times New Roman" w:hAnsi="Times New Roman"/>
              <w:b/>
              <w:color w:val="000000"/>
              <w:sz w:val="30"/>
              <w:szCs w:val="30"/>
            </w:rPr>
          </w:rPrChange>
        </w:rPr>
        <w:t>NĂM 2017</w:t>
      </w:r>
      <w:r w:rsidRPr="00544959">
        <w:rPr>
          <w:rFonts w:ascii="Times New Roman" w:hAnsi="Times New Roman"/>
          <w:b/>
          <w:sz w:val="24"/>
          <w:szCs w:val="24"/>
          <w:rPrChange w:id="30" w:author="AdministratorKH" w:date="2017-07-18T12:33:00Z">
            <w:rPr>
              <w:rFonts w:ascii="Times New Roman" w:hAnsi="Times New Roman"/>
              <w:b/>
              <w:color w:val="000000"/>
              <w:sz w:val="30"/>
              <w:szCs w:val="30"/>
            </w:rPr>
          </w:rPrChange>
        </w:rPr>
        <w:t xml:space="preserve"> </w:t>
      </w:r>
    </w:p>
    <w:p w:rsidR="00A60327" w:rsidRPr="00544959" w:rsidRDefault="00AF2D87" w:rsidP="00A60327">
      <w:pPr>
        <w:spacing w:before="120" w:after="0" w:line="240" w:lineRule="auto"/>
        <w:jc w:val="center"/>
        <w:rPr>
          <w:rFonts w:ascii="Times New Roman" w:hAnsi="Times New Roman"/>
          <w:b/>
          <w:sz w:val="24"/>
          <w:szCs w:val="24"/>
          <w:rPrChange w:id="31" w:author="AdministratorKH" w:date="2017-07-18T12:33:00Z">
            <w:rPr>
              <w:rFonts w:ascii="Times New Roman" w:hAnsi="Times New Roman"/>
              <w:b/>
              <w:color w:val="000000"/>
              <w:sz w:val="30"/>
              <w:szCs w:val="30"/>
            </w:rPr>
          </w:rPrChange>
        </w:rPr>
      </w:pPr>
      <w:ins w:id="32" w:author="Chi Tan Nguyen" w:date="2017-07-14T13:45:00Z">
        <w:r w:rsidRPr="00544959">
          <w:rPr>
            <w:rFonts w:ascii="Times New Roman" w:hAnsi="Times New Roman"/>
            <w:b/>
            <w:sz w:val="24"/>
            <w:szCs w:val="24"/>
            <w:rPrChange w:id="33" w:author="AdministratorKH" w:date="2017-07-18T12:33:00Z">
              <w:rPr>
                <w:rFonts w:ascii="Times New Roman" w:hAnsi="Times New Roman"/>
                <w:b/>
                <w:color w:val="000000"/>
                <w:sz w:val="30"/>
                <w:szCs w:val="30"/>
              </w:rPr>
            </w:rPrChange>
          </w:rPr>
          <w:t xml:space="preserve">CỦA </w:t>
        </w:r>
      </w:ins>
      <w:r w:rsidRPr="00544959">
        <w:rPr>
          <w:rFonts w:ascii="Times New Roman" w:hAnsi="Times New Roman"/>
          <w:b/>
          <w:sz w:val="24"/>
          <w:szCs w:val="24"/>
          <w:rPrChange w:id="34" w:author="AdministratorKH" w:date="2017-07-18T12:33:00Z">
            <w:rPr>
              <w:rFonts w:ascii="Times New Roman" w:hAnsi="Times New Roman"/>
              <w:b/>
              <w:color w:val="000000"/>
              <w:sz w:val="30"/>
              <w:szCs w:val="30"/>
            </w:rPr>
          </w:rPrChange>
        </w:rPr>
        <w:t>NHÀ MÁY THUỐC LÁ KHÁNH HỘI</w:t>
      </w:r>
    </w:p>
    <w:p w:rsidR="00A60327" w:rsidRPr="00544959" w:rsidRDefault="00A60327" w:rsidP="00A60327">
      <w:pPr>
        <w:spacing w:before="120" w:after="0" w:line="240" w:lineRule="auto"/>
        <w:jc w:val="center"/>
        <w:rPr>
          <w:rFonts w:ascii="Times New Roman" w:hAnsi="Times New Roman"/>
          <w:sz w:val="24"/>
          <w:szCs w:val="24"/>
          <w:rPrChange w:id="35" w:author="AdministratorKH" w:date="2017-07-18T12:33:00Z">
            <w:rPr>
              <w:rFonts w:ascii="Times New Roman" w:hAnsi="Times New Roman"/>
              <w:color w:val="000000"/>
              <w:sz w:val="26"/>
              <w:szCs w:val="26"/>
            </w:rPr>
          </w:rPrChange>
        </w:rPr>
      </w:pPr>
    </w:p>
    <w:p w:rsidR="00AF2D87" w:rsidRPr="00544959" w:rsidRDefault="00AF2D87" w:rsidP="00E967BD">
      <w:pPr>
        <w:pStyle w:val="NoSpacing"/>
        <w:numPr>
          <w:ilvl w:val="0"/>
          <w:numId w:val="4"/>
        </w:numPr>
        <w:spacing w:line="276" w:lineRule="auto"/>
        <w:contextualSpacing/>
        <w:outlineLvl w:val="0"/>
        <w:rPr>
          <w:ins w:id="36" w:author="Chi Tan Nguyen" w:date="2017-07-14T13:47:00Z"/>
          <w:rFonts w:ascii="Times New Roman" w:hAnsi="Times New Roman"/>
          <w:b/>
          <w:sz w:val="24"/>
          <w:szCs w:val="24"/>
          <w:rPrChange w:id="37" w:author="AdministratorKH" w:date="2017-07-18T12:33:00Z">
            <w:rPr>
              <w:ins w:id="38" w:author="Chi Tan Nguyen" w:date="2017-07-14T13:47:00Z"/>
              <w:rFonts w:ascii="Times New Roman" w:hAnsi="Times New Roman"/>
              <w:b/>
              <w:sz w:val="26"/>
              <w:szCs w:val="26"/>
            </w:rPr>
          </w:rPrChange>
        </w:rPr>
        <w:pPrChange w:id="39" w:author="AdministratorKH" w:date="2017-07-18T12:30:00Z">
          <w:pPr>
            <w:pStyle w:val="NoSpacing"/>
          </w:pPr>
        </w:pPrChange>
      </w:pPr>
      <w:ins w:id="40" w:author="Chi Tan Nguyen" w:date="2017-07-14T13:47:00Z">
        <w:r w:rsidRPr="00544959">
          <w:rPr>
            <w:rFonts w:ascii="Times New Roman" w:hAnsi="Times New Roman"/>
            <w:b/>
            <w:sz w:val="24"/>
            <w:szCs w:val="24"/>
            <w:rPrChange w:id="41" w:author="AdministratorKH" w:date="2017-07-18T12:33:00Z">
              <w:rPr>
                <w:rFonts w:ascii="Times New Roman" w:hAnsi="Times New Roman"/>
                <w:b/>
                <w:sz w:val="26"/>
                <w:szCs w:val="26"/>
              </w:rPr>
            </w:rPrChange>
          </w:rPr>
          <w:t xml:space="preserve">KẾT QUẢ HOẠT </w:t>
        </w:r>
      </w:ins>
      <w:ins w:id="42" w:author="Chi Tan Nguyen" w:date="2017-07-14T13:48:00Z">
        <w:r w:rsidRPr="00544959">
          <w:rPr>
            <w:rFonts w:ascii="Times New Roman" w:hAnsi="Times New Roman"/>
            <w:b/>
            <w:sz w:val="24"/>
            <w:szCs w:val="24"/>
            <w:rPrChange w:id="43" w:author="AdministratorKH" w:date="2017-07-18T12:33:00Z">
              <w:rPr>
                <w:rFonts w:ascii="Times New Roman" w:hAnsi="Times New Roman"/>
                <w:b/>
                <w:sz w:val="26"/>
                <w:szCs w:val="26"/>
              </w:rPr>
            </w:rPrChange>
          </w:rPr>
          <w:t xml:space="preserve">ĐỘNG </w:t>
        </w:r>
      </w:ins>
      <w:ins w:id="44" w:author="Chi Tan Nguyen" w:date="2017-07-14T13:47:00Z">
        <w:r w:rsidRPr="00544959">
          <w:rPr>
            <w:rFonts w:ascii="Times New Roman" w:hAnsi="Times New Roman"/>
            <w:b/>
            <w:sz w:val="24"/>
            <w:szCs w:val="24"/>
            <w:rPrChange w:id="45" w:author="AdministratorKH" w:date="2017-07-18T12:33:00Z">
              <w:rPr>
                <w:rFonts w:ascii="Times New Roman" w:hAnsi="Times New Roman"/>
                <w:b/>
                <w:sz w:val="26"/>
                <w:szCs w:val="26"/>
              </w:rPr>
            </w:rPrChange>
          </w:rPr>
          <w:t>6 THÁNG ĐẦU NĂM</w:t>
        </w:r>
      </w:ins>
    </w:p>
    <w:p w:rsidR="00AF2D87" w:rsidRPr="00544959" w:rsidRDefault="00AF2D87" w:rsidP="00E967BD">
      <w:pPr>
        <w:pStyle w:val="NoSpacing"/>
        <w:spacing w:line="276" w:lineRule="auto"/>
        <w:ind w:left="720"/>
        <w:contextualSpacing/>
        <w:rPr>
          <w:ins w:id="46" w:author="Chi Tan Nguyen" w:date="2017-07-14T13:47:00Z"/>
          <w:rFonts w:ascii="Times New Roman" w:hAnsi="Times New Roman"/>
          <w:b/>
          <w:sz w:val="24"/>
          <w:szCs w:val="24"/>
          <w:rPrChange w:id="47" w:author="AdministratorKH" w:date="2017-07-18T12:33:00Z">
            <w:rPr>
              <w:ins w:id="48" w:author="Chi Tan Nguyen" w:date="2017-07-14T13:47:00Z"/>
              <w:rFonts w:ascii="Times New Roman" w:hAnsi="Times New Roman"/>
              <w:b/>
              <w:sz w:val="26"/>
              <w:szCs w:val="26"/>
            </w:rPr>
          </w:rPrChange>
        </w:rPr>
        <w:pPrChange w:id="49" w:author="AdministratorKH" w:date="2017-07-18T12:30:00Z">
          <w:pPr>
            <w:pStyle w:val="NoSpacing"/>
          </w:pPr>
        </w:pPrChange>
      </w:pPr>
    </w:p>
    <w:p w:rsidR="00A60327" w:rsidRPr="00544959" w:rsidRDefault="00A60327" w:rsidP="00E967BD">
      <w:pPr>
        <w:pStyle w:val="NoSpacing"/>
        <w:spacing w:line="276" w:lineRule="auto"/>
        <w:contextualSpacing/>
        <w:outlineLvl w:val="1"/>
        <w:rPr>
          <w:rFonts w:ascii="Times New Roman" w:hAnsi="Times New Roman"/>
          <w:b/>
          <w:sz w:val="24"/>
          <w:szCs w:val="24"/>
          <w:rPrChange w:id="50" w:author="AdministratorKH" w:date="2017-07-18T12:33:00Z">
            <w:rPr>
              <w:rFonts w:ascii="Times New Roman" w:hAnsi="Times New Roman"/>
              <w:b/>
              <w:sz w:val="26"/>
              <w:szCs w:val="26"/>
            </w:rPr>
          </w:rPrChange>
        </w:rPr>
        <w:pPrChange w:id="51" w:author="AdministratorKH" w:date="2017-07-18T12:30:00Z">
          <w:pPr>
            <w:pStyle w:val="NoSpacing"/>
          </w:pPr>
        </w:pPrChange>
      </w:pPr>
      <w:r w:rsidRPr="00544959">
        <w:rPr>
          <w:rFonts w:ascii="Times New Roman" w:hAnsi="Times New Roman"/>
          <w:b/>
          <w:sz w:val="24"/>
          <w:szCs w:val="24"/>
          <w:rPrChange w:id="52" w:author="AdministratorKH" w:date="2017-07-18T12:33:00Z">
            <w:rPr>
              <w:rFonts w:ascii="Times New Roman" w:hAnsi="Times New Roman"/>
              <w:b/>
              <w:sz w:val="26"/>
              <w:szCs w:val="26"/>
            </w:rPr>
          </w:rPrChange>
        </w:rPr>
        <w:t xml:space="preserve">I. </w:t>
      </w:r>
      <w:r w:rsidRPr="00544959">
        <w:rPr>
          <w:rFonts w:ascii="Times New Roman" w:hAnsi="Times New Roman"/>
          <w:b/>
          <w:sz w:val="24"/>
          <w:szCs w:val="24"/>
          <w:rPrChange w:id="53" w:author="AdministratorKH" w:date="2017-07-18T12:33:00Z">
            <w:rPr>
              <w:rFonts w:ascii="Times New Roman" w:hAnsi="Times New Roman"/>
              <w:b/>
              <w:sz w:val="26"/>
              <w:szCs w:val="26"/>
            </w:rPr>
          </w:rPrChange>
        </w:rPr>
        <w:tab/>
      </w:r>
      <w:r w:rsidR="00911872" w:rsidRPr="00544959">
        <w:rPr>
          <w:rFonts w:ascii="Times New Roman" w:hAnsi="Times New Roman"/>
          <w:b/>
          <w:sz w:val="24"/>
          <w:szCs w:val="24"/>
          <w:rPrChange w:id="54" w:author="AdministratorKH" w:date="2017-07-18T12:33:00Z">
            <w:rPr>
              <w:rFonts w:ascii="Times New Roman" w:hAnsi="Times New Roman"/>
              <w:b/>
              <w:sz w:val="26"/>
              <w:szCs w:val="26"/>
            </w:rPr>
          </w:rPrChange>
        </w:rPr>
        <w:t xml:space="preserve">ĐẶC ĐIỂM KINH </w:t>
      </w:r>
      <w:r w:rsidRPr="00544959">
        <w:rPr>
          <w:rFonts w:ascii="Times New Roman" w:hAnsi="Times New Roman"/>
          <w:b/>
          <w:sz w:val="24"/>
          <w:szCs w:val="24"/>
          <w:rPrChange w:id="55" w:author="AdministratorKH" w:date="2017-07-18T12:33:00Z">
            <w:rPr>
              <w:rFonts w:ascii="Times New Roman" w:hAnsi="Times New Roman"/>
              <w:b/>
              <w:sz w:val="26"/>
              <w:szCs w:val="26"/>
            </w:rPr>
          </w:rPrChange>
        </w:rPr>
        <w:t>DOANH:</w:t>
      </w:r>
    </w:p>
    <w:p w:rsidR="00A60327" w:rsidRPr="00544959" w:rsidRDefault="00A60327" w:rsidP="00E967BD">
      <w:pPr>
        <w:pStyle w:val="NoSpacing"/>
        <w:spacing w:line="276" w:lineRule="auto"/>
        <w:contextualSpacing/>
        <w:rPr>
          <w:rFonts w:ascii="Times New Roman" w:hAnsi="Times New Roman"/>
          <w:b/>
          <w:sz w:val="24"/>
          <w:szCs w:val="24"/>
          <w:rPrChange w:id="56" w:author="AdministratorKH" w:date="2017-07-18T12:33:00Z">
            <w:rPr>
              <w:rFonts w:ascii="Times New Roman" w:hAnsi="Times New Roman"/>
              <w:b/>
              <w:sz w:val="18"/>
              <w:szCs w:val="18"/>
            </w:rPr>
          </w:rPrChange>
        </w:rPr>
        <w:pPrChange w:id="57" w:author="AdministratorKH" w:date="2017-07-18T12:30:00Z">
          <w:pPr>
            <w:pStyle w:val="NoSpacing"/>
          </w:pPr>
        </w:pPrChange>
      </w:pPr>
    </w:p>
    <w:p w:rsidR="00A60327" w:rsidRPr="00544959" w:rsidRDefault="00A60327" w:rsidP="00E967BD">
      <w:pPr>
        <w:pStyle w:val="NoSpacing"/>
        <w:spacing w:line="276" w:lineRule="auto"/>
        <w:contextualSpacing/>
        <w:rPr>
          <w:rFonts w:ascii="Times New Roman" w:hAnsi="Times New Roman"/>
          <w:sz w:val="24"/>
          <w:szCs w:val="24"/>
          <w:rPrChange w:id="58" w:author="AdministratorKH" w:date="2017-07-18T12:33:00Z">
            <w:rPr>
              <w:rFonts w:ascii="Times New Roman" w:hAnsi="Times New Roman"/>
              <w:sz w:val="26"/>
              <w:szCs w:val="26"/>
            </w:rPr>
          </w:rPrChange>
        </w:rPr>
        <w:pPrChange w:id="59" w:author="AdministratorKH" w:date="2017-07-18T12:30:00Z">
          <w:pPr>
            <w:pStyle w:val="NoSpacing"/>
          </w:pPr>
        </w:pPrChange>
      </w:pPr>
      <w:r w:rsidRPr="00544959">
        <w:rPr>
          <w:rFonts w:ascii="Times New Roman" w:hAnsi="Times New Roman"/>
          <w:sz w:val="24"/>
          <w:szCs w:val="24"/>
          <w:rPrChange w:id="60" w:author="AdministratorKH" w:date="2017-07-18T12:33:00Z">
            <w:rPr>
              <w:rFonts w:ascii="Times New Roman" w:hAnsi="Times New Roman"/>
              <w:sz w:val="26"/>
              <w:szCs w:val="26"/>
            </w:rPr>
          </w:rPrChange>
        </w:rPr>
        <w:t>Trong 6 tháng đầu năm 2017, những thuận lợi và khó khăn đan xen lẫn nhau cùng với những diễn biến phức tạp của thị trường</w:t>
      </w:r>
      <w:ins w:id="61" w:author="Chi Tan Nguyen" w:date="2017-07-14T13:51:00Z">
        <w:r w:rsidR="004B54F4" w:rsidRPr="00544959">
          <w:rPr>
            <w:rFonts w:ascii="Times New Roman" w:hAnsi="Times New Roman"/>
            <w:sz w:val="24"/>
            <w:szCs w:val="24"/>
            <w:rPrChange w:id="62" w:author="AdministratorKH" w:date="2017-07-18T12:33:00Z">
              <w:rPr>
                <w:rFonts w:ascii="Times New Roman" w:hAnsi="Times New Roman"/>
                <w:sz w:val="26"/>
                <w:szCs w:val="26"/>
              </w:rPr>
            </w:rPrChange>
          </w:rPr>
          <w:t>(c.Tiên bổ sung)</w:t>
        </w:r>
      </w:ins>
      <w:del w:id="63" w:author="Chi Tan Nguyen" w:date="2017-07-14T13:50:00Z">
        <w:r w:rsidRPr="00544959" w:rsidDel="004B54F4">
          <w:rPr>
            <w:rFonts w:ascii="Times New Roman" w:hAnsi="Times New Roman"/>
            <w:sz w:val="24"/>
            <w:szCs w:val="24"/>
            <w:rPrChange w:id="64" w:author="AdministratorKH" w:date="2017-07-18T12:33:00Z">
              <w:rPr>
                <w:rFonts w:ascii="Times New Roman" w:hAnsi="Times New Roman"/>
                <w:sz w:val="26"/>
                <w:szCs w:val="26"/>
              </w:rPr>
            </w:rPrChange>
          </w:rPr>
          <w:delText xml:space="preserve"> </w:delText>
        </w:r>
        <w:r w:rsidRPr="00544959" w:rsidDel="004B54F4">
          <w:rPr>
            <w:rFonts w:ascii="Times New Roman" w:hAnsi="Times New Roman"/>
            <w:strike/>
            <w:sz w:val="24"/>
            <w:szCs w:val="24"/>
            <w:rPrChange w:id="65" w:author="AdministratorKH" w:date="2017-07-18T12:33:00Z">
              <w:rPr>
                <w:rFonts w:ascii="Times New Roman" w:hAnsi="Times New Roman"/>
                <w:sz w:val="26"/>
                <w:szCs w:val="26"/>
              </w:rPr>
            </w:rPrChange>
          </w:rPr>
          <w:delText>và chiến lược kinh doanh của các đối thủ cạnh tranh</w:delText>
        </w:r>
      </w:del>
      <w:r w:rsidRPr="00544959">
        <w:rPr>
          <w:rFonts w:ascii="Times New Roman" w:hAnsi="Times New Roman"/>
          <w:sz w:val="24"/>
          <w:szCs w:val="24"/>
          <w:rPrChange w:id="66" w:author="AdministratorKH" w:date="2017-07-18T12:33:00Z">
            <w:rPr>
              <w:rFonts w:ascii="Times New Roman" w:hAnsi="Times New Roman"/>
              <w:sz w:val="26"/>
              <w:szCs w:val="26"/>
            </w:rPr>
          </w:rPrChange>
        </w:rPr>
        <w:t>.</w:t>
      </w:r>
    </w:p>
    <w:p w:rsidR="00A60327" w:rsidRPr="00544959" w:rsidRDefault="00A60327" w:rsidP="00E967BD">
      <w:pPr>
        <w:pStyle w:val="NoSpacing"/>
        <w:spacing w:line="276" w:lineRule="auto"/>
        <w:contextualSpacing/>
        <w:rPr>
          <w:rFonts w:ascii="Times New Roman" w:hAnsi="Times New Roman"/>
          <w:b/>
          <w:sz w:val="24"/>
          <w:szCs w:val="24"/>
          <w:rPrChange w:id="67" w:author="AdministratorKH" w:date="2017-07-18T12:33:00Z">
            <w:rPr>
              <w:rFonts w:ascii="Times New Roman" w:hAnsi="Times New Roman"/>
              <w:b/>
              <w:sz w:val="26"/>
              <w:szCs w:val="26"/>
            </w:rPr>
          </w:rPrChange>
        </w:rPr>
        <w:pPrChange w:id="68" w:author="AdministratorKH" w:date="2017-07-18T12:30:00Z">
          <w:pPr>
            <w:pStyle w:val="NoSpacing"/>
            <w:spacing w:line="120" w:lineRule="auto"/>
          </w:pPr>
        </w:pPrChange>
      </w:pPr>
    </w:p>
    <w:p w:rsidR="00A60327" w:rsidRPr="00544959" w:rsidRDefault="00A60327" w:rsidP="00E967BD">
      <w:pPr>
        <w:pStyle w:val="NoSpacing"/>
        <w:numPr>
          <w:ilvl w:val="0"/>
          <w:numId w:val="2"/>
        </w:numPr>
        <w:spacing w:line="276" w:lineRule="auto"/>
        <w:contextualSpacing/>
        <w:outlineLvl w:val="2"/>
        <w:rPr>
          <w:rFonts w:ascii="Times New Roman" w:hAnsi="Times New Roman"/>
          <w:b/>
          <w:sz w:val="24"/>
          <w:szCs w:val="24"/>
          <w:rPrChange w:id="69" w:author="AdministratorKH" w:date="2017-07-18T12:33:00Z">
            <w:rPr>
              <w:rFonts w:ascii="Times New Roman" w:hAnsi="Times New Roman"/>
              <w:b/>
              <w:sz w:val="26"/>
              <w:szCs w:val="26"/>
            </w:rPr>
          </w:rPrChange>
        </w:rPr>
        <w:pPrChange w:id="70" w:author="AdministratorKH" w:date="2017-07-18T12:30:00Z">
          <w:pPr>
            <w:pStyle w:val="NoSpacing"/>
            <w:numPr>
              <w:numId w:val="2"/>
            </w:numPr>
            <w:ind w:left="720" w:hanging="360"/>
          </w:pPr>
        </w:pPrChange>
      </w:pPr>
      <w:r w:rsidRPr="00544959">
        <w:rPr>
          <w:rFonts w:ascii="Times New Roman" w:hAnsi="Times New Roman"/>
          <w:b/>
          <w:sz w:val="24"/>
          <w:szCs w:val="24"/>
          <w:rPrChange w:id="71" w:author="AdministratorKH" w:date="2017-07-18T12:33:00Z">
            <w:rPr>
              <w:rFonts w:ascii="Times New Roman" w:hAnsi="Times New Roman"/>
              <w:b/>
              <w:sz w:val="26"/>
              <w:szCs w:val="26"/>
            </w:rPr>
          </w:rPrChange>
        </w:rPr>
        <w:t>Khó khăn:</w:t>
      </w:r>
    </w:p>
    <w:p w:rsidR="00A60327" w:rsidRPr="00544959" w:rsidDel="00544959" w:rsidRDefault="00A60327" w:rsidP="00E967BD">
      <w:pPr>
        <w:spacing w:after="0"/>
        <w:contextualSpacing/>
        <w:jc w:val="both"/>
        <w:rPr>
          <w:del w:id="72" w:author="AdministratorKH" w:date="2017-07-18T12:34:00Z"/>
          <w:rFonts w:ascii="Times New Roman" w:hAnsi="Times New Roman"/>
          <w:sz w:val="24"/>
          <w:szCs w:val="24"/>
          <w:rPrChange w:id="73" w:author="AdministratorKH" w:date="2017-07-18T12:33:00Z">
            <w:rPr>
              <w:del w:id="74" w:author="AdministratorKH" w:date="2017-07-18T12:34:00Z"/>
              <w:rFonts w:ascii="Times New Roman" w:hAnsi="Times New Roman"/>
              <w:color w:val="000000"/>
              <w:sz w:val="10"/>
              <w:szCs w:val="10"/>
            </w:rPr>
          </w:rPrChange>
        </w:rPr>
        <w:pPrChange w:id="75" w:author="AdministratorKH" w:date="2017-07-18T12:30:00Z">
          <w:pPr>
            <w:spacing w:after="0" w:line="240" w:lineRule="auto"/>
            <w:jc w:val="both"/>
          </w:pPr>
        </w:pPrChange>
      </w:pPr>
    </w:p>
    <w:p w:rsidR="00AB201E" w:rsidRPr="00544959" w:rsidRDefault="00AB201E" w:rsidP="00E967BD">
      <w:pPr>
        <w:spacing w:after="0"/>
        <w:contextualSpacing/>
        <w:jc w:val="both"/>
        <w:rPr>
          <w:rFonts w:ascii="Times New Roman" w:hAnsi="Times New Roman"/>
          <w:sz w:val="24"/>
          <w:szCs w:val="24"/>
          <w:rPrChange w:id="76" w:author="AdministratorKH" w:date="2017-07-18T12:33:00Z">
            <w:rPr>
              <w:rFonts w:ascii="Times New Roman" w:hAnsi="Times New Roman"/>
              <w:color w:val="000000"/>
              <w:sz w:val="26"/>
              <w:szCs w:val="26"/>
            </w:rPr>
          </w:rPrChange>
        </w:rPr>
        <w:pPrChange w:id="77" w:author="AdministratorKH" w:date="2017-07-18T12:30:00Z">
          <w:pPr>
            <w:spacing w:after="0" w:line="240" w:lineRule="auto"/>
            <w:jc w:val="both"/>
          </w:pPr>
        </w:pPrChange>
      </w:pPr>
      <w:r w:rsidRPr="00544959">
        <w:rPr>
          <w:rFonts w:ascii="Times New Roman" w:hAnsi="Times New Roman"/>
          <w:sz w:val="24"/>
          <w:szCs w:val="24"/>
          <w:rPrChange w:id="78" w:author="AdministratorKH" w:date="2017-07-18T12:33:00Z">
            <w:rPr>
              <w:rFonts w:ascii="Times New Roman" w:hAnsi="Times New Roman"/>
              <w:color w:val="000000"/>
              <w:sz w:val="26"/>
              <w:szCs w:val="26"/>
            </w:rPr>
          </w:rPrChange>
        </w:rPr>
        <w:t>- Việc cho phép thí điểm bán đấu giá thuốc lá nhập lậu bị tịch thu để tiêu thụ nội địa tạo cơ hội cho các đối tượng buôn lậu lợi dụng, hợp pháp hóa việc đưa thuốc lá nhập lậu vào tiêu thụ tại Việt Nam gây ảnh hưởng đến các doanh nghiệp sản xuất thuốc lá hợp pháp trong nước. Vì thế, hiện nay thuốc lá ngoại nhập lậu có xu hướng gia tăng ở các thị trường tiêu thụ thuốc lá trọng điểm của TCTy (miền Tây, Đông Nam bộ và Nam Trung bộ).</w:t>
      </w:r>
    </w:p>
    <w:p w:rsidR="00AB201E" w:rsidRPr="00544959" w:rsidRDefault="00AB201E" w:rsidP="00E967BD">
      <w:pPr>
        <w:spacing w:after="0"/>
        <w:contextualSpacing/>
        <w:jc w:val="both"/>
        <w:rPr>
          <w:rFonts w:ascii="Times New Roman" w:hAnsi="Times New Roman"/>
          <w:sz w:val="24"/>
          <w:szCs w:val="24"/>
          <w:rPrChange w:id="79" w:author="AdministratorKH" w:date="2017-07-18T12:33:00Z">
            <w:rPr>
              <w:rFonts w:ascii="Times New Roman" w:hAnsi="Times New Roman"/>
              <w:color w:val="000000"/>
              <w:sz w:val="26"/>
              <w:szCs w:val="26"/>
            </w:rPr>
          </w:rPrChange>
        </w:rPr>
        <w:pPrChange w:id="80" w:author="AdministratorKH" w:date="2017-07-18T12:30:00Z">
          <w:pPr>
            <w:spacing w:after="0" w:line="240" w:lineRule="auto"/>
            <w:jc w:val="both"/>
          </w:pPr>
        </w:pPrChange>
      </w:pPr>
      <w:r w:rsidRPr="00544959">
        <w:rPr>
          <w:rFonts w:ascii="Times New Roman" w:hAnsi="Times New Roman"/>
          <w:sz w:val="24"/>
          <w:szCs w:val="24"/>
          <w:rPrChange w:id="81" w:author="AdministratorKH" w:date="2017-07-18T12:33:00Z">
            <w:rPr>
              <w:rFonts w:ascii="Times New Roman" w:hAnsi="Times New Roman"/>
              <w:color w:val="000000"/>
              <w:sz w:val="26"/>
              <w:szCs w:val="26"/>
            </w:rPr>
          </w:rPrChange>
        </w:rPr>
        <w:t>- Do ảnh hưởng của Luật Phòng chống tác hại thuốc lá: lộ trình tăng thuế TTĐB, giảm nhựa và nicotine, cấm hút thuốc nơi công cộng đã hạn chế tiêu dùng đáng kể. Theo thông tin mới nhất của Bộ Công Thương tỉ lệ người hút đã giảm 2,5% trong thời gian vừa qua.</w:t>
      </w:r>
    </w:p>
    <w:p w:rsidR="00AB201E" w:rsidRPr="00544959" w:rsidRDefault="00AB201E" w:rsidP="00E967BD">
      <w:pPr>
        <w:spacing w:after="0"/>
        <w:contextualSpacing/>
        <w:jc w:val="both"/>
        <w:rPr>
          <w:rFonts w:ascii="Times New Roman" w:hAnsi="Times New Roman"/>
          <w:sz w:val="24"/>
          <w:szCs w:val="24"/>
          <w:rPrChange w:id="82" w:author="AdministratorKH" w:date="2017-07-18T12:33:00Z">
            <w:rPr>
              <w:rFonts w:ascii="Times New Roman" w:hAnsi="Times New Roman"/>
              <w:color w:val="000000"/>
              <w:sz w:val="26"/>
              <w:szCs w:val="26"/>
            </w:rPr>
          </w:rPrChange>
        </w:rPr>
        <w:pPrChange w:id="83" w:author="AdministratorKH" w:date="2017-07-18T12:30:00Z">
          <w:pPr>
            <w:spacing w:after="0" w:line="240" w:lineRule="auto"/>
            <w:jc w:val="both"/>
          </w:pPr>
        </w:pPrChange>
      </w:pPr>
      <w:r w:rsidRPr="00544959">
        <w:rPr>
          <w:rFonts w:ascii="Times New Roman" w:hAnsi="Times New Roman"/>
          <w:sz w:val="24"/>
          <w:szCs w:val="24"/>
          <w:rPrChange w:id="84" w:author="AdministratorKH" w:date="2017-07-18T12:33:00Z">
            <w:rPr>
              <w:rFonts w:ascii="Times New Roman" w:hAnsi="Times New Roman"/>
              <w:color w:val="000000"/>
              <w:sz w:val="26"/>
              <w:szCs w:val="26"/>
            </w:rPr>
          </w:rPrChange>
        </w:rPr>
        <w:t>- Chủ trương dọn dẹp lòng lề đường, trả lại vỉa hè cho người đi bộ khiến cho việc bán buôn, bán lẻ thuốc lá điếu càng trở nên khó khăn hơn.</w:t>
      </w:r>
    </w:p>
    <w:p w:rsidR="00AB201E" w:rsidRPr="00544959" w:rsidDel="004B54F4" w:rsidRDefault="00AB201E" w:rsidP="00E967BD">
      <w:pPr>
        <w:spacing w:after="0"/>
        <w:contextualSpacing/>
        <w:jc w:val="both"/>
        <w:rPr>
          <w:del w:id="85" w:author="Chi Tan Nguyen" w:date="2017-07-14T13:52:00Z"/>
          <w:rFonts w:ascii="Times New Roman" w:hAnsi="Times New Roman"/>
          <w:sz w:val="24"/>
          <w:szCs w:val="24"/>
          <w:rPrChange w:id="86" w:author="AdministratorKH" w:date="2017-07-18T12:33:00Z">
            <w:rPr>
              <w:del w:id="87" w:author="Chi Tan Nguyen" w:date="2017-07-14T13:52:00Z"/>
              <w:rFonts w:ascii="Times New Roman" w:hAnsi="Times New Roman"/>
              <w:color w:val="000000"/>
              <w:sz w:val="26"/>
              <w:szCs w:val="26"/>
            </w:rPr>
          </w:rPrChange>
        </w:rPr>
        <w:pPrChange w:id="88" w:author="AdministratorKH" w:date="2017-07-18T12:30:00Z">
          <w:pPr>
            <w:spacing w:after="0" w:line="240" w:lineRule="auto"/>
            <w:jc w:val="both"/>
          </w:pPr>
        </w:pPrChange>
      </w:pPr>
      <w:del w:id="89" w:author="Chi Tan Nguyen" w:date="2017-07-14T13:52:00Z">
        <w:r w:rsidRPr="00544959" w:rsidDel="004B54F4">
          <w:rPr>
            <w:rFonts w:ascii="Times New Roman" w:hAnsi="Times New Roman"/>
            <w:sz w:val="24"/>
            <w:szCs w:val="24"/>
            <w:rPrChange w:id="90" w:author="AdministratorKH" w:date="2017-07-18T12:33:00Z">
              <w:rPr>
                <w:rFonts w:ascii="Times New Roman" w:hAnsi="Times New Roman"/>
                <w:color w:val="000000"/>
                <w:sz w:val="26"/>
                <w:szCs w:val="26"/>
              </w:rPr>
            </w:rPrChange>
          </w:rPr>
          <w:delText xml:space="preserve">- Áp lực từ việc cạnh tranh khốc liệt do ngành sản xuất thuốc lá điếu Việt Nam đang bị mất cân đối theo hướng Cung lớn hơn Cầu. </w:delText>
        </w:r>
      </w:del>
    </w:p>
    <w:p w:rsidR="00AB201E" w:rsidRPr="00544959" w:rsidRDefault="00AB201E" w:rsidP="00E967BD">
      <w:pPr>
        <w:spacing w:after="0"/>
        <w:contextualSpacing/>
        <w:jc w:val="both"/>
        <w:rPr>
          <w:rFonts w:ascii="Times New Roman" w:hAnsi="Times New Roman"/>
          <w:sz w:val="24"/>
          <w:szCs w:val="24"/>
          <w:rPrChange w:id="91" w:author="AdministratorKH" w:date="2017-07-18T12:33:00Z">
            <w:rPr>
              <w:rFonts w:ascii="Times New Roman" w:hAnsi="Times New Roman"/>
              <w:color w:val="000000"/>
              <w:sz w:val="26"/>
              <w:szCs w:val="26"/>
            </w:rPr>
          </w:rPrChange>
        </w:rPr>
        <w:pPrChange w:id="92" w:author="AdministratorKH" w:date="2017-07-18T12:30:00Z">
          <w:pPr>
            <w:spacing w:after="0" w:line="240" w:lineRule="auto"/>
            <w:jc w:val="both"/>
          </w:pPr>
        </w:pPrChange>
      </w:pPr>
      <w:r w:rsidRPr="00544959">
        <w:rPr>
          <w:rFonts w:ascii="Times New Roman" w:hAnsi="Times New Roman"/>
          <w:sz w:val="24"/>
          <w:szCs w:val="24"/>
          <w:rPrChange w:id="93" w:author="AdministratorKH" w:date="2017-07-18T12:33:00Z">
            <w:rPr>
              <w:rFonts w:ascii="Times New Roman" w:hAnsi="Times New Roman"/>
              <w:color w:val="000000"/>
              <w:sz w:val="26"/>
              <w:szCs w:val="26"/>
            </w:rPr>
          </w:rPrChange>
        </w:rPr>
        <w:t>- T</w:t>
      </w:r>
      <w:r w:rsidRPr="00544959">
        <w:rPr>
          <w:rFonts w:ascii="Times New Roman" w:hAnsi="Times New Roman"/>
          <w:sz w:val="24"/>
          <w:szCs w:val="24"/>
          <w:lang w:val="vi-VN"/>
          <w:rPrChange w:id="94" w:author="AdministratorKH" w:date="2017-07-18T12:33:00Z">
            <w:rPr>
              <w:rFonts w:ascii="Times New Roman" w:hAnsi="Times New Roman"/>
              <w:color w:val="000000"/>
              <w:sz w:val="26"/>
              <w:szCs w:val="26"/>
              <w:lang w:val="vi-VN"/>
            </w:rPr>
          </w:rPrChange>
        </w:rPr>
        <w:t>hị</w:t>
      </w:r>
      <w:r w:rsidRPr="00544959">
        <w:rPr>
          <w:rFonts w:ascii="Times New Roman" w:hAnsi="Times New Roman"/>
          <w:sz w:val="24"/>
          <w:szCs w:val="24"/>
          <w:rPrChange w:id="95" w:author="AdministratorKH" w:date="2017-07-18T12:33:00Z">
            <w:rPr>
              <w:rFonts w:ascii="Times New Roman" w:hAnsi="Times New Roman"/>
              <w:color w:val="000000"/>
              <w:sz w:val="26"/>
              <w:szCs w:val="26"/>
            </w:rPr>
          </w:rPrChange>
        </w:rPr>
        <w:t xml:space="preserve"> trường thuốc lá vẫn tiếp tục cạnh tranh quyết liệt; xuất hiện xu hướng cạnh tranh không lành mạnh của các Doanh nghiệp dẫn đầu (tạo áp lực đến việc mua bán hàng của các C1). Sản phẩm mới xuất hiện ngày càng nhiều, phong phú về mẫu mã, đa dạng về chủng loại, với nhiều chương trình đầu tư hấp dẫn để tranh giành thị phần. </w:t>
      </w:r>
    </w:p>
    <w:p w:rsidR="00A60327" w:rsidRPr="00544959" w:rsidRDefault="00A60327" w:rsidP="00E967BD">
      <w:pPr>
        <w:spacing w:after="0"/>
        <w:contextualSpacing/>
        <w:jc w:val="both"/>
        <w:rPr>
          <w:rFonts w:ascii="Times New Roman" w:hAnsi="Times New Roman"/>
          <w:sz w:val="24"/>
          <w:szCs w:val="24"/>
          <w:rPrChange w:id="96" w:author="AdministratorKH" w:date="2017-07-18T12:33:00Z">
            <w:rPr>
              <w:rFonts w:ascii="Times New Roman" w:hAnsi="Times New Roman"/>
              <w:color w:val="000000"/>
              <w:sz w:val="10"/>
              <w:szCs w:val="10"/>
            </w:rPr>
          </w:rPrChange>
        </w:rPr>
        <w:pPrChange w:id="97" w:author="AdministratorKH" w:date="2017-07-18T12:30:00Z">
          <w:pPr>
            <w:spacing w:after="0" w:line="240" w:lineRule="auto"/>
            <w:jc w:val="both"/>
          </w:pPr>
        </w:pPrChange>
      </w:pPr>
    </w:p>
    <w:p w:rsidR="00A60327" w:rsidRPr="00544959" w:rsidRDefault="00A60327" w:rsidP="00E967BD">
      <w:pPr>
        <w:pStyle w:val="ListParagraph"/>
        <w:numPr>
          <w:ilvl w:val="0"/>
          <w:numId w:val="2"/>
        </w:numPr>
        <w:spacing w:after="0"/>
        <w:jc w:val="both"/>
        <w:outlineLvl w:val="2"/>
        <w:rPr>
          <w:rFonts w:ascii="Times New Roman" w:hAnsi="Times New Roman"/>
          <w:b/>
          <w:sz w:val="24"/>
          <w:szCs w:val="24"/>
          <w:rPrChange w:id="98" w:author="AdministratorKH" w:date="2017-07-18T12:33:00Z">
            <w:rPr>
              <w:rFonts w:ascii="Times New Roman" w:hAnsi="Times New Roman"/>
              <w:b/>
              <w:color w:val="000000"/>
              <w:sz w:val="26"/>
              <w:szCs w:val="26"/>
            </w:rPr>
          </w:rPrChange>
        </w:rPr>
        <w:pPrChange w:id="99" w:author="AdministratorKH" w:date="2017-07-18T12:30:00Z">
          <w:pPr>
            <w:pStyle w:val="ListParagraph"/>
            <w:numPr>
              <w:numId w:val="2"/>
            </w:numPr>
            <w:spacing w:after="0" w:line="240" w:lineRule="auto"/>
            <w:ind w:hanging="360"/>
            <w:jc w:val="both"/>
          </w:pPr>
        </w:pPrChange>
      </w:pPr>
      <w:r w:rsidRPr="00544959">
        <w:rPr>
          <w:rFonts w:ascii="Times New Roman" w:hAnsi="Times New Roman"/>
          <w:b/>
          <w:sz w:val="24"/>
          <w:szCs w:val="24"/>
          <w:rPrChange w:id="100" w:author="AdministratorKH" w:date="2017-07-18T12:33:00Z">
            <w:rPr>
              <w:rFonts w:ascii="Times New Roman" w:hAnsi="Times New Roman"/>
              <w:b/>
              <w:color w:val="000000"/>
              <w:sz w:val="26"/>
              <w:szCs w:val="26"/>
            </w:rPr>
          </w:rPrChange>
        </w:rPr>
        <w:t>Thuận lợi:</w:t>
      </w:r>
    </w:p>
    <w:p w:rsidR="00A60327" w:rsidRPr="00544959" w:rsidRDefault="00A60327" w:rsidP="00E967BD">
      <w:pPr>
        <w:pStyle w:val="ListParagraph"/>
        <w:spacing w:after="0"/>
        <w:jc w:val="both"/>
        <w:rPr>
          <w:rFonts w:ascii="Times New Roman" w:hAnsi="Times New Roman"/>
          <w:b/>
          <w:sz w:val="24"/>
          <w:szCs w:val="24"/>
          <w:rPrChange w:id="101" w:author="AdministratorKH" w:date="2017-07-18T12:33:00Z">
            <w:rPr>
              <w:rFonts w:ascii="Times New Roman" w:hAnsi="Times New Roman"/>
              <w:b/>
              <w:color w:val="000000"/>
              <w:sz w:val="26"/>
              <w:szCs w:val="26"/>
            </w:rPr>
          </w:rPrChange>
        </w:rPr>
        <w:pPrChange w:id="102" w:author="AdministratorKH" w:date="2017-07-18T12:30:00Z">
          <w:pPr>
            <w:pStyle w:val="ListParagraph"/>
            <w:spacing w:after="0" w:line="120" w:lineRule="auto"/>
            <w:jc w:val="both"/>
          </w:pPr>
        </w:pPrChange>
      </w:pPr>
    </w:p>
    <w:p w:rsidR="00A60327" w:rsidRPr="00544959" w:rsidRDefault="00A60327" w:rsidP="00E967BD">
      <w:pPr>
        <w:spacing w:after="0"/>
        <w:contextualSpacing/>
        <w:jc w:val="both"/>
        <w:rPr>
          <w:rFonts w:ascii="Times New Roman" w:hAnsi="Times New Roman"/>
          <w:sz w:val="24"/>
          <w:szCs w:val="24"/>
          <w:rPrChange w:id="103" w:author="AdministratorKH" w:date="2017-07-18T12:33:00Z">
            <w:rPr>
              <w:rFonts w:ascii="Times New Roman" w:hAnsi="Times New Roman"/>
              <w:color w:val="000000"/>
              <w:sz w:val="26"/>
              <w:szCs w:val="26"/>
            </w:rPr>
          </w:rPrChange>
        </w:rPr>
        <w:pPrChange w:id="104" w:author="AdministratorKH" w:date="2017-07-18T12:30:00Z">
          <w:pPr>
            <w:spacing w:after="0" w:line="240" w:lineRule="auto"/>
            <w:jc w:val="both"/>
          </w:pPr>
        </w:pPrChange>
      </w:pPr>
      <w:r w:rsidRPr="00544959">
        <w:rPr>
          <w:rFonts w:ascii="Times New Roman" w:hAnsi="Times New Roman"/>
          <w:sz w:val="24"/>
          <w:szCs w:val="24"/>
          <w:rPrChange w:id="105" w:author="AdministratorKH" w:date="2017-07-18T12:33:00Z">
            <w:rPr>
              <w:rFonts w:ascii="Times New Roman" w:hAnsi="Times New Roman"/>
              <w:color w:val="000000"/>
              <w:sz w:val="26"/>
              <w:szCs w:val="26"/>
            </w:rPr>
          </w:rPrChange>
        </w:rPr>
        <w:t>Mặc dù phải đương đầu với những áp lực nêu trên, nhưng quá trình hoạt động của Nhà máy trong 6 tháng đầu năm đã có thuận lợi như:</w:t>
      </w:r>
    </w:p>
    <w:p w:rsidR="00A60327" w:rsidRPr="00544959" w:rsidRDefault="00A60327" w:rsidP="00E967BD">
      <w:pPr>
        <w:spacing w:after="0"/>
        <w:contextualSpacing/>
        <w:jc w:val="both"/>
        <w:rPr>
          <w:rFonts w:ascii="Times New Roman" w:hAnsi="Times New Roman"/>
          <w:sz w:val="24"/>
          <w:szCs w:val="24"/>
          <w:rPrChange w:id="106" w:author="AdministratorKH" w:date="2017-07-18T12:33:00Z">
            <w:rPr>
              <w:rFonts w:ascii="Times New Roman" w:hAnsi="Times New Roman"/>
              <w:color w:val="000000"/>
              <w:sz w:val="26"/>
              <w:szCs w:val="26"/>
            </w:rPr>
          </w:rPrChange>
        </w:rPr>
        <w:pPrChange w:id="107" w:author="AdministratorKH" w:date="2017-07-18T12:30:00Z">
          <w:pPr>
            <w:spacing w:after="0" w:line="240" w:lineRule="auto"/>
            <w:jc w:val="both"/>
          </w:pPr>
        </w:pPrChange>
      </w:pPr>
      <w:r w:rsidRPr="00544959">
        <w:rPr>
          <w:rFonts w:ascii="Times New Roman" w:hAnsi="Times New Roman"/>
          <w:sz w:val="24"/>
          <w:szCs w:val="24"/>
          <w:rPrChange w:id="108" w:author="AdministratorKH" w:date="2017-07-18T12:33:00Z">
            <w:rPr>
              <w:rFonts w:ascii="Times New Roman" w:hAnsi="Times New Roman"/>
              <w:color w:val="000000"/>
              <w:sz w:val="26"/>
              <w:szCs w:val="26"/>
            </w:rPr>
          </w:rPrChange>
        </w:rPr>
        <w:t>- Sự quan tâm sâu sát của lãnh đạo Tổng Công ty đối với hoạt động sản xuất kinh doanh và thị trường tiêu thụ sản phẩm Khánh Hội.</w:t>
      </w:r>
    </w:p>
    <w:p w:rsidR="00A60327" w:rsidRPr="00544959" w:rsidRDefault="00A60327" w:rsidP="00E967BD">
      <w:pPr>
        <w:spacing w:after="0"/>
        <w:contextualSpacing/>
        <w:jc w:val="both"/>
        <w:rPr>
          <w:rFonts w:ascii="Times New Roman" w:hAnsi="Times New Roman"/>
          <w:sz w:val="24"/>
          <w:szCs w:val="24"/>
          <w:rPrChange w:id="109" w:author="AdministratorKH" w:date="2017-07-18T12:33:00Z">
            <w:rPr>
              <w:rFonts w:ascii="Times New Roman" w:hAnsi="Times New Roman"/>
              <w:color w:val="000000"/>
              <w:sz w:val="26"/>
              <w:szCs w:val="26"/>
            </w:rPr>
          </w:rPrChange>
        </w:rPr>
        <w:pPrChange w:id="110" w:author="AdministratorKH" w:date="2017-07-18T12:30:00Z">
          <w:pPr>
            <w:spacing w:after="0" w:line="240" w:lineRule="auto"/>
            <w:jc w:val="both"/>
          </w:pPr>
        </w:pPrChange>
      </w:pPr>
      <w:r w:rsidRPr="00544959">
        <w:rPr>
          <w:rFonts w:ascii="Times New Roman" w:hAnsi="Times New Roman"/>
          <w:sz w:val="24"/>
          <w:szCs w:val="24"/>
          <w:rPrChange w:id="111" w:author="AdministratorKH" w:date="2017-07-18T12:33:00Z">
            <w:rPr>
              <w:rFonts w:ascii="Times New Roman" w:hAnsi="Times New Roman"/>
              <w:color w:val="000000"/>
              <w:sz w:val="26"/>
              <w:szCs w:val="26"/>
            </w:rPr>
          </w:rPrChange>
        </w:rPr>
        <w:t xml:space="preserve">- Sự nỗ lực </w:t>
      </w:r>
      <w:ins w:id="112" w:author="Chi Tan Nguyen" w:date="2017-07-14T13:54:00Z">
        <w:r w:rsidR="004B54F4" w:rsidRPr="00544959">
          <w:rPr>
            <w:rFonts w:ascii="Times New Roman" w:hAnsi="Times New Roman"/>
            <w:sz w:val="24"/>
            <w:szCs w:val="24"/>
            <w:rPrChange w:id="113" w:author="AdministratorKH" w:date="2017-07-18T12:33:00Z">
              <w:rPr>
                <w:rFonts w:ascii="Times New Roman" w:hAnsi="Times New Roman"/>
                <w:color w:val="000000"/>
                <w:sz w:val="26"/>
                <w:szCs w:val="26"/>
              </w:rPr>
            </w:rPrChange>
          </w:rPr>
          <w:t xml:space="preserve">của Nhà máy </w:t>
        </w:r>
      </w:ins>
      <w:r w:rsidRPr="00544959">
        <w:rPr>
          <w:rFonts w:ascii="Times New Roman" w:hAnsi="Times New Roman"/>
          <w:sz w:val="24"/>
          <w:szCs w:val="24"/>
          <w:rPrChange w:id="114" w:author="AdministratorKH" w:date="2017-07-18T12:33:00Z">
            <w:rPr>
              <w:rFonts w:ascii="Times New Roman" w:hAnsi="Times New Roman"/>
              <w:color w:val="000000"/>
              <w:sz w:val="26"/>
              <w:szCs w:val="26"/>
            </w:rPr>
          </w:rPrChange>
        </w:rPr>
        <w:t xml:space="preserve">trong việc duy trì </w:t>
      </w:r>
      <w:del w:id="115" w:author="Chi Tan Nguyen" w:date="2017-07-14T13:55:00Z">
        <w:r w:rsidRPr="00544959" w:rsidDel="004B54F4">
          <w:rPr>
            <w:rFonts w:ascii="Times New Roman" w:hAnsi="Times New Roman"/>
            <w:sz w:val="24"/>
            <w:szCs w:val="24"/>
            <w:rPrChange w:id="116" w:author="AdministratorKH" w:date="2017-07-18T12:33:00Z">
              <w:rPr>
                <w:rFonts w:ascii="Times New Roman" w:hAnsi="Times New Roman"/>
                <w:color w:val="000000"/>
                <w:sz w:val="26"/>
                <w:szCs w:val="26"/>
              </w:rPr>
            </w:rPrChange>
          </w:rPr>
          <w:delText xml:space="preserve">và đảm bảo </w:delText>
        </w:r>
      </w:del>
      <w:r w:rsidRPr="00544959">
        <w:rPr>
          <w:rFonts w:ascii="Times New Roman" w:hAnsi="Times New Roman"/>
          <w:sz w:val="24"/>
          <w:szCs w:val="24"/>
          <w:rPrChange w:id="117" w:author="AdministratorKH" w:date="2017-07-18T12:33:00Z">
            <w:rPr>
              <w:rFonts w:ascii="Times New Roman" w:hAnsi="Times New Roman"/>
              <w:color w:val="000000"/>
              <w:sz w:val="26"/>
              <w:szCs w:val="26"/>
            </w:rPr>
          </w:rPrChange>
        </w:rPr>
        <w:t>ổn định chất lượng guôt thuốc</w:t>
      </w:r>
      <w:ins w:id="118" w:author="Chi Tan Nguyen" w:date="2017-07-14T13:54:00Z">
        <w:r w:rsidR="004B54F4" w:rsidRPr="00544959">
          <w:rPr>
            <w:rFonts w:ascii="Times New Roman" w:hAnsi="Times New Roman"/>
            <w:sz w:val="24"/>
            <w:szCs w:val="24"/>
            <w:rPrChange w:id="119" w:author="AdministratorKH" w:date="2017-07-18T12:33:00Z">
              <w:rPr>
                <w:rFonts w:ascii="Times New Roman" w:hAnsi="Times New Roman"/>
                <w:color w:val="000000"/>
                <w:sz w:val="26"/>
                <w:szCs w:val="26"/>
              </w:rPr>
            </w:rPrChange>
          </w:rPr>
          <w:t xml:space="preserve"> , đảm bảo cung ứng </w:t>
        </w:r>
      </w:ins>
      <w:ins w:id="120" w:author="Chi Tan Nguyen" w:date="2017-07-14T13:55:00Z">
        <w:r w:rsidR="004B54F4" w:rsidRPr="00544959">
          <w:rPr>
            <w:rFonts w:ascii="Times New Roman" w:hAnsi="Times New Roman"/>
            <w:sz w:val="24"/>
            <w:szCs w:val="24"/>
            <w:rPrChange w:id="121" w:author="AdministratorKH" w:date="2017-07-18T12:33:00Z">
              <w:rPr>
                <w:rFonts w:ascii="Times New Roman" w:hAnsi="Times New Roman"/>
                <w:color w:val="000000"/>
                <w:sz w:val="26"/>
                <w:szCs w:val="26"/>
              </w:rPr>
            </w:rPrChange>
          </w:rPr>
          <w:t xml:space="preserve">đầy đủ </w:t>
        </w:r>
      </w:ins>
      <w:ins w:id="122" w:author="Chi Tan Nguyen" w:date="2017-07-14T13:54:00Z">
        <w:r w:rsidR="004B54F4" w:rsidRPr="00544959">
          <w:rPr>
            <w:rFonts w:ascii="Times New Roman" w:hAnsi="Times New Roman"/>
            <w:sz w:val="24"/>
            <w:szCs w:val="24"/>
            <w:rPrChange w:id="123" w:author="AdministratorKH" w:date="2017-07-18T12:33:00Z">
              <w:rPr>
                <w:rFonts w:ascii="Times New Roman" w:hAnsi="Times New Roman"/>
                <w:color w:val="000000"/>
                <w:sz w:val="26"/>
                <w:szCs w:val="26"/>
              </w:rPr>
            </w:rPrChange>
          </w:rPr>
          <w:t>sản lượng</w:t>
        </w:r>
      </w:ins>
      <w:ins w:id="124" w:author="Chi Tan Nguyen" w:date="2017-07-14T13:55:00Z">
        <w:r w:rsidR="004B54F4" w:rsidRPr="00544959">
          <w:rPr>
            <w:rFonts w:ascii="Times New Roman" w:hAnsi="Times New Roman"/>
            <w:sz w:val="24"/>
            <w:szCs w:val="24"/>
            <w:rPrChange w:id="125" w:author="AdministratorKH" w:date="2017-07-18T12:33:00Z">
              <w:rPr>
                <w:rFonts w:ascii="Times New Roman" w:hAnsi="Times New Roman"/>
                <w:color w:val="000000"/>
                <w:sz w:val="26"/>
                <w:szCs w:val="26"/>
              </w:rPr>
            </w:rPrChange>
          </w:rPr>
          <w:t xml:space="preserve"> hàng hóa</w:t>
        </w:r>
      </w:ins>
      <w:ins w:id="126" w:author="Chi Tan Nguyen" w:date="2017-07-14T13:54:00Z">
        <w:r w:rsidR="004B54F4" w:rsidRPr="00544959">
          <w:rPr>
            <w:rFonts w:ascii="Times New Roman" w:hAnsi="Times New Roman"/>
            <w:sz w:val="24"/>
            <w:szCs w:val="24"/>
            <w:rPrChange w:id="127" w:author="AdministratorKH" w:date="2017-07-18T12:33:00Z">
              <w:rPr>
                <w:rFonts w:ascii="Times New Roman" w:hAnsi="Times New Roman"/>
                <w:color w:val="000000"/>
                <w:sz w:val="26"/>
                <w:szCs w:val="26"/>
              </w:rPr>
            </w:rPrChange>
          </w:rPr>
          <w:t xml:space="preserve"> </w:t>
        </w:r>
      </w:ins>
      <w:ins w:id="128" w:author="Chi Tan Nguyen" w:date="2017-07-14T13:56:00Z">
        <w:r w:rsidR="004B54F4" w:rsidRPr="00544959">
          <w:rPr>
            <w:rFonts w:ascii="Times New Roman" w:hAnsi="Times New Roman"/>
            <w:sz w:val="24"/>
            <w:szCs w:val="24"/>
            <w:rPrChange w:id="129" w:author="AdministratorKH" w:date="2017-07-18T12:33:00Z">
              <w:rPr>
                <w:rFonts w:ascii="Times New Roman" w:hAnsi="Times New Roman"/>
                <w:color w:val="000000"/>
                <w:sz w:val="26"/>
                <w:szCs w:val="26"/>
              </w:rPr>
            </w:rPrChange>
          </w:rPr>
          <w:t xml:space="preserve">lưu thông </w:t>
        </w:r>
      </w:ins>
      <w:ins w:id="130" w:author="Chi Tan Nguyen" w:date="2017-07-14T13:54:00Z">
        <w:r w:rsidR="004B54F4" w:rsidRPr="00544959">
          <w:rPr>
            <w:rFonts w:ascii="Times New Roman" w:hAnsi="Times New Roman"/>
            <w:sz w:val="24"/>
            <w:szCs w:val="24"/>
            <w:rPrChange w:id="131" w:author="AdministratorKH" w:date="2017-07-18T12:33:00Z">
              <w:rPr>
                <w:rFonts w:ascii="Times New Roman" w:hAnsi="Times New Roman"/>
                <w:color w:val="000000"/>
                <w:sz w:val="26"/>
                <w:szCs w:val="26"/>
              </w:rPr>
            </w:rPrChange>
          </w:rPr>
          <w:t>trên thị trường</w:t>
        </w:r>
      </w:ins>
      <w:r w:rsidRPr="00544959">
        <w:rPr>
          <w:rFonts w:ascii="Times New Roman" w:hAnsi="Times New Roman"/>
          <w:sz w:val="24"/>
          <w:szCs w:val="24"/>
          <w:rPrChange w:id="132" w:author="AdministratorKH" w:date="2017-07-18T12:33:00Z">
            <w:rPr>
              <w:rFonts w:ascii="Times New Roman" w:hAnsi="Times New Roman"/>
              <w:color w:val="000000"/>
              <w:sz w:val="26"/>
              <w:szCs w:val="26"/>
            </w:rPr>
          </w:rPrChange>
        </w:rPr>
        <w:t>.</w:t>
      </w:r>
    </w:p>
    <w:p w:rsidR="00A60327" w:rsidRPr="00544959" w:rsidRDefault="00A60327" w:rsidP="00E967BD">
      <w:pPr>
        <w:spacing w:after="0"/>
        <w:contextualSpacing/>
        <w:jc w:val="both"/>
        <w:rPr>
          <w:rFonts w:ascii="Times New Roman" w:hAnsi="Times New Roman"/>
          <w:sz w:val="24"/>
          <w:szCs w:val="24"/>
          <w:rPrChange w:id="133" w:author="AdministratorKH" w:date="2017-07-18T12:33:00Z">
            <w:rPr>
              <w:rFonts w:ascii="Times New Roman" w:hAnsi="Times New Roman"/>
              <w:color w:val="000000"/>
              <w:sz w:val="26"/>
              <w:szCs w:val="26"/>
            </w:rPr>
          </w:rPrChange>
        </w:rPr>
        <w:pPrChange w:id="134" w:author="AdministratorKH" w:date="2017-07-18T12:30:00Z">
          <w:pPr>
            <w:spacing w:after="0" w:line="240" w:lineRule="auto"/>
            <w:jc w:val="both"/>
          </w:pPr>
        </w:pPrChange>
      </w:pPr>
      <w:r w:rsidRPr="00544959">
        <w:rPr>
          <w:rFonts w:ascii="Times New Roman" w:hAnsi="Times New Roman"/>
          <w:sz w:val="24"/>
          <w:szCs w:val="24"/>
          <w:rPrChange w:id="135" w:author="AdministratorKH" w:date="2017-07-18T12:33:00Z">
            <w:rPr>
              <w:rFonts w:ascii="Times New Roman" w:hAnsi="Times New Roman"/>
              <w:color w:val="000000"/>
              <w:sz w:val="26"/>
              <w:szCs w:val="26"/>
            </w:rPr>
          </w:rPrChange>
        </w:rPr>
        <w:t>- Sự hợp tác của 2 Nhà Phân Phối</w:t>
      </w:r>
      <w:r w:rsidR="00911872" w:rsidRPr="00544959">
        <w:rPr>
          <w:rFonts w:ascii="Times New Roman" w:hAnsi="Times New Roman"/>
          <w:sz w:val="24"/>
          <w:szCs w:val="24"/>
          <w:rPrChange w:id="136" w:author="AdministratorKH" w:date="2017-07-18T12:33:00Z">
            <w:rPr>
              <w:rFonts w:ascii="Times New Roman" w:hAnsi="Times New Roman"/>
              <w:color w:val="000000"/>
              <w:sz w:val="26"/>
              <w:szCs w:val="26"/>
            </w:rPr>
          </w:rPrChange>
        </w:rPr>
        <w:t xml:space="preserve"> </w:t>
      </w:r>
      <w:r w:rsidRPr="00544959">
        <w:rPr>
          <w:rFonts w:ascii="Times New Roman" w:hAnsi="Times New Roman"/>
          <w:sz w:val="24"/>
          <w:szCs w:val="24"/>
          <w:rPrChange w:id="137" w:author="AdministratorKH" w:date="2017-07-18T12:33:00Z">
            <w:rPr>
              <w:rFonts w:ascii="Times New Roman" w:hAnsi="Times New Roman"/>
              <w:color w:val="000000"/>
              <w:sz w:val="26"/>
              <w:szCs w:val="26"/>
            </w:rPr>
          </w:rPrChange>
        </w:rPr>
        <w:t>tạo cầu nối liên thông đưa các sản phẩm đến các đại lý khách hàng, các giới bán buôn, bán lẻ và người tiêu dùng.</w:t>
      </w:r>
    </w:p>
    <w:p w:rsidR="00A60327" w:rsidRPr="00544959" w:rsidRDefault="00A60327" w:rsidP="00E967BD">
      <w:pPr>
        <w:spacing w:after="0"/>
        <w:contextualSpacing/>
        <w:jc w:val="both"/>
        <w:rPr>
          <w:rFonts w:ascii="Times New Roman" w:hAnsi="Times New Roman"/>
          <w:sz w:val="24"/>
          <w:szCs w:val="24"/>
          <w:rPrChange w:id="138" w:author="AdministratorKH" w:date="2017-07-18T12:33:00Z">
            <w:rPr>
              <w:rFonts w:ascii="Times New Roman" w:hAnsi="Times New Roman"/>
              <w:color w:val="000000"/>
              <w:sz w:val="26"/>
              <w:szCs w:val="26"/>
            </w:rPr>
          </w:rPrChange>
        </w:rPr>
        <w:pPrChange w:id="139" w:author="AdministratorKH" w:date="2017-07-18T12:30:00Z">
          <w:pPr>
            <w:spacing w:after="0" w:line="240" w:lineRule="auto"/>
            <w:jc w:val="both"/>
          </w:pPr>
        </w:pPrChange>
      </w:pPr>
      <w:r w:rsidRPr="00544959">
        <w:rPr>
          <w:rFonts w:ascii="Times New Roman" w:hAnsi="Times New Roman"/>
          <w:b/>
          <w:sz w:val="24"/>
          <w:szCs w:val="24"/>
          <w:rPrChange w:id="140" w:author="AdministratorKH" w:date="2017-07-18T12:33:00Z">
            <w:rPr>
              <w:rFonts w:ascii="Times New Roman" w:hAnsi="Times New Roman"/>
              <w:b/>
              <w:color w:val="000000"/>
              <w:sz w:val="26"/>
              <w:szCs w:val="26"/>
            </w:rPr>
          </w:rPrChange>
        </w:rPr>
        <w:t xml:space="preserve">- </w:t>
      </w:r>
      <w:r w:rsidRPr="00544959">
        <w:rPr>
          <w:rFonts w:ascii="Times New Roman" w:hAnsi="Times New Roman"/>
          <w:sz w:val="24"/>
          <w:szCs w:val="24"/>
          <w:rPrChange w:id="141" w:author="AdministratorKH" w:date="2017-07-18T12:33:00Z">
            <w:rPr>
              <w:rFonts w:ascii="Times New Roman" w:hAnsi="Times New Roman"/>
              <w:color w:val="000000"/>
              <w:sz w:val="26"/>
              <w:szCs w:val="26"/>
            </w:rPr>
          </w:rPrChange>
        </w:rPr>
        <w:t>Sự quan tâm ủng hộ</w:t>
      </w:r>
      <w:ins w:id="142" w:author="Chi Tan Nguyen" w:date="2017-07-14T13:53:00Z">
        <w:r w:rsidR="004B54F4" w:rsidRPr="00544959">
          <w:rPr>
            <w:rFonts w:ascii="Times New Roman" w:hAnsi="Times New Roman"/>
            <w:sz w:val="24"/>
            <w:szCs w:val="24"/>
            <w:rPrChange w:id="143" w:author="AdministratorKH" w:date="2017-07-18T12:33:00Z">
              <w:rPr>
                <w:rFonts w:ascii="Times New Roman" w:hAnsi="Times New Roman"/>
                <w:color w:val="000000"/>
                <w:sz w:val="26"/>
                <w:szCs w:val="26"/>
              </w:rPr>
            </w:rPrChange>
          </w:rPr>
          <w:t xml:space="preserve"> của</w:t>
        </w:r>
      </w:ins>
      <w:r w:rsidRPr="00544959">
        <w:rPr>
          <w:rFonts w:ascii="Times New Roman" w:hAnsi="Times New Roman"/>
          <w:sz w:val="24"/>
          <w:szCs w:val="24"/>
          <w:rPrChange w:id="144" w:author="AdministratorKH" w:date="2017-07-18T12:33:00Z">
            <w:rPr>
              <w:rFonts w:ascii="Times New Roman" w:hAnsi="Times New Roman"/>
              <w:color w:val="000000"/>
              <w:sz w:val="26"/>
              <w:szCs w:val="26"/>
            </w:rPr>
          </w:rPrChange>
        </w:rPr>
        <w:t xml:space="preserve"> các đại lý khách hàng</w:t>
      </w:r>
      <w:ins w:id="145" w:author="Chi Tan Nguyen" w:date="2017-07-14T13:53:00Z">
        <w:r w:rsidR="004B54F4" w:rsidRPr="00544959">
          <w:rPr>
            <w:rFonts w:ascii="Times New Roman" w:hAnsi="Times New Roman"/>
            <w:sz w:val="24"/>
            <w:szCs w:val="24"/>
            <w:rPrChange w:id="146" w:author="AdministratorKH" w:date="2017-07-18T12:33:00Z">
              <w:rPr>
                <w:rFonts w:ascii="Times New Roman" w:hAnsi="Times New Roman"/>
                <w:color w:val="000000"/>
                <w:sz w:val="26"/>
                <w:szCs w:val="26"/>
              </w:rPr>
            </w:rPrChange>
          </w:rPr>
          <w:t xml:space="preserve"> </w:t>
        </w:r>
      </w:ins>
      <w:r w:rsidRPr="00544959">
        <w:rPr>
          <w:rFonts w:ascii="Times New Roman" w:hAnsi="Times New Roman"/>
          <w:sz w:val="24"/>
          <w:szCs w:val="24"/>
          <w:rPrChange w:id="147" w:author="AdministratorKH" w:date="2017-07-18T12:33:00Z">
            <w:rPr>
              <w:rFonts w:ascii="Times New Roman" w:hAnsi="Times New Roman"/>
              <w:color w:val="000000"/>
              <w:sz w:val="26"/>
              <w:szCs w:val="26"/>
            </w:rPr>
          </w:rPrChange>
        </w:rPr>
        <w:t>trong việc hợp tác kinh doanh và thúc đẩy tiêu thụ các sản phẩm thuốc lá Khánh Hội.</w:t>
      </w:r>
    </w:p>
    <w:p w:rsidR="00A60327" w:rsidRPr="00544959" w:rsidRDefault="00A60327" w:rsidP="00E967BD">
      <w:pPr>
        <w:spacing w:after="0"/>
        <w:contextualSpacing/>
        <w:jc w:val="both"/>
        <w:rPr>
          <w:rFonts w:ascii="Times New Roman" w:hAnsi="Times New Roman"/>
          <w:sz w:val="24"/>
          <w:szCs w:val="24"/>
          <w:rPrChange w:id="148" w:author="AdministratorKH" w:date="2017-07-18T12:33:00Z">
            <w:rPr>
              <w:rFonts w:ascii="Times New Roman" w:hAnsi="Times New Roman"/>
              <w:color w:val="000000"/>
              <w:sz w:val="26"/>
              <w:szCs w:val="26"/>
            </w:rPr>
          </w:rPrChange>
        </w:rPr>
        <w:pPrChange w:id="149" w:author="AdministratorKH" w:date="2017-07-18T12:30:00Z">
          <w:pPr>
            <w:spacing w:after="0" w:line="240" w:lineRule="auto"/>
            <w:jc w:val="both"/>
          </w:pPr>
        </w:pPrChange>
      </w:pPr>
      <w:r w:rsidRPr="00544959">
        <w:rPr>
          <w:rFonts w:ascii="Times New Roman" w:hAnsi="Times New Roman"/>
          <w:sz w:val="24"/>
          <w:szCs w:val="24"/>
          <w:rPrChange w:id="150" w:author="AdministratorKH" w:date="2017-07-18T12:33:00Z">
            <w:rPr>
              <w:rFonts w:ascii="Times New Roman" w:hAnsi="Times New Roman"/>
              <w:color w:val="000000"/>
              <w:sz w:val="26"/>
              <w:szCs w:val="26"/>
            </w:rPr>
          </w:rPrChange>
        </w:rPr>
        <w:lastRenderedPageBreak/>
        <w:t>- Thông qua việc tổ chức Hội nghị khách hàng, mạn đàm, trao đổi với các doanh nghiệp, thể hiện sự quan tâm chăm sóc của Tổng Công ty/ Nhà máy đối với khách hàng. Chính sự quan tâm và minh bạch trong quá trình đầu tư thúc đẩy bán hàng trong 6 tháng đầu năm đã khôi phục lại phần lớn niềm tin của khách hàng.</w:t>
      </w:r>
    </w:p>
    <w:p w:rsidR="00A60327" w:rsidRPr="00544959" w:rsidRDefault="00A60327" w:rsidP="00E967BD">
      <w:pPr>
        <w:spacing w:after="0"/>
        <w:contextualSpacing/>
        <w:jc w:val="both"/>
        <w:rPr>
          <w:rFonts w:ascii="Times New Roman" w:hAnsi="Times New Roman"/>
          <w:sz w:val="24"/>
          <w:szCs w:val="24"/>
          <w:rPrChange w:id="151" w:author="AdministratorKH" w:date="2017-07-18T12:33:00Z">
            <w:rPr>
              <w:rFonts w:ascii="Times New Roman" w:hAnsi="Times New Roman"/>
              <w:color w:val="000000"/>
              <w:sz w:val="26"/>
              <w:szCs w:val="26"/>
            </w:rPr>
          </w:rPrChange>
        </w:rPr>
        <w:pPrChange w:id="152" w:author="AdministratorKH" w:date="2017-07-18T12:30:00Z">
          <w:pPr>
            <w:spacing w:after="0" w:line="240" w:lineRule="auto"/>
            <w:jc w:val="both"/>
          </w:pPr>
        </w:pPrChange>
      </w:pPr>
    </w:p>
    <w:p w:rsidR="00A60327" w:rsidRPr="00544959" w:rsidRDefault="00A60327" w:rsidP="00E967BD">
      <w:pPr>
        <w:pStyle w:val="Heading2"/>
        <w:spacing w:before="0"/>
        <w:contextualSpacing/>
        <w:rPr>
          <w:rFonts w:ascii="Times New Roman" w:hAnsi="Times New Roman" w:cs="Times New Roman"/>
          <w:b/>
          <w:color w:val="auto"/>
          <w:sz w:val="24"/>
          <w:szCs w:val="24"/>
          <w:rPrChange w:id="153" w:author="AdministratorKH" w:date="2017-07-18T12:33:00Z">
            <w:rPr>
              <w:rFonts w:ascii="Times New Roman" w:hAnsi="Times New Roman"/>
              <w:b/>
              <w:color w:val="000000"/>
            </w:rPr>
          </w:rPrChange>
        </w:rPr>
        <w:pPrChange w:id="154" w:author="AdministratorKH" w:date="2017-07-18T12:30:00Z">
          <w:pPr>
            <w:spacing w:after="0" w:line="240" w:lineRule="auto"/>
            <w:jc w:val="both"/>
          </w:pPr>
        </w:pPrChange>
      </w:pPr>
      <w:r w:rsidRPr="00544959">
        <w:rPr>
          <w:rFonts w:ascii="Times New Roman" w:hAnsi="Times New Roman" w:cs="Times New Roman"/>
          <w:b/>
          <w:color w:val="auto"/>
          <w:sz w:val="24"/>
          <w:szCs w:val="24"/>
          <w:rPrChange w:id="155" w:author="AdministratorKH" w:date="2017-07-18T12:33:00Z">
            <w:rPr>
              <w:rFonts w:ascii="Times New Roman" w:hAnsi="Times New Roman"/>
              <w:b/>
              <w:color w:val="000000"/>
            </w:rPr>
          </w:rPrChange>
        </w:rPr>
        <w:t>II.</w:t>
      </w:r>
      <w:r w:rsidRPr="00544959">
        <w:rPr>
          <w:rFonts w:ascii="Times New Roman" w:hAnsi="Times New Roman" w:cs="Times New Roman"/>
          <w:b/>
          <w:color w:val="auto"/>
          <w:sz w:val="24"/>
          <w:szCs w:val="24"/>
          <w:rPrChange w:id="156" w:author="AdministratorKH" w:date="2017-07-18T12:33:00Z">
            <w:rPr>
              <w:rFonts w:ascii="Times New Roman" w:hAnsi="Times New Roman"/>
              <w:b/>
              <w:color w:val="000000"/>
            </w:rPr>
          </w:rPrChange>
        </w:rPr>
        <w:tab/>
      </w:r>
      <w:ins w:id="157" w:author="Chi Tan Nguyen" w:date="2017-07-14T13:57:00Z">
        <w:r w:rsidR="004B54F4" w:rsidRPr="00544959">
          <w:rPr>
            <w:rFonts w:ascii="Times New Roman" w:hAnsi="Times New Roman" w:cs="Times New Roman"/>
            <w:b/>
            <w:color w:val="auto"/>
            <w:sz w:val="24"/>
            <w:szCs w:val="24"/>
            <w:rPrChange w:id="158" w:author="AdministratorKH" w:date="2017-07-18T12:33:00Z">
              <w:rPr>
                <w:rFonts w:ascii="Times New Roman" w:hAnsi="Times New Roman"/>
                <w:b/>
                <w:color w:val="000000"/>
              </w:rPr>
            </w:rPrChange>
          </w:rPr>
          <w:t xml:space="preserve">HOẠT ĐỘNG THỊ TRƯỜNG </w:t>
        </w:r>
      </w:ins>
      <w:ins w:id="159" w:author="Chi Tan Nguyen" w:date="2017-07-14T14:28:00Z">
        <w:r w:rsidR="00554EB4" w:rsidRPr="00544959">
          <w:rPr>
            <w:rFonts w:ascii="Times New Roman" w:hAnsi="Times New Roman" w:cs="Times New Roman"/>
            <w:b/>
            <w:color w:val="auto"/>
            <w:sz w:val="24"/>
            <w:szCs w:val="24"/>
            <w:rPrChange w:id="160" w:author="AdministratorKH" w:date="2017-07-18T12:33:00Z">
              <w:rPr>
                <w:rFonts w:ascii="Times New Roman" w:hAnsi="Times New Roman"/>
                <w:b/>
                <w:color w:val="000000"/>
              </w:rPr>
            </w:rPrChange>
          </w:rPr>
          <w:t xml:space="preserve">CỦA </w:t>
        </w:r>
      </w:ins>
      <w:ins w:id="161" w:author="Chi Tan Nguyen" w:date="2017-07-14T13:57:00Z">
        <w:r w:rsidR="004B54F4" w:rsidRPr="00544959">
          <w:rPr>
            <w:rFonts w:ascii="Times New Roman" w:hAnsi="Times New Roman" w:cs="Times New Roman"/>
            <w:b/>
            <w:color w:val="auto"/>
            <w:sz w:val="24"/>
            <w:szCs w:val="24"/>
            <w:rPrChange w:id="162" w:author="AdministratorKH" w:date="2017-07-18T12:33:00Z">
              <w:rPr>
                <w:rFonts w:ascii="Times New Roman" w:hAnsi="Times New Roman"/>
                <w:b/>
                <w:color w:val="000000"/>
              </w:rPr>
            </w:rPrChange>
          </w:rPr>
          <w:t xml:space="preserve">NHÀ MÁY TRONG 6 THÁNG ĐẦU NĂM </w:t>
        </w:r>
      </w:ins>
      <w:del w:id="163" w:author="Chi Tan Nguyen" w:date="2017-07-14T13:57:00Z">
        <w:r w:rsidRPr="00544959" w:rsidDel="004B54F4">
          <w:rPr>
            <w:rFonts w:ascii="Times New Roman" w:hAnsi="Times New Roman" w:cs="Times New Roman"/>
            <w:b/>
            <w:color w:val="auto"/>
            <w:sz w:val="24"/>
            <w:szCs w:val="24"/>
            <w:rPrChange w:id="164" w:author="AdministratorKH" w:date="2017-07-18T12:33:00Z">
              <w:rPr>
                <w:rFonts w:ascii="Times New Roman" w:hAnsi="Times New Roman"/>
                <w:b/>
                <w:color w:val="000000"/>
              </w:rPr>
            </w:rPrChange>
          </w:rPr>
          <w:delText>CÔNG TÁC THỊ TRƯỜNG TIÊU THỤ SẢN PHẨM</w:delText>
        </w:r>
      </w:del>
      <w:del w:id="165" w:author="Chi Tan Nguyen" w:date="2017-07-14T13:56:00Z">
        <w:r w:rsidRPr="00544959" w:rsidDel="004B54F4">
          <w:rPr>
            <w:rFonts w:ascii="Times New Roman" w:hAnsi="Times New Roman" w:cs="Times New Roman"/>
            <w:b/>
            <w:color w:val="auto"/>
            <w:sz w:val="24"/>
            <w:szCs w:val="24"/>
            <w:rPrChange w:id="166" w:author="AdministratorKH" w:date="2017-07-18T12:33:00Z">
              <w:rPr>
                <w:rFonts w:ascii="Times New Roman" w:hAnsi="Times New Roman"/>
                <w:b/>
                <w:color w:val="000000"/>
              </w:rPr>
            </w:rPrChange>
          </w:rPr>
          <w:delText>:</w:delText>
        </w:r>
      </w:del>
    </w:p>
    <w:p w:rsidR="00A60327" w:rsidRPr="00544959" w:rsidRDefault="00E421E0" w:rsidP="00E967BD">
      <w:pPr>
        <w:pStyle w:val="ListParagraph"/>
        <w:numPr>
          <w:ilvl w:val="0"/>
          <w:numId w:val="1"/>
        </w:numPr>
        <w:spacing w:after="0"/>
        <w:ind w:hanging="60"/>
        <w:jc w:val="both"/>
        <w:outlineLvl w:val="2"/>
        <w:rPr>
          <w:rFonts w:ascii="Times New Roman" w:hAnsi="Times New Roman"/>
          <w:b/>
          <w:sz w:val="24"/>
          <w:szCs w:val="24"/>
          <w:u w:val="single"/>
          <w:rPrChange w:id="167" w:author="AdministratorKH" w:date="2017-07-18T12:33:00Z">
            <w:rPr>
              <w:rFonts w:ascii="Times New Roman" w:hAnsi="Times New Roman"/>
              <w:b/>
              <w:color w:val="FF0000"/>
              <w:sz w:val="26"/>
              <w:szCs w:val="26"/>
              <w:u w:val="single"/>
            </w:rPr>
          </w:rPrChange>
        </w:rPr>
        <w:pPrChange w:id="168" w:author="AdministratorKH" w:date="2017-07-18T12:30:00Z">
          <w:pPr>
            <w:pStyle w:val="ListParagraph"/>
            <w:numPr>
              <w:numId w:val="1"/>
            </w:numPr>
            <w:ind w:left="420" w:hanging="60"/>
            <w:jc w:val="both"/>
          </w:pPr>
        </w:pPrChange>
      </w:pPr>
      <w:del w:id="169" w:author="Chi Tan Nguyen" w:date="2017-07-14T14:51:00Z">
        <w:r w:rsidRPr="00544959" w:rsidDel="004C3867">
          <w:rPr>
            <w:rFonts w:ascii="Times New Roman" w:hAnsi="Times New Roman"/>
            <w:b/>
            <w:sz w:val="24"/>
            <w:szCs w:val="24"/>
            <w:u w:val="single"/>
            <w:rPrChange w:id="170" w:author="AdministratorKH" w:date="2017-07-18T12:33:00Z">
              <w:rPr>
                <w:rFonts w:ascii="Times New Roman" w:hAnsi="Times New Roman"/>
                <w:b/>
                <w:color w:val="FF0000"/>
                <w:sz w:val="26"/>
                <w:szCs w:val="26"/>
                <w:u w:val="single"/>
              </w:rPr>
            </w:rPrChange>
          </w:rPr>
          <w:delText>Tổng quan</w:delText>
        </w:r>
      </w:del>
      <w:ins w:id="171" w:author="Chi Tan Nguyen" w:date="2017-07-14T14:51:00Z">
        <w:r w:rsidR="004C3867" w:rsidRPr="00544959">
          <w:rPr>
            <w:rFonts w:ascii="Times New Roman" w:hAnsi="Times New Roman"/>
            <w:b/>
            <w:sz w:val="24"/>
            <w:szCs w:val="24"/>
            <w:u w:val="single"/>
            <w:rPrChange w:id="172" w:author="AdministratorKH" w:date="2017-07-18T12:33:00Z">
              <w:rPr>
                <w:rFonts w:ascii="Times New Roman" w:hAnsi="Times New Roman"/>
                <w:b/>
                <w:color w:val="FF0000"/>
                <w:sz w:val="26"/>
                <w:szCs w:val="26"/>
                <w:u w:val="single"/>
              </w:rPr>
            </w:rPrChange>
          </w:rPr>
          <w:t>Hoạt động của</w:t>
        </w:r>
      </w:ins>
      <w:r w:rsidRPr="00544959">
        <w:rPr>
          <w:rFonts w:ascii="Times New Roman" w:hAnsi="Times New Roman"/>
          <w:b/>
          <w:sz w:val="24"/>
          <w:szCs w:val="24"/>
          <w:u w:val="single"/>
          <w:rPrChange w:id="173" w:author="AdministratorKH" w:date="2017-07-18T12:33:00Z">
            <w:rPr>
              <w:rFonts w:ascii="Times New Roman" w:hAnsi="Times New Roman"/>
              <w:b/>
              <w:color w:val="FF0000"/>
              <w:sz w:val="26"/>
              <w:szCs w:val="26"/>
              <w:u w:val="single"/>
            </w:rPr>
          </w:rPrChange>
        </w:rPr>
        <w:t xml:space="preserve"> đội ngũ Nhân viên thị trường</w:t>
      </w:r>
      <w:r w:rsidR="00A60327" w:rsidRPr="00544959">
        <w:rPr>
          <w:rFonts w:ascii="Times New Roman" w:hAnsi="Times New Roman"/>
          <w:b/>
          <w:sz w:val="24"/>
          <w:szCs w:val="24"/>
          <w:u w:val="single"/>
          <w:rPrChange w:id="174" w:author="AdministratorKH" w:date="2017-07-18T12:33:00Z">
            <w:rPr>
              <w:rFonts w:ascii="Times New Roman" w:hAnsi="Times New Roman"/>
              <w:b/>
              <w:color w:val="FF0000"/>
              <w:sz w:val="26"/>
              <w:szCs w:val="26"/>
              <w:u w:val="single"/>
            </w:rPr>
          </w:rPrChange>
        </w:rPr>
        <w:t>:</w:t>
      </w:r>
    </w:p>
    <w:p w:rsidR="00E421E0" w:rsidRPr="00544959" w:rsidRDefault="00E421E0" w:rsidP="00E967BD">
      <w:pPr>
        <w:pStyle w:val="ListParagraph"/>
        <w:spacing w:after="0"/>
        <w:ind w:left="1530"/>
        <w:jc w:val="both"/>
        <w:rPr>
          <w:rFonts w:ascii="Times New Roman" w:hAnsi="Times New Roman"/>
          <w:b/>
          <w:sz w:val="24"/>
          <w:szCs w:val="24"/>
          <w:rPrChange w:id="175" w:author="AdministratorKH" w:date="2017-07-18T12:33:00Z">
            <w:rPr>
              <w:rFonts w:ascii="Times New Roman" w:hAnsi="Times New Roman"/>
              <w:b/>
              <w:color w:val="FF0000"/>
              <w:sz w:val="26"/>
              <w:szCs w:val="26"/>
            </w:rPr>
          </w:rPrChange>
        </w:rPr>
        <w:pPrChange w:id="176" w:author="AdministratorKH" w:date="2017-07-18T12:30:00Z">
          <w:pPr>
            <w:pStyle w:val="ListParagraph"/>
            <w:numPr>
              <w:ilvl w:val="1"/>
              <w:numId w:val="3"/>
            </w:numPr>
            <w:ind w:left="1530" w:hanging="720"/>
            <w:jc w:val="both"/>
          </w:pPr>
        </w:pPrChange>
      </w:pPr>
      <w:del w:id="177" w:author="Chi Tan Nguyen" w:date="2017-07-14T14:00:00Z">
        <w:r w:rsidRPr="00544959" w:rsidDel="00693E8E">
          <w:rPr>
            <w:rFonts w:ascii="Times New Roman" w:hAnsi="Times New Roman"/>
            <w:b/>
            <w:sz w:val="24"/>
            <w:szCs w:val="24"/>
            <w:rPrChange w:id="178" w:author="AdministratorKH" w:date="2017-07-18T12:33:00Z">
              <w:rPr>
                <w:rFonts w:ascii="Times New Roman" w:hAnsi="Times New Roman"/>
                <w:b/>
                <w:color w:val="FF0000"/>
                <w:sz w:val="26"/>
                <w:szCs w:val="26"/>
              </w:rPr>
            </w:rPrChange>
          </w:rPr>
          <w:delText>Đặc điểm tình hình:</w:delText>
        </w:r>
      </w:del>
    </w:p>
    <w:p w:rsidR="00720142" w:rsidRPr="00544959" w:rsidRDefault="00E421E0" w:rsidP="00E967BD">
      <w:pPr>
        <w:pStyle w:val="ListParagraph"/>
        <w:numPr>
          <w:ilvl w:val="0"/>
          <w:numId w:val="9"/>
        </w:numPr>
        <w:spacing w:after="0"/>
        <w:jc w:val="both"/>
        <w:outlineLvl w:val="3"/>
        <w:rPr>
          <w:rFonts w:ascii="Times New Roman" w:hAnsi="Times New Roman"/>
          <w:sz w:val="24"/>
          <w:szCs w:val="24"/>
          <w:rPrChange w:id="179" w:author="AdministratorKH" w:date="2017-07-18T12:33:00Z">
            <w:rPr>
              <w:rFonts w:ascii="Times New Roman" w:hAnsi="Times New Roman"/>
              <w:color w:val="FF0000"/>
              <w:sz w:val="26"/>
              <w:szCs w:val="26"/>
            </w:rPr>
          </w:rPrChange>
        </w:rPr>
        <w:pPrChange w:id="180" w:author="AdministratorKH" w:date="2017-07-18T12:30:00Z">
          <w:pPr>
            <w:pStyle w:val="ListParagraph"/>
            <w:ind w:left="1530"/>
            <w:jc w:val="both"/>
          </w:pPr>
        </w:pPrChange>
      </w:pPr>
      <w:del w:id="181" w:author="Chi Tan Nguyen" w:date="2017-07-14T14:00:00Z">
        <w:r w:rsidRPr="00544959" w:rsidDel="00693E8E">
          <w:rPr>
            <w:rFonts w:ascii="Times New Roman" w:hAnsi="Times New Roman"/>
            <w:sz w:val="24"/>
            <w:szCs w:val="24"/>
            <w:rPrChange w:id="182" w:author="AdministratorKH" w:date="2017-07-18T12:33:00Z">
              <w:rPr>
                <w:rFonts w:ascii="Times New Roman" w:hAnsi="Times New Roman"/>
                <w:color w:val="FF0000"/>
                <w:sz w:val="26"/>
                <w:szCs w:val="26"/>
              </w:rPr>
            </w:rPrChange>
          </w:rPr>
          <w:delText xml:space="preserve">+ </w:delText>
        </w:r>
      </w:del>
      <w:ins w:id="183" w:author="Chi Tan Nguyen" w:date="2017-07-14T14:00:00Z">
        <w:del w:id="184" w:author="AdministratorKH" w:date="2017-07-18T12:18:00Z">
          <w:r w:rsidR="00693E8E" w:rsidRPr="00544959" w:rsidDel="00057A99">
            <w:rPr>
              <w:rFonts w:ascii="Times New Roman" w:hAnsi="Times New Roman"/>
              <w:sz w:val="24"/>
              <w:szCs w:val="24"/>
              <w:rPrChange w:id="185" w:author="AdministratorKH" w:date="2017-07-18T12:33:00Z">
                <w:rPr>
                  <w:rFonts w:ascii="Times New Roman" w:hAnsi="Times New Roman"/>
                  <w:color w:val="FF0000"/>
                  <w:sz w:val="26"/>
                  <w:szCs w:val="26"/>
                </w:rPr>
              </w:rPrChange>
            </w:rPr>
            <w:delText xml:space="preserve">a) </w:delText>
          </w:r>
        </w:del>
      </w:ins>
      <w:r w:rsidR="00750DAC" w:rsidRPr="00544959">
        <w:rPr>
          <w:rFonts w:ascii="Times New Roman" w:hAnsi="Times New Roman"/>
          <w:sz w:val="24"/>
          <w:szCs w:val="24"/>
          <w:rPrChange w:id="186" w:author="AdministratorKH" w:date="2017-07-18T12:33:00Z">
            <w:rPr>
              <w:rFonts w:ascii="Times New Roman" w:hAnsi="Times New Roman"/>
              <w:color w:val="FF0000"/>
              <w:sz w:val="26"/>
              <w:szCs w:val="26"/>
            </w:rPr>
          </w:rPrChange>
        </w:rPr>
        <w:t>Trong thời gian vừa qua</w:t>
      </w:r>
      <w:r w:rsidR="00720142" w:rsidRPr="00544959">
        <w:rPr>
          <w:rFonts w:ascii="Times New Roman" w:hAnsi="Times New Roman"/>
          <w:sz w:val="24"/>
          <w:szCs w:val="24"/>
          <w:rPrChange w:id="187" w:author="AdministratorKH" w:date="2017-07-18T12:33:00Z">
            <w:rPr>
              <w:rFonts w:ascii="Times New Roman" w:hAnsi="Times New Roman"/>
              <w:color w:val="FF0000"/>
              <w:sz w:val="26"/>
              <w:szCs w:val="26"/>
            </w:rPr>
          </w:rPrChange>
        </w:rPr>
        <w:t xml:space="preserve"> tình hình cạnh tranh sản phẩm trên thị trường thuốc lá ngày càng khốc liệt, đội ngũ QLV, GSBH, NVBH của Nhà máy cũng chịu áp lực trong việc mở thị trường và tiêu thụ sản phẩm</w:t>
      </w:r>
      <w:r w:rsidR="00720142" w:rsidRPr="00544959">
        <w:rPr>
          <w:rFonts w:ascii="Times New Roman" w:hAnsi="Times New Roman"/>
          <w:sz w:val="24"/>
          <w:szCs w:val="24"/>
          <w:rPrChange w:id="188" w:author="AdministratorKH" w:date="2017-07-18T12:33:00Z">
            <w:rPr>
              <w:rFonts w:ascii="Times New Roman" w:hAnsi="Times New Roman"/>
            </w:rPr>
          </w:rPrChange>
        </w:rPr>
        <w:t xml:space="preserve">, </w:t>
      </w:r>
      <w:r w:rsidR="00720142" w:rsidRPr="00544959">
        <w:rPr>
          <w:rFonts w:ascii="Times New Roman" w:hAnsi="Times New Roman"/>
          <w:sz w:val="24"/>
          <w:szCs w:val="24"/>
          <w:rPrChange w:id="189" w:author="AdministratorKH" w:date="2017-07-18T12:33:00Z">
            <w:rPr>
              <w:rFonts w:ascii="Times New Roman" w:hAnsi="Times New Roman"/>
              <w:color w:val="FF0000"/>
              <w:sz w:val="26"/>
              <w:szCs w:val="26"/>
            </w:rPr>
          </w:rPrChange>
        </w:rPr>
        <w:t xml:space="preserve">bên cạnh đó do sự chiêu thị hấp dẫn buổi ban đầu (lương cao, thưởng doanh số của một số nhãn hàng Seven Diamond, Mevius) cùng với sự xuất hiện của Grapbike và Uberbike nên một số NVBH bị hút theo sự hấp dẫn ảo này (Trong 6 tháng đầu năm có 22 NVBH và 1 GSBH </w:t>
      </w:r>
      <w:r w:rsidR="00701E58" w:rsidRPr="00544959">
        <w:rPr>
          <w:rFonts w:ascii="Times New Roman" w:hAnsi="Times New Roman"/>
          <w:sz w:val="24"/>
          <w:szCs w:val="24"/>
          <w:rPrChange w:id="190" w:author="AdministratorKH" w:date="2017-07-18T12:33:00Z">
            <w:rPr>
              <w:rFonts w:ascii="Times New Roman" w:hAnsi="Times New Roman"/>
              <w:color w:val="FF0000"/>
              <w:sz w:val="26"/>
              <w:szCs w:val="26"/>
            </w:rPr>
          </w:rPrChange>
        </w:rPr>
        <w:t>nghỉ việc).</w:t>
      </w:r>
    </w:p>
    <w:p w:rsidR="00693E8E" w:rsidRPr="00544959" w:rsidDel="00693E8E" w:rsidRDefault="00720142" w:rsidP="00E967BD">
      <w:pPr>
        <w:pStyle w:val="ListParagraph"/>
        <w:numPr>
          <w:ilvl w:val="0"/>
          <w:numId w:val="9"/>
        </w:numPr>
        <w:spacing w:after="0"/>
        <w:jc w:val="both"/>
        <w:outlineLvl w:val="3"/>
        <w:rPr>
          <w:del w:id="191" w:author="Chi Tan Nguyen" w:date="2017-07-14T14:01:00Z"/>
          <w:rFonts w:ascii="Times New Roman" w:hAnsi="Times New Roman"/>
          <w:sz w:val="24"/>
          <w:szCs w:val="24"/>
          <w:rPrChange w:id="192" w:author="AdministratorKH" w:date="2017-07-18T12:33:00Z">
            <w:rPr>
              <w:del w:id="193" w:author="Chi Tan Nguyen" w:date="2017-07-14T14:01:00Z"/>
              <w:b/>
              <w:color w:val="000000"/>
            </w:rPr>
          </w:rPrChange>
        </w:rPr>
        <w:pPrChange w:id="194" w:author="AdministratorKH" w:date="2017-07-18T12:30:00Z">
          <w:pPr>
            <w:pStyle w:val="ListParagraph"/>
            <w:ind w:left="1530"/>
            <w:jc w:val="both"/>
          </w:pPr>
        </w:pPrChange>
      </w:pPr>
      <w:del w:id="195" w:author="Chi Tan Nguyen" w:date="2017-07-14T14:01:00Z">
        <w:r w:rsidRPr="00544959" w:rsidDel="00693E8E">
          <w:rPr>
            <w:rFonts w:ascii="Times New Roman" w:hAnsi="Times New Roman"/>
            <w:sz w:val="24"/>
            <w:szCs w:val="24"/>
            <w:rPrChange w:id="196" w:author="AdministratorKH" w:date="2017-07-18T12:33:00Z">
              <w:rPr/>
            </w:rPrChange>
          </w:rPr>
          <w:delText xml:space="preserve">+ </w:delText>
        </w:r>
      </w:del>
      <w:ins w:id="197" w:author="Chi Tan Nguyen" w:date="2017-07-14T14:01:00Z">
        <w:del w:id="198" w:author="AdministratorKH" w:date="2017-07-18T12:20:00Z">
          <w:r w:rsidR="00693E8E" w:rsidRPr="00544959" w:rsidDel="00057A99">
            <w:rPr>
              <w:rFonts w:ascii="Times New Roman" w:hAnsi="Times New Roman"/>
              <w:sz w:val="24"/>
              <w:szCs w:val="24"/>
              <w:rPrChange w:id="199" w:author="AdministratorKH" w:date="2017-07-18T12:33:00Z">
                <w:rPr/>
              </w:rPrChange>
            </w:rPr>
            <w:delText xml:space="preserve">b) </w:delText>
          </w:r>
        </w:del>
      </w:ins>
      <w:r w:rsidRPr="00544959">
        <w:rPr>
          <w:rFonts w:ascii="Times New Roman" w:hAnsi="Times New Roman"/>
          <w:sz w:val="24"/>
          <w:szCs w:val="24"/>
          <w:rPrChange w:id="200" w:author="AdministratorKH" w:date="2017-07-18T12:33:00Z">
            <w:rPr/>
          </w:rPrChange>
        </w:rPr>
        <w:t>Tuy nhiên</w:t>
      </w:r>
      <w:r w:rsidR="000E4CD7" w:rsidRPr="00544959">
        <w:rPr>
          <w:rFonts w:ascii="Times New Roman" w:hAnsi="Times New Roman"/>
          <w:sz w:val="24"/>
          <w:szCs w:val="24"/>
          <w:rPrChange w:id="201" w:author="AdministratorKH" w:date="2017-07-18T12:33:00Z">
            <w:rPr/>
          </w:rPrChange>
        </w:rPr>
        <w:t>,</w:t>
      </w:r>
      <w:r w:rsidRPr="00544959">
        <w:rPr>
          <w:rFonts w:ascii="Times New Roman" w:hAnsi="Times New Roman"/>
          <w:sz w:val="24"/>
          <w:szCs w:val="24"/>
          <w:rPrChange w:id="202" w:author="AdministratorKH" w:date="2017-07-18T12:33:00Z">
            <w:rPr/>
          </w:rPrChange>
        </w:rPr>
        <w:t xml:space="preserve"> Nhà máy đã có </w:t>
      </w:r>
      <w:r w:rsidR="000E4CD7" w:rsidRPr="00544959">
        <w:rPr>
          <w:rFonts w:ascii="Times New Roman" w:hAnsi="Times New Roman"/>
          <w:sz w:val="24"/>
          <w:szCs w:val="24"/>
          <w:rPrChange w:id="203" w:author="AdministratorKH" w:date="2017-07-18T12:33:00Z">
            <w:rPr/>
          </w:rPrChange>
        </w:rPr>
        <w:t xml:space="preserve">làm công tác tư tưởng, </w:t>
      </w:r>
      <w:r w:rsidRPr="00544959">
        <w:rPr>
          <w:rFonts w:ascii="Times New Roman" w:hAnsi="Times New Roman"/>
          <w:sz w:val="24"/>
          <w:szCs w:val="24"/>
          <w:rPrChange w:id="204" w:author="AdministratorKH" w:date="2017-07-18T12:33:00Z">
            <w:rPr/>
          </w:rPrChange>
        </w:rPr>
        <w:t>quan tâm, hỗ trợ về tinh thần và vật chất để giữ chân NVBH, song song đó cũng đã kiểm soát, triển khai nhiệm vụ (bằng KPI’s cho đội ngũ này một cách sát sao nhằm đạt được kết quả cao nhất).</w:t>
      </w:r>
    </w:p>
    <w:p w:rsidR="00A60327" w:rsidRPr="00544959" w:rsidRDefault="00693E8E" w:rsidP="00E967BD">
      <w:pPr>
        <w:pStyle w:val="ListParagraph"/>
        <w:numPr>
          <w:ilvl w:val="0"/>
          <w:numId w:val="9"/>
        </w:numPr>
        <w:spacing w:after="0"/>
        <w:jc w:val="both"/>
        <w:outlineLvl w:val="3"/>
        <w:rPr>
          <w:rFonts w:ascii="Times New Roman" w:hAnsi="Times New Roman"/>
          <w:sz w:val="24"/>
          <w:szCs w:val="24"/>
          <w:rPrChange w:id="205" w:author="AdministratorKH" w:date="2017-07-18T12:33:00Z">
            <w:rPr>
              <w:color w:val="000000"/>
            </w:rPr>
          </w:rPrChange>
        </w:rPr>
        <w:pPrChange w:id="206" w:author="AdministratorKH" w:date="2017-07-18T12:30:00Z">
          <w:pPr>
            <w:pStyle w:val="ListParagraph"/>
            <w:ind w:left="780"/>
            <w:jc w:val="both"/>
          </w:pPr>
        </w:pPrChange>
      </w:pPr>
      <w:ins w:id="207" w:author="Chi Tan Nguyen" w:date="2017-07-14T14:01:00Z">
        <w:r w:rsidRPr="00544959">
          <w:rPr>
            <w:rFonts w:ascii="Times New Roman" w:hAnsi="Times New Roman"/>
            <w:sz w:val="24"/>
            <w:szCs w:val="24"/>
            <w:rPrChange w:id="208" w:author="AdministratorKH" w:date="2017-07-18T12:33:00Z">
              <w:rPr>
                <w:b/>
                <w:color w:val="000000"/>
              </w:rPr>
            </w:rPrChange>
          </w:rPr>
          <w:t xml:space="preserve"> </w:t>
        </w:r>
      </w:ins>
      <w:del w:id="209" w:author="Chi Tan Nguyen" w:date="2017-07-14T14:00:00Z">
        <w:r w:rsidR="00E421E0" w:rsidRPr="00544959" w:rsidDel="00693E8E">
          <w:rPr>
            <w:rFonts w:ascii="Times New Roman" w:hAnsi="Times New Roman"/>
            <w:sz w:val="24"/>
            <w:szCs w:val="24"/>
            <w:rPrChange w:id="210" w:author="AdministratorKH" w:date="2017-07-18T12:33:00Z">
              <w:rPr>
                <w:b/>
                <w:color w:val="000000"/>
              </w:rPr>
            </w:rPrChange>
          </w:rPr>
          <w:delText xml:space="preserve">1.2 </w:delText>
        </w:r>
      </w:del>
      <w:r w:rsidR="00E421E0" w:rsidRPr="00544959">
        <w:rPr>
          <w:rFonts w:ascii="Times New Roman" w:hAnsi="Times New Roman"/>
          <w:sz w:val="24"/>
          <w:szCs w:val="24"/>
          <w:rPrChange w:id="211" w:author="AdministratorKH" w:date="2017-07-18T12:33:00Z">
            <w:rPr>
              <w:b/>
              <w:color w:val="000000"/>
            </w:rPr>
          </w:rPrChange>
        </w:rPr>
        <w:t>Số lượng Nhân viên thị trường</w:t>
      </w:r>
      <w:ins w:id="212" w:author="Chi Tan Nguyen" w:date="2017-07-14T14:01:00Z">
        <w:r w:rsidRPr="00544959">
          <w:rPr>
            <w:rFonts w:ascii="Times New Roman" w:hAnsi="Times New Roman"/>
            <w:sz w:val="24"/>
            <w:szCs w:val="24"/>
            <w:rPrChange w:id="213" w:author="AdministratorKH" w:date="2017-07-18T12:33:00Z">
              <w:rPr>
                <w:b/>
                <w:color w:val="000000"/>
              </w:rPr>
            </w:rPrChange>
          </w:rPr>
          <w:t xml:space="preserve"> tính đến thời điểm hiện nay là</w:t>
        </w:r>
      </w:ins>
      <w:del w:id="214" w:author="Chi Tan Nguyen" w:date="2017-07-14T14:01:00Z">
        <w:r w:rsidR="00E421E0" w:rsidRPr="00544959" w:rsidDel="00693E8E">
          <w:rPr>
            <w:rFonts w:ascii="Times New Roman" w:hAnsi="Times New Roman"/>
            <w:sz w:val="24"/>
            <w:szCs w:val="24"/>
            <w:rPrChange w:id="215" w:author="AdministratorKH" w:date="2017-07-18T12:33:00Z">
              <w:rPr>
                <w:b/>
                <w:color w:val="000000"/>
              </w:rPr>
            </w:rPrChange>
          </w:rPr>
          <w:delText>:</w:delText>
        </w:r>
      </w:del>
      <w:r w:rsidR="00E421E0" w:rsidRPr="00544959">
        <w:rPr>
          <w:rFonts w:ascii="Times New Roman" w:hAnsi="Times New Roman"/>
          <w:sz w:val="24"/>
          <w:szCs w:val="24"/>
          <w:rPrChange w:id="216" w:author="AdministratorKH" w:date="2017-07-18T12:33:00Z">
            <w:rPr>
              <w:b/>
              <w:color w:val="000000"/>
            </w:rPr>
          </w:rPrChange>
        </w:rPr>
        <w:t xml:space="preserve"> </w:t>
      </w:r>
      <w:r w:rsidR="00A60327" w:rsidRPr="00544959">
        <w:rPr>
          <w:rFonts w:ascii="Times New Roman" w:hAnsi="Times New Roman"/>
          <w:sz w:val="24"/>
          <w:szCs w:val="24"/>
          <w:rPrChange w:id="217" w:author="AdministratorKH" w:date="2017-07-18T12:33:00Z">
            <w:rPr>
              <w:color w:val="000000"/>
            </w:rPr>
          </w:rPrChange>
        </w:rPr>
        <w:t>102 nhân viên (5 QLV, 6 GSBH, 91 NVBH) phân chia các khu vực sau:</w:t>
      </w:r>
    </w:p>
    <w:p w:rsidR="00A60327" w:rsidRPr="00544959" w:rsidRDefault="00A60327" w:rsidP="00E967BD">
      <w:pPr>
        <w:pStyle w:val="ListParagraph"/>
        <w:spacing w:after="0"/>
        <w:ind w:left="780"/>
        <w:jc w:val="both"/>
        <w:rPr>
          <w:rFonts w:ascii="Times New Roman" w:hAnsi="Times New Roman"/>
          <w:sz w:val="24"/>
          <w:szCs w:val="24"/>
          <w:rPrChange w:id="218" w:author="AdministratorKH" w:date="2017-07-18T12:33:00Z">
            <w:rPr>
              <w:rFonts w:ascii="Times New Roman" w:hAnsi="Times New Roman"/>
              <w:color w:val="000000"/>
              <w:sz w:val="26"/>
              <w:szCs w:val="26"/>
            </w:rPr>
          </w:rPrChange>
        </w:rPr>
        <w:pPrChange w:id="219" w:author="AdministratorKH" w:date="2017-07-18T12:30:00Z">
          <w:pPr>
            <w:pStyle w:val="ListParagraph"/>
            <w:ind w:left="780"/>
            <w:jc w:val="both"/>
          </w:pPr>
        </w:pPrChange>
      </w:pPr>
    </w:p>
    <w:p w:rsidR="00A60327" w:rsidRPr="00544959" w:rsidRDefault="00A60327" w:rsidP="00E967BD">
      <w:pPr>
        <w:pStyle w:val="ListParagraph"/>
        <w:spacing w:after="0"/>
        <w:ind w:left="780"/>
        <w:jc w:val="both"/>
        <w:rPr>
          <w:rFonts w:ascii="Times New Roman" w:hAnsi="Times New Roman"/>
          <w:sz w:val="24"/>
          <w:szCs w:val="24"/>
          <w:rPrChange w:id="220" w:author="AdministratorKH" w:date="2017-07-18T12:33:00Z">
            <w:rPr>
              <w:rFonts w:ascii="Times New Roman" w:hAnsi="Times New Roman"/>
              <w:color w:val="000000"/>
              <w:sz w:val="10"/>
              <w:szCs w:val="10"/>
            </w:rPr>
          </w:rPrChange>
        </w:rPr>
        <w:pPrChange w:id="221" w:author="AdministratorKH" w:date="2017-07-18T12:30:00Z">
          <w:pPr>
            <w:pStyle w:val="ListParagraph"/>
            <w:ind w:left="780"/>
            <w:jc w:val="both"/>
          </w:pPr>
        </w:pPrChange>
      </w:pPr>
    </w:p>
    <w:tbl>
      <w:tblPr>
        <w:tblStyle w:val="TableGrid"/>
        <w:tblW w:w="0" w:type="auto"/>
        <w:tblInd w:w="780" w:type="dxa"/>
        <w:tblLook w:val="04A0" w:firstRow="1" w:lastRow="0" w:firstColumn="1" w:lastColumn="0" w:noHBand="0" w:noVBand="1"/>
      </w:tblPr>
      <w:tblGrid>
        <w:gridCol w:w="871"/>
        <w:gridCol w:w="2891"/>
        <w:gridCol w:w="1389"/>
        <w:gridCol w:w="1619"/>
        <w:gridCol w:w="1619"/>
      </w:tblGrid>
      <w:tr w:rsidR="00A60327" w:rsidRPr="00544959" w:rsidTr="008B310B">
        <w:trPr>
          <w:trHeight w:val="288"/>
        </w:trPr>
        <w:tc>
          <w:tcPr>
            <w:tcW w:w="871" w:type="dxa"/>
            <w:vAlign w:val="center"/>
          </w:tcPr>
          <w:p w:rsidR="00A60327" w:rsidRPr="00544959" w:rsidRDefault="00A60327" w:rsidP="00E967BD">
            <w:pPr>
              <w:pStyle w:val="ListParagraph"/>
              <w:spacing w:after="0"/>
              <w:ind w:left="0"/>
              <w:jc w:val="center"/>
              <w:rPr>
                <w:rFonts w:ascii="Times New Roman" w:hAnsi="Times New Roman"/>
                <w:b/>
                <w:sz w:val="24"/>
                <w:szCs w:val="24"/>
                <w:rPrChange w:id="222" w:author="AdministratorKH" w:date="2017-07-18T12:33:00Z">
                  <w:rPr>
                    <w:rFonts w:ascii="Times New Roman" w:hAnsi="Times New Roman"/>
                    <w:b/>
                    <w:color w:val="000000"/>
                    <w:sz w:val="26"/>
                    <w:szCs w:val="26"/>
                  </w:rPr>
                </w:rPrChange>
              </w:rPr>
              <w:pPrChange w:id="223"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224" w:author="AdministratorKH" w:date="2017-07-18T12:33:00Z">
                  <w:rPr>
                    <w:rFonts w:ascii="Times New Roman" w:hAnsi="Times New Roman"/>
                    <w:b/>
                    <w:color w:val="000000"/>
                    <w:sz w:val="26"/>
                    <w:szCs w:val="26"/>
                  </w:rPr>
                </w:rPrChange>
              </w:rPr>
              <w:t>Stt</w:t>
            </w:r>
          </w:p>
        </w:tc>
        <w:tc>
          <w:tcPr>
            <w:tcW w:w="2890" w:type="dxa"/>
            <w:vAlign w:val="center"/>
          </w:tcPr>
          <w:p w:rsidR="00A60327" w:rsidRPr="00544959" w:rsidRDefault="00A60327" w:rsidP="00E967BD">
            <w:pPr>
              <w:pStyle w:val="ListParagraph"/>
              <w:spacing w:after="0"/>
              <w:ind w:left="0"/>
              <w:jc w:val="center"/>
              <w:rPr>
                <w:rFonts w:ascii="Times New Roman" w:hAnsi="Times New Roman"/>
                <w:b/>
                <w:sz w:val="24"/>
                <w:szCs w:val="24"/>
                <w:rPrChange w:id="225" w:author="AdministratorKH" w:date="2017-07-18T12:33:00Z">
                  <w:rPr>
                    <w:rFonts w:ascii="Times New Roman" w:hAnsi="Times New Roman"/>
                    <w:b/>
                    <w:color w:val="000000"/>
                    <w:sz w:val="26"/>
                    <w:szCs w:val="26"/>
                  </w:rPr>
                </w:rPrChange>
              </w:rPr>
              <w:pPrChange w:id="226"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227" w:author="AdministratorKH" w:date="2017-07-18T12:33:00Z">
                  <w:rPr>
                    <w:rFonts w:ascii="Times New Roman" w:hAnsi="Times New Roman"/>
                    <w:b/>
                    <w:color w:val="000000"/>
                    <w:sz w:val="26"/>
                    <w:szCs w:val="26"/>
                  </w:rPr>
                </w:rPrChange>
              </w:rPr>
              <w:t>Khu vực</w:t>
            </w:r>
          </w:p>
        </w:tc>
        <w:tc>
          <w:tcPr>
            <w:tcW w:w="1389" w:type="dxa"/>
            <w:vAlign w:val="center"/>
          </w:tcPr>
          <w:p w:rsidR="00A60327" w:rsidRPr="00544959" w:rsidRDefault="00A60327" w:rsidP="00E967BD">
            <w:pPr>
              <w:pStyle w:val="ListParagraph"/>
              <w:spacing w:after="0"/>
              <w:ind w:left="0"/>
              <w:jc w:val="center"/>
              <w:rPr>
                <w:rFonts w:ascii="Times New Roman" w:hAnsi="Times New Roman"/>
                <w:b/>
                <w:sz w:val="24"/>
                <w:szCs w:val="24"/>
                <w:rPrChange w:id="228" w:author="AdministratorKH" w:date="2017-07-18T12:33:00Z">
                  <w:rPr>
                    <w:rFonts w:ascii="Times New Roman" w:hAnsi="Times New Roman"/>
                    <w:b/>
                    <w:color w:val="000000"/>
                    <w:sz w:val="26"/>
                    <w:szCs w:val="26"/>
                  </w:rPr>
                </w:rPrChange>
              </w:rPr>
              <w:pPrChange w:id="229"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230" w:author="AdministratorKH" w:date="2017-07-18T12:33:00Z">
                  <w:rPr>
                    <w:rFonts w:ascii="Times New Roman" w:hAnsi="Times New Roman"/>
                    <w:b/>
                    <w:color w:val="000000"/>
                    <w:sz w:val="26"/>
                    <w:szCs w:val="26"/>
                  </w:rPr>
                </w:rPrChange>
              </w:rPr>
              <w:t>QLV</w:t>
            </w:r>
          </w:p>
        </w:tc>
        <w:tc>
          <w:tcPr>
            <w:tcW w:w="1619" w:type="dxa"/>
            <w:vAlign w:val="center"/>
          </w:tcPr>
          <w:p w:rsidR="00A60327" w:rsidRPr="00544959" w:rsidRDefault="00A60327" w:rsidP="00E967BD">
            <w:pPr>
              <w:pStyle w:val="ListParagraph"/>
              <w:spacing w:after="0"/>
              <w:ind w:left="0"/>
              <w:jc w:val="center"/>
              <w:rPr>
                <w:rFonts w:ascii="Times New Roman" w:hAnsi="Times New Roman"/>
                <w:b/>
                <w:sz w:val="24"/>
                <w:szCs w:val="24"/>
                <w:rPrChange w:id="231" w:author="AdministratorKH" w:date="2017-07-18T12:33:00Z">
                  <w:rPr>
                    <w:rFonts w:ascii="Times New Roman" w:hAnsi="Times New Roman"/>
                    <w:b/>
                    <w:color w:val="000000"/>
                    <w:sz w:val="26"/>
                    <w:szCs w:val="26"/>
                  </w:rPr>
                </w:rPrChange>
              </w:rPr>
              <w:pPrChange w:id="232"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233" w:author="AdministratorKH" w:date="2017-07-18T12:33:00Z">
                  <w:rPr>
                    <w:rFonts w:ascii="Times New Roman" w:hAnsi="Times New Roman"/>
                    <w:b/>
                    <w:color w:val="000000"/>
                    <w:sz w:val="26"/>
                    <w:szCs w:val="26"/>
                  </w:rPr>
                </w:rPrChange>
              </w:rPr>
              <w:t>GSBH</w:t>
            </w:r>
          </w:p>
        </w:tc>
        <w:tc>
          <w:tcPr>
            <w:tcW w:w="1619" w:type="dxa"/>
            <w:vAlign w:val="center"/>
          </w:tcPr>
          <w:p w:rsidR="00A60327" w:rsidRPr="00544959" w:rsidRDefault="00A60327" w:rsidP="00E967BD">
            <w:pPr>
              <w:pStyle w:val="ListParagraph"/>
              <w:spacing w:after="0"/>
              <w:ind w:left="0"/>
              <w:jc w:val="center"/>
              <w:rPr>
                <w:rFonts w:ascii="Times New Roman" w:hAnsi="Times New Roman"/>
                <w:b/>
                <w:sz w:val="24"/>
                <w:szCs w:val="24"/>
                <w:rPrChange w:id="234" w:author="AdministratorKH" w:date="2017-07-18T12:33:00Z">
                  <w:rPr>
                    <w:rFonts w:ascii="Times New Roman" w:hAnsi="Times New Roman"/>
                    <w:b/>
                    <w:color w:val="000000"/>
                    <w:sz w:val="26"/>
                    <w:szCs w:val="26"/>
                  </w:rPr>
                </w:rPrChange>
              </w:rPr>
              <w:pPrChange w:id="235"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236" w:author="AdministratorKH" w:date="2017-07-18T12:33:00Z">
                  <w:rPr>
                    <w:rFonts w:ascii="Times New Roman" w:hAnsi="Times New Roman"/>
                    <w:b/>
                    <w:color w:val="000000"/>
                    <w:sz w:val="26"/>
                    <w:szCs w:val="26"/>
                  </w:rPr>
                </w:rPrChange>
              </w:rPr>
              <w:t>NVBH</w:t>
            </w:r>
          </w:p>
        </w:tc>
      </w:tr>
      <w:tr w:rsidR="00A60327" w:rsidRPr="00544959" w:rsidTr="008B310B">
        <w:trPr>
          <w:trHeight w:val="301"/>
        </w:trPr>
        <w:tc>
          <w:tcPr>
            <w:tcW w:w="871" w:type="dxa"/>
          </w:tcPr>
          <w:p w:rsidR="00A60327" w:rsidRPr="00544959" w:rsidRDefault="00A60327" w:rsidP="00E967BD">
            <w:pPr>
              <w:pStyle w:val="ListParagraph"/>
              <w:spacing w:after="0"/>
              <w:ind w:left="0"/>
              <w:jc w:val="center"/>
              <w:rPr>
                <w:rFonts w:ascii="Times New Roman" w:hAnsi="Times New Roman"/>
                <w:sz w:val="24"/>
                <w:szCs w:val="24"/>
                <w:rPrChange w:id="237" w:author="AdministratorKH" w:date="2017-07-18T12:33:00Z">
                  <w:rPr>
                    <w:rFonts w:ascii="Times New Roman" w:hAnsi="Times New Roman"/>
                    <w:color w:val="000000"/>
                    <w:sz w:val="26"/>
                    <w:szCs w:val="26"/>
                  </w:rPr>
                </w:rPrChange>
              </w:rPr>
              <w:pPrChange w:id="238"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39" w:author="AdministratorKH" w:date="2017-07-18T12:33:00Z">
                  <w:rPr>
                    <w:rFonts w:ascii="Times New Roman" w:hAnsi="Times New Roman"/>
                    <w:color w:val="000000"/>
                    <w:sz w:val="26"/>
                    <w:szCs w:val="26"/>
                  </w:rPr>
                </w:rPrChange>
              </w:rPr>
              <w:t>1</w:t>
            </w:r>
          </w:p>
        </w:tc>
        <w:tc>
          <w:tcPr>
            <w:tcW w:w="2890" w:type="dxa"/>
          </w:tcPr>
          <w:p w:rsidR="00A60327" w:rsidRPr="00544959" w:rsidRDefault="00A60327" w:rsidP="00E967BD">
            <w:pPr>
              <w:pStyle w:val="ListParagraph"/>
              <w:spacing w:after="0"/>
              <w:ind w:left="0"/>
              <w:jc w:val="both"/>
              <w:rPr>
                <w:rFonts w:ascii="Times New Roman" w:hAnsi="Times New Roman"/>
                <w:sz w:val="24"/>
                <w:szCs w:val="24"/>
                <w:rPrChange w:id="240" w:author="AdministratorKH" w:date="2017-07-18T12:33:00Z">
                  <w:rPr>
                    <w:rFonts w:ascii="Times New Roman" w:hAnsi="Times New Roman"/>
                    <w:color w:val="000000"/>
                    <w:sz w:val="26"/>
                    <w:szCs w:val="26"/>
                  </w:rPr>
                </w:rPrChange>
              </w:rPr>
              <w:pPrChange w:id="241" w:author="AdministratorKH" w:date="2017-07-18T12:30:00Z">
                <w:pPr>
                  <w:pStyle w:val="ListParagraph"/>
                  <w:spacing w:after="0" w:line="240" w:lineRule="auto"/>
                  <w:ind w:left="0"/>
                  <w:jc w:val="both"/>
                </w:pPr>
              </w:pPrChange>
            </w:pPr>
            <w:r w:rsidRPr="00544959">
              <w:rPr>
                <w:rFonts w:ascii="Times New Roman" w:hAnsi="Times New Roman"/>
                <w:sz w:val="24"/>
                <w:szCs w:val="24"/>
                <w:rPrChange w:id="242" w:author="AdministratorKH" w:date="2017-07-18T12:33:00Z">
                  <w:rPr>
                    <w:rFonts w:ascii="Times New Roman" w:hAnsi="Times New Roman"/>
                    <w:color w:val="000000"/>
                    <w:sz w:val="26"/>
                    <w:szCs w:val="26"/>
                  </w:rPr>
                </w:rPrChange>
              </w:rPr>
              <w:t>Miền Trung</w:t>
            </w:r>
          </w:p>
        </w:tc>
        <w:tc>
          <w:tcPr>
            <w:tcW w:w="1389" w:type="dxa"/>
          </w:tcPr>
          <w:p w:rsidR="00A60327" w:rsidRPr="00544959" w:rsidRDefault="00A60327" w:rsidP="00E967BD">
            <w:pPr>
              <w:pStyle w:val="ListParagraph"/>
              <w:spacing w:after="0"/>
              <w:ind w:left="0"/>
              <w:jc w:val="center"/>
              <w:rPr>
                <w:rFonts w:ascii="Times New Roman" w:hAnsi="Times New Roman"/>
                <w:sz w:val="24"/>
                <w:szCs w:val="24"/>
                <w:rPrChange w:id="243" w:author="AdministratorKH" w:date="2017-07-18T12:33:00Z">
                  <w:rPr>
                    <w:rFonts w:ascii="Times New Roman" w:hAnsi="Times New Roman"/>
                    <w:color w:val="000000"/>
                    <w:sz w:val="26"/>
                    <w:szCs w:val="26"/>
                  </w:rPr>
                </w:rPrChange>
              </w:rPr>
              <w:pPrChange w:id="244"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45"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46" w:author="AdministratorKH" w:date="2017-07-18T12:33:00Z">
                  <w:rPr>
                    <w:rFonts w:ascii="Times New Roman" w:hAnsi="Times New Roman"/>
                    <w:color w:val="000000"/>
                    <w:sz w:val="26"/>
                    <w:szCs w:val="26"/>
                  </w:rPr>
                </w:rPrChange>
              </w:rPr>
              <w:pPrChange w:id="247"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48"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49" w:author="AdministratorKH" w:date="2017-07-18T12:33:00Z">
                  <w:rPr>
                    <w:rFonts w:ascii="Times New Roman" w:hAnsi="Times New Roman"/>
                    <w:color w:val="000000"/>
                    <w:sz w:val="26"/>
                    <w:szCs w:val="26"/>
                  </w:rPr>
                </w:rPrChange>
              </w:rPr>
              <w:pPrChange w:id="250"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51" w:author="AdministratorKH" w:date="2017-07-18T12:33:00Z">
                  <w:rPr>
                    <w:rFonts w:ascii="Times New Roman" w:hAnsi="Times New Roman"/>
                    <w:color w:val="000000"/>
                    <w:sz w:val="26"/>
                    <w:szCs w:val="26"/>
                  </w:rPr>
                </w:rPrChange>
              </w:rPr>
              <w:t>15</w:t>
            </w:r>
          </w:p>
        </w:tc>
      </w:tr>
      <w:tr w:rsidR="00A60327" w:rsidRPr="00544959" w:rsidTr="008B310B">
        <w:trPr>
          <w:trHeight w:val="288"/>
        </w:trPr>
        <w:tc>
          <w:tcPr>
            <w:tcW w:w="871" w:type="dxa"/>
          </w:tcPr>
          <w:p w:rsidR="00A60327" w:rsidRPr="00544959" w:rsidRDefault="00A60327" w:rsidP="00E967BD">
            <w:pPr>
              <w:pStyle w:val="ListParagraph"/>
              <w:spacing w:after="0"/>
              <w:ind w:left="0"/>
              <w:jc w:val="center"/>
              <w:rPr>
                <w:rFonts w:ascii="Times New Roman" w:hAnsi="Times New Roman"/>
                <w:sz w:val="24"/>
                <w:szCs w:val="24"/>
                <w:rPrChange w:id="252" w:author="AdministratorKH" w:date="2017-07-18T12:33:00Z">
                  <w:rPr>
                    <w:rFonts w:ascii="Times New Roman" w:hAnsi="Times New Roman"/>
                    <w:color w:val="000000"/>
                    <w:sz w:val="26"/>
                    <w:szCs w:val="26"/>
                  </w:rPr>
                </w:rPrChange>
              </w:rPr>
              <w:pPrChange w:id="253"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54" w:author="AdministratorKH" w:date="2017-07-18T12:33:00Z">
                  <w:rPr>
                    <w:rFonts w:ascii="Times New Roman" w:hAnsi="Times New Roman"/>
                    <w:color w:val="000000"/>
                    <w:sz w:val="26"/>
                    <w:szCs w:val="26"/>
                  </w:rPr>
                </w:rPrChange>
              </w:rPr>
              <w:t>2</w:t>
            </w:r>
          </w:p>
        </w:tc>
        <w:tc>
          <w:tcPr>
            <w:tcW w:w="2890" w:type="dxa"/>
          </w:tcPr>
          <w:p w:rsidR="00A60327" w:rsidRPr="00544959" w:rsidRDefault="00A60327" w:rsidP="00E967BD">
            <w:pPr>
              <w:pStyle w:val="ListParagraph"/>
              <w:spacing w:after="0"/>
              <w:ind w:left="0"/>
              <w:jc w:val="both"/>
              <w:rPr>
                <w:rFonts w:ascii="Times New Roman" w:hAnsi="Times New Roman"/>
                <w:sz w:val="24"/>
                <w:szCs w:val="24"/>
                <w:rPrChange w:id="255" w:author="AdministratorKH" w:date="2017-07-18T12:33:00Z">
                  <w:rPr>
                    <w:rFonts w:ascii="Times New Roman" w:hAnsi="Times New Roman"/>
                    <w:color w:val="000000"/>
                    <w:sz w:val="26"/>
                    <w:szCs w:val="26"/>
                  </w:rPr>
                </w:rPrChange>
              </w:rPr>
              <w:pPrChange w:id="256" w:author="AdministratorKH" w:date="2017-07-18T12:30:00Z">
                <w:pPr>
                  <w:pStyle w:val="ListParagraph"/>
                  <w:spacing w:after="0" w:line="240" w:lineRule="auto"/>
                  <w:ind w:left="0"/>
                  <w:jc w:val="both"/>
                </w:pPr>
              </w:pPrChange>
            </w:pPr>
            <w:r w:rsidRPr="00544959">
              <w:rPr>
                <w:rFonts w:ascii="Times New Roman" w:hAnsi="Times New Roman"/>
                <w:sz w:val="24"/>
                <w:szCs w:val="24"/>
                <w:rPrChange w:id="257" w:author="AdministratorKH" w:date="2017-07-18T12:33:00Z">
                  <w:rPr>
                    <w:rFonts w:ascii="Times New Roman" w:hAnsi="Times New Roman"/>
                    <w:color w:val="000000"/>
                    <w:sz w:val="26"/>
                    <w:szCs w:val="26"/>
                  </w:rPr>
                </w:rPrChange>
              </w:rPr>
              <w:t>Đông Nam Bộ</w:t>
            </w:r>
          </w:p>
        </w:tc>
        <w:tc>
          <w:tcPr>
            <w:tcW w:w="1389" w:type="dxa"/>
          </w:tcPr>
          <w:p w:rsidR="00A60327" w:rsidRPr="00544959" w:rsidRDefault="00A60327" w:rsidP="00E967BD">
            <w:pPr>
              <w:pStyle w:val="ListParagraph"/>
              <w:spacing w:after="0"/>
              <w:ind w:left="0"/>
              <w:jc w:val="center"/>
              <w:rPr>
                <w:rFonts w:ascii="Times New Roman" w:hAnsi="Times New Roman"/>
                <w:sz w:val="24"/>
                <w:szCs w:val="24"/>
                <w:rPrChange w:id="258" w:author="AdministratorKH" w:date="2017-07-18T12:33:00Z">
                  <w:rPr>
                    <w:rFonts w:ascii="Times New Roman" w:hAnsi="Times New Roman"/>
                    <w:color w:val="000000"/>
                    <w:sz w:val="26"/>
                    <w:szCs w:val="26"/>
                  </w:rPr>
                </w:rPrChange>
              </w:rPr>
              <w:pPrChange w:id="259"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60"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61" w:author="AdministratorKH" w:date="2017-07-18T12:33:00Z">
                  <w:rPr>
                    <w:rFonts w:ascii="Times New Roman" w:hAnsi="Times New Roman"/>
                    <w:color w:val="000000"/>
                    <w:sz w:val="26"/>
                    <w:szCs w:val="26"/>
                  </w:rPr>
                </w:rPrChange>
              </w:rPr>
              <w:pPrChange w:id="262"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63"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64" w:author="AdministratorKH" w:date="2017-07-18T12:33:00Z">
                  <w:rPr>
                    <w:rFonts w:ascii="Times New Roman" w:hAnsi="Times New Roman"/>
                    <w:color w:val="000000"/>
                    <w:sz w:val="26"/>
                    <w:szCs w:val="26"/>
                  </w:rPr>
                </w:rPrChange>
              </w:rPr>
              <w:pPrChange w:id="265"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66" w:author="AdministratorKH" w:date="2017-07-18T12:33:00Z">
                  <w:rPr>
                    <w:rFonts w:ascii="Times New Roman" w:hAnsi="Times New Roman"/>
                    <w:color w:val="000000"/>
                    <w:sz w:val="26"/>
                    <w:szCs w:val="26"/>
                  </w:rPr>
                </w:rPrChange>
              </w:rPr>
              <w:t>16</w:t>
            </w:r>
          </w:p>
        </w:tc>
      </w:tr>
      <w:tr w:rsidR="00A60327" w:rsidRPr="00544959" w:rsidTr="008B310B">
        <w:trPr>
          <w:trHeight w:val="301"/>
        </w:trPr>
        <w:tc>
          <w:tcPr>
            <w:tcW w:w="871" w:type="dxa"/>
          </w:tcPr>
          <w:p w:rsidR="00A60327" w:rsidRPr="00544959" w:rsidRDefault="00A60327" w:rsidP="00E967BD">
            <w:pPr>
              <w:pStyle w:val="ListParagraph"/>
              <w:spacing w:after="0"/>
              <w:ind w:left="0"/>
              <w:jc w:val="center"/>
              <w:rPr>
                <w:rFonts w:ascii="Times New Roman" w:hAnsi="Times New Roman"/>
                <w:sz w:val="24"/>
                <w:szCs w:val="24"/>
                <w:rPrChange w:id="267" w:author="AdministratorKH" w:date="2017-07-18T12:33:00Z">
                  <w:rPr>
                    <w:rFonts w:ascii="Times New Roman" w:hAnsi="Times New Roman"/>
                    <w:color w:val="000000"/>
                    <w:sz w:val="26"/>
                    <w:szCs w:val="26"/>
                  </w:rPr>
                </w:rPrChange>
              </w:rPr>
              <w:pPrChange w:id="268"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69" w:author="AdministratorKH" w:date="2017-07-18T12:33:00Z">
                  <w:rPr>
                    <w:rFonts w:ascii="Times New Roman" w:hAnsi="Times New Roman"/>
                    <w:color w:val="000000"/>
                    <w:sz w:val="26"/>
                    <w:szCs w:val="26"/>
                  </w:rPr>
                </w:rPrChange>
              </w:rPr>
              <w:t>3</w:t>
            </w:r>
          </w:p>
        </w:tc>
        <w:tc>
          <w:tcPr>
            <w:tcW w:w="2890" w:type="dxa"/>
          </w:tcPr>
          <w:p w:rsidR="00A60327" w:rsidRPr="00544959" w:rsidRDefault="00A60327" w:rsidP="00E967BD">
            <w:pPr>
              <w:pStyle w:val="ListParagraph"/>
              <w:spacing w:after="0"/>
              <w:ind w:left="0"/>
              <w:jc w:val="both"/>
              <w:rPr>
                <w:rFonts w:ascii="Times New Roman" w:hAnsi="Times New Roman"/>
                <w:sz w:val="24"/>
                <w:szCs w:val="24"/>
                <w:rPrChange w:id="270" w:author="AdministratorKH" w:date="2017-07-18T12:33:00Z">
                  <w:rPr>
                    <w:rFonts w:ascii="Times New Roman" w:hAnsi="Times New Roman"/>
                    <w:color w:val="000000"/>
                    <w:sz w:val="26"/>
                    <w:szCs w:val="26"/>
                  </w:rPr>
                </w:rPrChange>
              </w:rPr>
              <w:pPrChange w:id="271" w:author="AdministratorKH" w:date="2017-07-18T12:30:00Z">
                <w:pPr>
                  <w:pStyle w:val="ListParagraph"/>
                  <w:spacing w:after="0" w:line="240" w:lineRule="auto"/>
                  <w:ind w:left="0"/>
                  <w:jc w:val="both"/>
                </w:pPr>
              </w:pPrChange>
            </w:pPr>
            <w:r w:rsidRPr="00544959">
              <w:rPr>
                <w:rFonts w:ascii="Times New Roman" w:hAnsi="Times New Roman"/>
                <w:sz w:val="24"/>
                <w:szCs w:val="24"/>
                <w:rPrChange w:id="272" w:author="AdministratorKH" w:date="2017-07-18T12:33:00Z">
                  <w:rPr>
                    <w:rFonts w:ascii="Times New Roman" w:hAnsi="Times New Roman"/>
                    <w:color w:val="000000"/>
                    <w:sz w:val="26"/>
                    <w:szCs w:val="26"/>
                  </w:rPr>
                </w:rPrChange>
              </w:rPr>
              <w:t>Miền tây 1</w:t>
            </w:r>
          </w:p>
        </w:tc>
        <w:tc>
          <w:tcPr>
            <w:tcW w:w="1389" w:type="dxa"/>
          </w:tcPr>
          <w:p w:rsidR="00A60327" w:rsidRPr="00544959" w:rsidRDefault="00A60327" w:rsidP="00E967BD">
            <w:pPr>
              <w:pStyle w:val="ListParagraph"/>
              <w:spacing w:after="0"/>
              <w:ind w:left="0"/>
              <w:jc w:val="center"/>
              <w:rPr>
                <w:rFonts w:ascii="Times New Roman" w:hAnsi="Times New Roman"/>
                <w:sz w:val="24"/>
                <w:szCs w:val="24"/>
                <w:rPrChange w:id="273" w:author="AdministratorKH" w:date="2017-07-18T12:33:00Z">
                  <w:rPr>
                    <w:rFonts w:ascii="Times New Roman" w:hAnsi="Times New Roman"/>
                    <w:color w:val="000000"/>
                    <w:sz w:val="26"/>
                    <w:szCs w:val="26"/>
                  </w:rPr>
                </w:rPrChange>
              </w:rPr>
              <w:pPrChange w:id="274"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75"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76" w:author="AdministratorKH" w:date="2017-07-18T12:33:00Z">
                  <w:rPr>
                    <w:rFonts w:ascii="Times New Roman" w:hAnsi="Times New Roman"/>
                    <w:color w:val="000000"/>
                    <w:sz w:val="26"/>
                    <w:szCs w:val="26"/>
                  </w:rPr>
                </w:rPrChange>
              </w:rPr>
              <w:pPrChange w:id="277"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78" w:author="AdministratorKH" w:date="2017-07-18T12:33:00Z">
                  <w:rPr>
                    <w:rFonts w:ascii="Times New Roman" w:hAnsi="Times New Roman"/>
                    <w:color w:val="000000"/>
                    <w:sz w:val="26"/>
                    <w:szCs w:val="26"/>
                  </w:rPr>
                </w:rPrChange>
              </w:rPr>
              <w:t>2</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79" w:author="AdministratorKH" w:date="2017-07-18T12:33:00Z">
                  <w:rPr>
                    <w:rFonts w:ascii="Times New Roman" w:hAnsi="Times New Roman"/>
                    <w:color w:val="000000"/>
                    <w:sz w:val="26"/>
                    <w:szCs w:val="26"/>
                  </w:rPr>
                </w:rPrChange>
              </w:rPr>
              <w:pPrChange w:id="280"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81" w:author="AdministratorKH" w:date="2017-07-18T12:33:00Z">
                  <w:rPr>
                    <w:rFonts w:ascii="Times New Roman" w:hAnsi="Times New Roman"/>
                    <w:color w:val="000000"/>
                    <w:sz w:val="26"/>
                    <w:szCs w:val="26"/>
                  </w:rPr>
                </w:rPrChange>
              </w:rPr>
              <w:t>31</w:t>
            </w:r>
          </w:p>
        </w:tc>
      </w:tr>
      <w:tr w:rsidR="00A60327" w:rsidRPr="00544959" w:rsidTr="008B310B">
        <w:trPr>
          <w:trHeight w:val="301"/>
        </w:trPr>
        <w:tc>
          <w:tcPr>
            <w:tcW w:w="871" w:type="dxa"/>
          </w:tcPr>
          <w:p w:rsidR="00A60327" w:rsidRPr="00544959" w:rsidRDefault="00A60327" w:rsidP="00E967BD">
            <w:pPr>
              <w:pStyle w:val="ListParagraph"/>
              <w:spacing w:after="0"/>
              <w:ind w:left="0"/>
              <w:jc w:val="center"/>
              <w:rPr>
                <w:rFonts w:ascii="Times New Roman" w:hAnsi="Times New Roman"/>
                <w:sz w:val="24"/>
                <w:szCs w:val="24"/>
                <w:rPrChange w:id="282" w:author="AdministratorKH" w:date="2017-07-18T12:33:00Z">
                  <w:rPr>
                    <w:rFonts w:ascii="Times New Roman" w:hAnsi="Times New Roman"/>
                    <w:color w:val="000000"/>
                    <w:sz w:val="26"/>
                    <w:szCs w:val="26"/>
                  </w:rPr>
                </w:rPrChange>
              </w:rPr>
              <w:pPrChange w:id="283"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84" w:author="AdministratorKH" w:date="2017-07-18T12:33:00Z">
                  <w:rPr>
                    <w:rFonts w:ascii="Times New Roman" w:hAnsi="Times New Roman"/>
                    <w:color w:val="000000"/>
                    <w:sz w:val="26"/>
                    <w:szCs w:val="26"/>
                  </w:rPr>
                </w:rPrChange>
              </w:rPr>
              <w:t>4</w:t>
            </w:r>
          </w:p>
        </w:tc>
        <w:tc>
          <w:tcPr>
            <w:tcW w:w="2890" w:type="dxa"/>
          </w:tcPr>
          <w:p w:rsidR="00A60327" w:rsidRPr="00544959" w:rsidRDefault="00A60327" w:rsidP="00E967BD">
            <w:pPr>
              <w:pStyle w:val="ListParagraph"/>
              <w:spacing w:after="0"/>
              <w:ind w:left="0"/>
              <w:jc w:val="both"/>
              <w:rPr>
                <w:rFonts w:ascii="Times New Roman" w:hAnsi="Times New Roman"/>
                <w:sz w:val="24"/>
                <w:szCs w:val="24"/>
                <w:rPrChange w:id="285" w:author="AdministratorKH" w:date="2017-07-18T12:33:00Z">
                  <w:rPr>
                    <w:rFonts w:ascii="Times New Roman" w:hAnsi="Times New Roman"/>
                    <w:color w:val="000000"/>
                    <w:sz w:val="26"/>
                    <w:szCs w:val="26"/>
                  </w:rPr>
                </w:rPrChange>
              </w:rPr>
              <w:pPrChange w:id="286" w:author="AdministratorKH" w:date="2017-07-18T12:30:00Z">
                <w:pPr>
                  <w:pStyle w:val="ListParagraph"/>
                  <w:spacing w:after="0" w:line="240" w:lineRule="auto"/>
                  <w:ind w:left="0"/>
                  <w:jc w:val="both"/>
                </w:pPr>
              </w:pPrChange>
            </w:pPr>
            <w:r w:rsidRPr="00544959">
              <w:rPr>
                <w:rFonts w:ascii="Times New Roman" w:hAnsi="Times New Roman"/>
                <w:sz w:val="24"/>
                <w:szCs w:val="24"/>
                <w:rPrChange w:id="287" w:author="AdministratorKH" w:date="2017-07-18T12:33:00Z">
                  <w:rPr>
                    <w:rFonts w:ascii="Times New Roman" w:hAnsi="Times New Roman"/>
                    <w:color w:val="000000"/>
                    <w:sz w:val="26"/>
                    <w:szCs w:val="26"/>
                  </w:rPr>
                </w:rPrChange>
              </w:rPr>
              <w:t>Miền tây 2</w:t>
            </w:r>
          </w:p>
        </w:tc>
        <w:tc>
          <w:tcPr>
            <w:tcW w:w="1389" w:type="dxa"/>
          </w:tcPr>
          <w:p w:rsidR="00A60327" w:rsidRPr="00544959" w:rsidRDefault="00A60327" w:rsidP="00E967BD">
            <w:pPr>
              <w:pStyle w:val="ListParagraph"/>
              <w:spacing w:after="0"/>
              <w:ind w:left="0"/>
              <w:jc w:val="center"/>
              <w:rPr>
                <w:rFonts w:ascii="Times New Roman" w:hAnsi="Times New Roman"/>
                <w:sz w:val="24"/>
                <w:szCs w:val="24"/>
                <w:rPrChange w:id="288" w:author="AdministratorKH" w:date="2017-07-18T12:33:00Z">
                  <w:rPr>
                    <w:rFonts w:ascii="Times New Roman" w:hAnsi="Times New Roman"/>
                    <w:color w:val="000000"/>
                    <w:sz w:val="26"/>
                    <w:szCs w:val="26"/>
                  </w:rPr>
                </w:rPrChange>
              </w:rPr>
              <w:pPrChange w:id="289"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90"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91" w:author="AdministratorKH" w:date="2017-07-18T12:33:00Z">
                  <w:rPr>
                    <w:rFonts w:ascii="Times New Roman" w:hAnsi="Times New Roman"/>
                    <w:color w:val="000000"/>
                    <w:sz w:val="26"/>
                    <w:szCs w:val="26"/>
                  </w:rPr>
                </w:rPrChange>
              </w:rPr>
              <w:pPrChange w:id="292"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93" w:author="AdministratorKH" w:date="2017-07-18T12:33:00Z">
                  <w:rPr>
                    <w:rFonts w:ascii="Times New Roman" w:hAnsi="Times New Roman"/>
                    <w:color w:val="000000"/>
                    <w:sz w:val="26"/>
                    <w:szCs w:val="26"/>
                  </w:rPr>
                </w:rPrChange>
              </w:rPr>
              <w:t>0</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294" w:author="AdministratorKH" w:date="2017-07-18T12:33:00Z">
                  <w:rPr>
                    <w:rFonts w:ascii="Times New Roman" w:hAnsi="Times New Roman"/>
                    <w:color w:val="000000"/>
                    <w:sz w:val="26"/>
                    <w:szCs w:val="26"/>
                  </w:rPr>
                </w:rPrChange>
              </w:rPr>
              <w:pPrChange w:id="295"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96" w:author="AdministratorKH" w:date="2017-07-18T12:33:00Z">
                  <w:rPr>
                    <w:rFonts w:ascii="Times New Roman" w:hAnsi="Times New Roman"/>
                    <w:color w:val="000000"/>
                    <w:sz w:val="26"/>
                    <w:szCs w:val="26"/>
                  </w:rPr>
                </w:rPrChange>
              </w:rPr>
              <w:t>12</w:t>
            </w:r>
          </w:p>
        </w:tc>
      </w:tr>
      <w:tr w:rsidR="00A60327" w:rsidRPr="00544959" w:rsidTr="008B310B">
        <w:trPr>
          <w:trHeight w:val="288"/>
        </w:trPr>
        <w:tc>
          <w:tcPr>
            <w:tcW w:w="871" w:type="dxa"/>
          </w:tcPr>
          <w:p w:rsidR="00A60327" w:rsidRPr="00544959" w:rsidRDefault="00A60327" w:rsidP="00E967BD">
            <w:pPr>
              <w:pStyle w:val="ListParagraph"/>
              <w:spacing w:after="0"/>
              <w:ind w:left="0"/>
              <w:jc w:val="center"/>
              <w:rPr>
                <w:rFonts w:ascii="Times New Roman" w:hAnsi="Times New Roman"/>
                <w:sz w:val="24"/>
                <w:szCs w:val="24"/>
                <w:rPrChange w:id="297" w:author="AdministratorKH" w:date="2017-07-18T12:33:00Z">
                  <w:rPr>
                    <w:rFonts w:ascii="Times New Roman" w:hAnsi="Times New Roman"/>
                    <w:color w:val="000000"/>
                    <w:sz w:val="26"/>
                    <w:szCs w:val="26"/>
                  </w:rPr>
                </w:rPrChange>
              </w:rPr>
              <w:pPrChange w:id="298"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299" w:author="AdministratorKH" w:date="2017-07-18T12:33:00Z">
                  <w:rPr>
                    <w:rFonts w:ascii="Times New Roman" w:hAnsi="Times New Roman"/>
                    <w:color w:val="000000"/>
                    <w:sz w:val="26"/>
                    <w:szCs w:val="26"/>
                  </w:rPr>
                </w:rPrChange>
              </w:rPr>
              <w:t>5</w:t>
            </w:r>
          </w:p>
        </w:tc>
        <w:tc>
          <w:tcPr>
            <w:tcW w:w="2890" w:type="dxa"/>
          </w:tcPr>
          <w:p w:rsidR="00A60327" w:rsidRPr="00544959" w:rsidRDefault="00A60327" w:rsidP="00E967BD">
            <w:pPr>
              <w:pStyle w:val="ListParagraph"/>
              <w:spacing w:after="0"/>
              <w:ind w:left="0"/>
              <w:jc w:val="both"/>
              <w:rPr>
                <w:rFonts w:ascii="Times New Roman" w:hAnsi="Times New Roman"/>
                <w:sz w:val="24"/>
                <w:szCs w:val="24"/>
                <w:rPrChange w:id="300" w:author="AdministratorKH" w:date="2017-07-18T12:33:00Z">
                  <w:rPr>
                    <w:rFonts w:ascii="Times New Roman" w:hAnsi="Times New Roman"/>
                    <w:color w:val="000000"/>
                    <w:sz w:val="26"/>
                    <w:szCs w:val="26"/>
                  </w:rPr>
                </w:rPrChange>
              </w:rPr>
              <w:pPrChange w:id="301" w:author="AdministratorKH" w:date="2017-07-18T12:30:00Z">
                <w:pPr>
                  <w:pStyle w:val="ListParagraph"/>
                  <w:spacing w:after="0" w:line="240" w:lineRule="auto"/>
                  <w:ind w:left="0"/>
                  <w:jc w:val="both"/>
                </w:pPr>
              </w:pPrChange>
            </w:pPr>
            <w:r w:rsidRPr="00544959">
              <w:rPr>
                <w:rFonts w:ascii="Times New Roman" w:hAnsi="Times New Roman"/>
                <w:sz w:val="24"/>
                <w:szCs w:val="24"/>
                <w:rPrChange w:id="302" w:author="AdministratorKH" w:date="2017-07-18T12:33:00Z">
                  <w:rPr>
                    <w:rFonts w:ascii="Times New Roman" w:hAnsi="Times New Roman"/>
                    <w:color w:val="000000"/>
                    <w:sz w:val="26"/>
                    <w:szCs w:val="26"/>
                  </w:rPr>
                </w:rPrChange>
              </w:rPr>
              <w:t>Miền tây 3</w:t>
            </w:r>
          </w:p>
        </w:tc>
        <w:tc>
          <w:tcPr>
            <w:tcW w:w="1389" w:type="dxa"/>
          </w:tcPr>
          <w:p w:rsidR="00A60327" w:rsidRPr="00544959" w:rsidRDefault="00A60327" w:rsidP="00E967BD">
            <w:pPr>
              <w:pStyle w:val="ListParagraph"/>
              <w:spacing w:after="0"/>
              <w:ind w:left="0"/>
              <w:jc w:val="center"/>
              <w:rPr>
                <w:rFonts w:ascii="Times New Roman" w:hAnsi="Times New Roman"/>
                <w:sz w:val="24"/>
                <w:szCs w:val="24"/>
                <w:rPrChange w:id="303" w:author="AdministratorKH" w:date="2017-07-18T12:33:00Z">
                  <w:rPr>
                    <w:rFonts w:ascii="Times New Roman" w:hAnsi="Times New Roman"/>
                    <w:color w:val="000000"/>
                    <w:sz w:val="26"/>
                    <w:szCs w:val="26"/>
                  </w:rPr>
                </w:rPrChange>
              </w:rPr>
              <w:pPrChange w:id="304"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305" w:author="AdministratorKH" w:date="2017-07-18T12:33:00Z">
                  <w:rPr>
                    <w:rFonts w:ascii="Times New Roman" w:hAnsi="Times New Roman"/>
                    <w:color w:val="000000"/>
                    <w:sz w:val="26"/>
                    <w:szCs w:val="26"/>
                  </w:rPr>
                </w:rPrChange>
              </w:rPr>
              <w:t>1</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306" w:author="AdministratorKH" w:date="2017-07-18T12:33:00Z">
                  <w:rPr>
                    <w:rFonts w:ascii="Times New Roman" w:hAnsi="Times New Roman"/>
                    <w:color w:val="000000"/>
                    <w:sz w:val="26"/>
                    <w:szCs w:val="26"/>
                  </w:rPr>
                </w:rPrChange>
              </w:rPr>
              <w:pPrChange w:id="307"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308" w:author="AdministratorKH" w:date="2017-07-18T12:33:00Z">
                  <w:rPr>
                    <w:rFonts w:ascii="Times New Roman" w:hAnsi="Times New Roman"/>
                    <w:color w:val="000000"/>
                    <w:sz w:val="26"/>
                    <w:szCs w:val="26"/>
                  </w:rPr>
                </w:rPrChange>
              </w:rPr>
              <w:t>2</w:t>
            </w:r>
          </w:p>
        </w:tc>
        <w:tc>
          <w:tcPr>
            <w:tcW w:w="1619" w:type="dxa"/>
          </w:tcPr>
          <w:p w:rsidR="00A60327" w:rsidRPr="00544959" w:rsidRDefault="00A60327" w:rsidP="00E967BD">
            <w:pPr>
              <w:pStyle w:val="ListParagraph"/>
              <w:spacing w:after="0"/>
              <w:ind w:left="0"/>
              <w:jc w:val="center"/>
              <w:rPr>
                <w:rFonts w:ascii="Times New Roman" w:hAnsi="Times New Roman"/>
                <w:sz w:val="24"/>
                <w:szCs w:val="24"/>
                <w:rPrChange w:id="309" w:author="AdministratorKH" w:date="2017-07-18T12:33:00Z">
                  <w:rPr>
                    <w:rFonts w:ascii="Times New Roman" w:hAnsi="Times New Roman"/>
                    <w:color w:val="000000"/>
                    <w:sz w:val="26"/>
                    <w:szCs w:val="26"/>
                  </w:rPr>
                </w:rPrChange>
              </w:rPr>
              <w:pPrChange w:id="310" w:author="AdministratorKH" w:date="2017-07-18T12:30:00Z">
                <w:pPr>
                  <w:pStyle w:val="ListParagraph"/>
                  <w:spacing w:after="0" w:line="240" w:lineRule="auto"/>
                  <w:ind w:left="0"/>
                  <w:jc w:val="center"/>
                </w:pPr>
              </w:pPrChange>
            </w:pPr>
            <w:r w:rsidRPr="00544959">
              <w:rPr>
                <w:rFonts w:ascii="Times New Roman" w:hAnsi="Times New Roman"/>
                <w:sz w:val="24"/>
                <w:szCs w:val="24"/>
                <w:rPrChange w:id="311" w:author="AdministratorKH" w:date="2017-07-18T12:33:00Z">
                  <w:rPr>
                    <w:rFonts w:ascii="Times New Roman" w:hAnsi="Times New Roman"/>
                    <w:color w:val="000000"/>
                    <w:sz w:val="26"/>
                    <w:szCs w:val="26"/>
                  </w:rPr>
                </w:rPrChange>
              </w:rPr>
              <w:t>17</w:t>
            </w:r>
          </w:p>
        </w:tc>
      </w:tr>
      <w:tr w:rsidR="00A60327" w:rsidRPr="00544959" w:rsidTr="008B310B">
        <w:trPr>
          <w:trHeight w:val="313"/>
        </w:trPr>
        <w:tc>
          <w:tcPr>
            <w:tcW w:w="3762" w:type="dxa"/>
            <w:gridSpan w:val="2"/>
          </w:tcPr>
          <w:p w:rsidR="00A60327" w:rsidRPr="00544959" w:rsidRDefault="00A60327" w:rsidP="00E967BD">
            <w:pPr>
              <w:pStyle w:val="ListParagraph"/>
              <w:spacing w:after="0"/>
              <w:ind w:left="0"/>
              <w:jc w:val="both"/>
              <w:rPr>
                <w:rFonts w:ascii="Times New Roman" w:hAnsi="Times New Roman"/>
                <w:b/>
                <w:sz w:val="24"/>
                <w:szCs w:val="24"/>
                <w:rPrChange w:id="312" w:author="AdministratorKH" w:date="2017-07-18T12:33:00Z">
                  <w:rPr>
                    <w:rFonts w:ascii="Times New Roman" w:hAnsi="Times New Roman"/>
                    <w:b/>
                    <w:color w:val="000000"/>
                    <w:sz w:val="26"/>
                    <w:szCs w:val="26"/>
                  </w:rPr>
                </w:rPrChange>
              </w:rPr>
              <w:pPrChange w:id="313" w:author="AdministratorKH" w:date="2017-07-18T12:30:00Z">
                <w:pPr>
                  <w:pStyle w:val="ListParagraph"/>
                  <w:spacing w:after="0" w:line="240" w:lineRule="auto"/>
                  <w:ind w:left="0"/>
                  <w:jc w:val="both"/>
                </w:pPr>
              </w:pPrChange>
            </w:pPr>
            <w:r w:rsidRPr="00544959">
              <w:rPr>
                <w:rFonts w:ascii="Times New Roman" w:hAnsi="Times New Roman"/>
                <w:b/>
                <w:sz w:val="24"/>
                <w:szCs w:val="24"/>
                <w:rPrChange w:id="314" w:author="AdministratorKH" w:date="2017-07-18T12:33:00Z">
                  <w:rPr>
                    <w:rFonts w:ascii="Times New Roman" w:hAnsi="Times New Roman"/>
                    <w:b/>
                    <w:color w:val="000000"/>
                    <w:sz w:val="26"/>
                    <w:szCs w:val="26"/>
                  </w:rPr>
                </w:rPrChange>
              </w:rPr>
              <w:t>TC:</w:t>
            </w:r>
          </w:p>
        </w:tc>
        <w:tc>
          <w:tcPr>
            <w:tcW w:w="1389" w:type="dxa"/>
          </w:tcPr>
          <w:p w:rsidR="00A60327" w:rsidRPr="00544959" w:rsidRDefault="00A60327" w:rsidP="00E967BD">
            <w:pPr>
              <w:pStyle w:val="ListParagraph"/>
              <w:spacing w:after="0"/>
              <w:ind w:left="0"/>
              <w:jc w:val="center"/>
              <w:rPr>
                <w:rFonts w:ascii="Times New Roman" w:hAnsi="Times New Roman"/>
                <w:b/>
                <w:sz w:val="24"/>
                <w:szCs w:val="24"/>
                <w:rPrChange w:id="315" w:author="AdministratorKH" w:date="2017-07-18T12:33:00Z">
                  <w:rPr>
                    <w:rFonts w:ascii="Times New Roman" w:hAnsi="Times New Roman"/>
                    <w:b/>
                    <w:color w:val="000000"/>
                    <w:sz w:val="26"/>
                    <w:szCs w:val="26"/>
                  </w:rPr>
                </w:rPrChange>
              </w:rPr>
              <w:pPrChange w:id="316"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317" w:author="AdministratorKH" w:date="2017-07-18T12:33:00Z">
                  <w:rPr>
                    <w:rFonts w:ascii="Times New Roman" w:hAnsi="Times New Roman"/>
                    <w:b/>
                    <w:color w:val="000000"/>
                    <w:sz w:val="26"/>
                    <w:szCs w:val="26"/>
                  </w:rPr>
                </w:rPrChange>
              </w:rPr>
              <w:t>5</w:t>
            </w:r>
          </w:p>
        </w:tc>
        <w:tc>
          <w:tcPr>
            <w:tcW w:w="1619" w:type="dxa"/>
          </w:tcPr>
          <w:p w:rsidR="00A60327" w:rsidRPr="00544959" w:rsidRDefault="00A60327" w:rsidP="00E967BD">
            <w:pPr>
              <w:pStyle w:val="ListParagraph"/>
              <w:spacing w:after="0"/>
              <w:ind w:left="0"/>
              <w:jc w:val="center"/>
              <w:rPr>
                <w:rFonts w:ascii="Times New Roman" w:hAnsi="Times New Roman"/>
                <w:b/>
                <w:sz w:val="24"/>
                <w:szCs w:val="24"/>
                <w:rPrChange w:id="318" w:author="AdministratorKH" w:date="2017-07-18T12:33:00Z">
                  <w:rPr>
                    <w:rFonts w:ascii="Times New Roman" w:hAnsi="Times New Roman"/>
                    <w:b/>
                    <w:color w:val="000000"/>
                    <w:sz w:val="26"/>
                    <w:szCs w:val="26"/>
                  </w:rPr>
                </w:rPrChange>
              </w:rPr>
              <w:pPrChange w:id="319"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320" w:author="AdministratorKH" w:date="2017-07-18T12:33:00Z">
                  <w:rPr>
                    <w:rFonts w:ascii="Times New Roman" w:hAnsi="Times New Roman"/>
                    <w:b/>
                    <w:color w:val="000000"/>
                    <w:sz w:val="26"/>
                    <w:szCs w:val="26"/>
                  </w:rPr>
                </w:rPrChange>
              </w:rPr>
              <w:t>6</w:t>
            </w:r>
          </w:p>
        </w:tc>
        <w:tc>
          <w:tcPr>
            <w:tcW w:w="1619" w:type="dxa"/>
          </w:tcPr>
          <w:p w:rsidR="00A60327" w:rsidRPr="00544959" w:rsidRDefault="00A60327" w:rsidP="00E967BD">
            <w:pPr>
              <w:pStyle w:val="ListParagraph"/>
              <w:spacing w:after="0"/>
              <w:ind w:left="0"/>
              <w:jc w:val="center"/>
              <w:rPr>
                <w:rFonts w:ascii="Times New Roman" w:hAnsi="Times New Roman"/>
                <w:b/>
                <w:sz w:val="24"/>
                <w:szCs w:val="24"/>
                <w:rPrChange w:id="321" w:author="AdministratorKH" w:date="2017-07-18T12:33:00Z">
                  <w:rPr>
                    <w:rFonts w:ascii="Times New Roman" w:hAnsi="Times New Roman"/>
                    <w:b/>
                    <w:color w:val="000000"/>
                    <w:sz w:val="26"/>
                    <w:szCs w:val="26"/>
                  </w:rPr>
                </w:rPrChange>
              </w:rPr>
              <w:pPrChange w:id="322" w:author="AdministratorKH" w:date="2017-07-18T12:30:00Z">
                <w:pPr>
                  <w:pStyle w:val="ListParagraph"/>
                  <w:spacing w:after="0" w:line="240" w:lineRule="auto"/>
                  <w:ind w:left="0"/>
                  <w:jc w:val="center"/>
                </w:pPr>
              </w:pPrChange>
            </w:pPr>
            <w:r w:rsidRPr="00544959">
              <w:rPr>
                <w:rFonts w:ascii="Times New Roman" w:hAnsi="Times New Roman"/>
                <w:b/>
                <w:sz w:val="24"/>
                <w:szCs w:val="24"/>
                <w:rPrChange w:id="323" w:author="AdministratorKH" w:date="2017-07-18T12:33:00Z">
                  <w:rPr>
                    <w:rFonts w:ascii="Times New Roman" w:hAnsi="Times New Roman"/>
                    <w:b/>
                    <w:color w:val="000000"/>
                    <w:sz w:val="26"/>
                    <w:szCs w:val="26"/>
                  </w:rPr>
                </w:rPrChange>
              </w:rPr>
              <w:t>91</w:t>
            </w:r>
          </w:p>
        </w:tc>
      </w:tr>
    </w:tbl>
    <w:p w:rsidR="00A60327" w:rsidRPr="00544959" w:rsidRDefault="00A60327" w:rsidP="00E967BD">
      <w:pPr>
        <w:pStyle w:val="ListParagraph"/>
        <w:spacing w:after="0"/>
        <w:ind w:left="420"/>
        <w:jc w:val="both"/>
        <w:rPr>
          <w:rFonts w:ascii="Times New Roman" w:hAnsi="Times New Roman"/>
          <w:b/>
          <w:sz w:val="24"/>
          <w:szCs w:val="24"/>
          <w:rPrChange w:id="324" w:author="AdministratorKH" w:date="2017-07-18T12:33:00Z">
            <w:rPr>
              <w:rFonts w:ascii="Times New Roman" w:hAnsi="Times New Roman"/>
              <w:b/>
              <w:sz w:val="2"/>
              <w:szCs w:val="2"/>
            </w:rPr>
          </w:rPrChange>
        </w:rPr>
        <w:pPrChange w:id="325"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26" w:author="AdministratorKH" w:date="2017-07-18T12:30:00Z"/>
          <w:rFonts w:ascii="Times New Roman" w:hAnsi="Times New Roman"/>
          <w:b/>
          <w:sz w:val="24"/>
          <w:szCs w:val="24"/>
          <w:rPrChange w:id="327" w:author="AdministratorKH" w:date="2017-07-18T12:33:00Z">
            <w:rPr>
              <w:del w:id="328" w:author="AdministratorKH" w:date="2017-07-18T12:30:00Z"/>
              <w:rFonts w:ascii="Times New Roman" w:hAnsi="Times New Roman"/>
              <w:b/>
              <w:sz w:val="2"/>
              <w:szCs w:val="2"/>
            </w:rPr>
          </w:rPrChange>
        </w:rPr>
        <w:pPrChange w:id="329"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30" w:author="AdministratorKH" w:date="2017-07-18T12:30:00Z"/>
          <w:rFonts w:ascii="Times New Roman" w:hAnsi="Times New Roman"/>
          <w:b/>
          <w:sz w:val="24"/>
          <w:szCs w:val="24"/>
          <w:rPrChange w:id="331" w:author="AdministratorKH" w:date="2017-07-18T12:33:00Z">
            <w:rPr>
              <w:del w:id="332" w:author="AdministratorKH" w:date="2017-07-18T12:30:00Z"/>
              <w:rFonts w:ascii="Times New Roman" w:hAnsi="Times New Roman"/>
              <w:b/>
              <w:sz w:val="2"/>
              <w:szCs w:val="2"/>
            </w:rPr>
          </w:rPrChange>
        </w:rPr>
        <w:pPrChange w:id="333"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34" w:author="AdministratorKH" w:date="2017-07-18T12:30:00Z"/>
          <w:rFonts w:ascii="Times New Roman" w:hAnsi="Times New Roman"/>
          <w:b/>
          <w:sz w:val="24"/>
          <w:szCs w:val="24"/>
          <w:rPrChange w:id="335" w:author="AdministratorKH" w:date="2017-07-18T12:33:00Z">
            <w:rPr>
              <w:del w:id="336" w:author="AdministratorKH" w:date="2017-07-18T12:30:00Z"/>
              <w:rFonts w:ascii="Times New Roman" w:hAnsi="Times New Roman"/>
              <w:b/>
              <w:sz w:val="2"/>
              <w:szCs w:val="2"/>
            </w:rPr>
          </w:rPrChange>
        </w:rPr>
        <w:pPrChange w:id="337"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38" w:author="AdministratorKH" w:date="2017-07-18T12:30:00Z"/>
          <w:rFonts w:ascii="Times New Roman" w:hAnsi="Times New Roman"/>
          <w:b/>
          <w:sz w:val="24"/>
          <w:szCs w:val="24"/>
          <w:rPrChange w:id="339" w:author="AdministratorKH" w:date="2017-07-18T12:33:00Z">
            <w:rPr>
              <w:del w:id="340" w:author="AdministratorKH" w:date="2017-07-18T12:30:00Z"/>
              <w:rFonts w:ascii="Times New Roman" w:hAnsi="Times New Roman"/>
              <w:b/>
              <w:sz w:val="2"/>
              <w:szCs w:val="2"/>
            </w:rPr>
          </w:rPrChange>
        </w:rPr>
        <w:pPrChange w:id="341"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42" w:author="AdministratorKH" w:date="2017-07-18T12:30:00Z"/>
          <w:rFonts w:ascii="Times New Roman" w:hAnsi="Times New Roman"/>
          <w:b/>
          <w:sz w:val="24"/>
          <w:szCs w:val="24"/>
          <w:rPrChange w:id="343" w:author="AdministratorKH" w:date="2017-07-18T12:33:00Z">
            <w:rPr>
              <w:del w:id="344" w:author="AdministratorKH" w:date="2017-07-18T12:30:00Z"/>
              <w:rFonts w:ascii="Times New Roman" w:hAnsi="Times New Roman"/>
              <w:b/>
              <w:sz w:val="2"/>
              <w:szCs w:val="2"/>
            </w:rPr>
          </w:rPrChange>
        </w:rPr>
        <w:pPrChange w:id="345"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46" w:author="AdministratorKH" w:date="2017-07-18T12:30:00Z"/>
          <w:rFonts w:ascii="Times New Roman" w:hAnsi="Times New Roman"/>
          <w:b/>
          <w:sz w:val="24"/>
          <w:szCs w:val="24"/>
          <w:rPrChange w:id="347" w:author="AdministratorKH" w:date="2017-07-18T12:33:00Z">
            <w:rPr>
              <w:del w:id="348" w:author="AdministratorKH" w:date="2017-07-18T12:30:00Z"/>
              <w:rFonts w:ascii="Times New Roman" w:hAnsi="Times New Roman"/>
              <w:b/>
              <w:sz w:val="2"/>
              <w:szCs w:val="2"/>
            </w:rPr>
          </w:rPrChange>
        </w:rPr>
        <w:pPrChange w:id="349"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50" w:author="AdministratorKH" w:date="2017-07-18T12:30:00Z"/>
          <w:rFonts w:ascii="Times New Roman" w:hAnsi="Times New Roman"/>
          <w:b/>
          <w:sz w:val="24"/>
          <w:szCs w:val="24"/>
          <w:rPrChange w:id="351" w:author="AdministratorKH" w:date="2017-07-18T12:33:00Z">
            <w:rPr>
              <w:del w:id="352" w:author="AdministratorKH" w:date="2017-07-18T12:30:00Z"/>
              <w:rFonts w:ascii="Times New Roman" w:hAnsi="Times New Roman"/>
              <w:b/>
              <w:sz w:val="2"/>
              <w:szCs w:val="2"/>
            </w:rPr>
          </w:rPrChange>
        </w:rPr>
        <w:pPrChange w:id="353"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54" w:author="AdministratorKH" w:date="2017-07-18T12:30:00Z"/>
          <w:rFonts w:ascii="Times New Roman" w:hAnsi="Times New Roman"/>
          <w:b/>
          <w:sz w:val="24"/>
          <w:szCs w:val="24"/>
          <w:rPrChange w:id="355" w:author="AdministratorKH" w:date="2017-07-18T12:33:00Z">
            <w:rPr>
              <w:del w:id="356" w:author="AdministratorKH" w:date="2017-07-18T12:30:00Z"/>
              <w:rFonts w:ascii="Times New Roman" w:hAnsi="Times New Roman"/>
              <w:b/>
              <w:sz w:val="2"/>
              <w:szCs w:val="2"/>
            </w:rPr>
          </w:rPrChange>
        </w:rPr>
        <w:pPrChange w:id="357"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58" w:author="AdministratorKH" w:date="2017-07-18T12:30:00Z"/>
          <w:rFonts w:ascii="Times New Roman" w:hAnsi="Times New Roman"/>
          <w:b/>
          <w:sz w:val="24"/>
          <w:szCs w:val="24"/>
          <w:rPrChange w:id="359" w:author="AdministratorKH" w:date="2017-07-18T12:33:00Z">
            <w:rPr>
              <w:del w:id="360" w:author="AdministratorKH" w:date="2017-07-18T12:30:00Z"/>
              <w:rFonts w:ascii="Times New Roman" w:hAnsi="Times New Roman"/>
              <w:b/>
              <w:sz w:val="2"/>
              <w:szCs w:val="2"/>
            </w:rPr>
          </w:rPrChange>
        </w:rPr>
        <w:pPrChange w:id="361"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62" w:author="AdministratorKH" w:date="2017-07-18T12:30:00Z"/>
          <w:rFonts w:ascii="Times New Roman" w:hAnsi="Times New Roman"/>
          <w:b/>
          <w:sz w:val="24"/>
          <w:szCs w:val="24"/>
          <w:rPrChange w:id="363" w:author="AdministratorKH" w:date="2017-07-18T12:33:00Z">
            <w:rPr>
              <w:del w:id="364" w:author="AdministratorKH" w:date="2017-07-18T12:30:00Z"/>
              <w:rFonts w:ascii="Times New Roman" w:hAnsi="Times New Roman"/>
              <w:b/>
              <w:sz w:val="2"/>
              <w:szCs w:val="2"/>
            </w:rPr>
          </w:rPrChange>
        </w:rPr>
        <w:pPrChange w:id="365"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66" w:author="AdministratorKH" w:date="2017-07-18T12:30:00Z"/>
          <w:rFonts w:ascii="Times New Roman" w:hAnsi="Times New Roman"/>
          <w:b/>
          <w:sz w:val="24"/>
          <w:szCs w:val="24"/>
          <w:rPrChange w:id="367" w:author="AdministratorKH" w:date="2017-07-18T12:33:00Z">
            <w:rPr>
              <w:del w:id="368" w:author="AdministratorKH" w:date="2017-07-18T12:30:00Z"/>
              <w:rFonts w:ascii="Times New Roman" w:hAnsi="Times New Roman"/>
              <w:b/>
              <w:sz w:val="2"/>
              <w:szCs w:val="2"/>
            </w:rPr>
          </w:rPrChange>
        </w:rPr>
        <w:pPrChange w:id="369"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70" w:author="AdministratorKH" w:date="2017-07-18T12:30:00Z"/>
          <w:rFonts w:ascii="Times New Roman" w:hAnsi="Times New Roman"/>
          <w:b/>
          <w:sz w:val="24"/>
          <w:szCs w:val="24"/>
          <w:rPrChange w:id="371" w:author="AdministratorKH" w:date="2017-07-18T12:33:00Z">
            <w:rPr>
              <w:del w:id="372" w:author="AdministratorKH" w:date="2017-07-18T12:30:00Z"/>
              <w:rFonts w:ascii="Times New Roman" w:hAnsi="Times New Roman"/>
              <w:b/>
              <w:sz w:val="2"/>
              <w:szCs w:val="2"/>
            </w:rPr>
          </w:rPrChange>
        </w:rPr>
        <w:pPrChange w:id="373"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74" w:author="AdministratorKH" w:date="2017-07-18T12:30:00Z"/>
          <w:rFonts w:ascii="Times New Roman" w:hAnsi="Times New Roman"/>
          <w:b/>
          <w:sz w:val="24"/>
          <w:szCs w:val="24"/>
          <w:rPrChange w:id="375" w:author="AdministratorKH" w:date="2017-07-18T12:33:00Z">
            <w:rPr>
              <w:del w:id="376" w:author="AdministratorKH" w:date="2017-07-18T12:30:00Z"/>
              <w:rFonts w:ascii="Times New Roman" w:hAnsi="Times New Roman"/>
              <w:b/>
              <w:sz w:val="2"/>
              <w:szCs w:val="2"/>
            </w:rPr>
          </w:rPrChange>
        </w:rPr>
        <w:pPrChange w:id="377"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78" w:author="AdministratorKH" w:date="2017-07-18T12:30:00Z"/>
          <w:rFonts w:ascii="Times New Roman" w:hAnsi="Times New Roman"/>
          <w:b/>
          <w:sz w:val="24"/>
          <w:szCs w:val="24"/>
          <w:rPrChange w:id="379" w:author="AdministratorKH" w:date="2017-07-18T12:33:00Z">
            <w:rPr>
              <w:del w:id="380" w:author="AdministratorKH" w:date="2017-07-18T12:30:00Z"/>
              <w:rFonts w:ascii="Times New Roman" w:hAnsi="Times New Roman"/>
              <w:b/>
              <w:sz w:val="2"/>
              <w:szCs w:val="2"/>
            </w:rPr>
          </w:rPrChange>
        </w:rPr>
        <w:pPrChange w:id="381"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82" w:author="AdministratorKH" w:date="2017-07-18T12:30:00Z"/>
          <w:rFonts w:ascii="Times New Roman" w:hAnsi="Times New Roman"/>
          <w:b/>
          <w:sz w:val="24"/>
          <w:szCs w:val="24"/>
          <w:rPrChange w:id="383" w:author="AdministratorKH" w:date="2017-07-18T12:33:00Z">
            <w:rPr>
              <w:del w:id="384" w:author="AdministratorKH" w:date="2017-07-18T12:30:00Z"/>
              <w:rFonts w:ascii="Times New Roman" w:hAnsi="Times New Roman"/>
              <w:b/>
              <w:sz w:val="2"/>
              <w:szCs w:val="2"/>
            </w:rPr>
          </w:rPrChange>
        </w:rPr>
        <w:pPrChange w:id="385" w:author="AdministratorKH" w:date="2017-07-18T12:30:00Z">
          <w:pPr>
            <w:pStyle w:val="ListParagraph"/>
            <w:spacing w:after="0"/>
            <w:ind w:left="420"/>
            <w:jc w:val="both"/>
          </w:pPr>
        </w:pPrChange>
      </w:pPr>
    </w:p>
    <w:p w:rsidR="00A60327" w:rsidRPr="00544959" w:rsidDel="00E967BD" w:rsidRDefault="00A60327" w:rsidP="00E967BD">
      <w:pPr>
        <w:pStyle w:val="ListParagraph"/>
        <w:spacing w:after="0"/>
        <w:ind w:left="420"/>
        <w:jc w:val="both"/>
        <w:rPr>
          <w:del w:id="386" w:author="AdministratorKH" w:date="2017-07-18T12:30:00Z"/>
          <w:rFonts w:ascii="Times New Roman" w:hAnsi="Times New Roman"/>
          <w:b/>
          <w:sz w:val="24"/>
          <w:szCs w:val="24"/>
          <w:rPrChange w:id="387" w:author="AdministratorKH" w:date="2017-07-18T12:33:00Z">
            <w:rPr>
              <w:del w:id="388" w:author="AdministratorKH" w:date="2017-07-18T12:30:00Z"/>
              <w:rFonts w:ascii="Times New Roman" w:hAnsi="Times New Roman"/>
              <w:b/>
              <w:sz w:val="2"/>
              <w:szCs w:val="2"/>
            </w:rPr>
          </w:rPrChange>
        </w:rPr>
        <w:pPrChange w:id="389" w:author="AdministratorKH" w:date="2017-07-18T12:30:00Z">
          <w:pPr>
            <w:pStyle w:val="ListParagraph"/>
            <w:spacing w:after="0"/>
            <w:ind w:left="420"/>
            <w:jc w:val="both"/>
          </w:pPr>
        </w:pPrChange>
      </w:pPr>
    </w:p>
    <w:p w:rsidR="00A60327" w:rsidRPr="00544959" w:rsidRDefault="00E421E0" w:rsidP="00E967BD">
      <w:pPr>
        <w:pStyle w:val="ListParagraph"/>
        <w:numPr>
          <w:ilvl w:val="0"/>
          <w:numId w:val="9"/>
        </w:numPr>
        <w:spacing w:after="0"/>
        <w:jc w:val="both"/>
        <w:outlineLvl w:val="3"/>
        <w:rPr>
          <w:ins w:id="390" w:author="Chi Tan Nguyen" w:date="2017-07-14T14:48:00Z"/>
          <w:rFonts w:ascii="Times New Roman" w:hAnsi="Times New Roman"/>
          <w:sz w:val="24"/>
          <w:szCs w:val="24"/>
          <w:rPrChange w:id="391" w:author="AdministratorKH" w:date="2017-07-18T12:33:00Z">
            <w:rPr>
              <w:ins w:id="392" w:author="Chi Tan Nguyen" w:date="2017-07-14T14:48:00Z"/>
              <w:rFonts w:ascii="Times New Roman" w:hAnsi="Times New Roman"/>
              <w:b/>
              <w:sz w:val="26"/>
              <w:szCs w:val="26"/>
            </w:rPr>
          </w:rPrChange>
        </w:rPr>
        <w:pPrChange w:id="393" w:author="AdministratorKH" w:date="2017-07-18T12:30:00Z">
          <w:pPr>
            <w:pStyle w:val="ListParagraph"/>
            <w:spacing w:after="0"/>
            <w:ind w:left="420"/>
            <w:jc w:val="both"/>
          </w:pPr>
        </w:pPrChange>
      </w:pPr>
      <w:r w:rsidRPr="00544959">
        <w:rPr>
          <w:rFonts w:ascii="Times New Roman" w:hAnsi="Times New Roman"/>
          <w:sz w:val="24"/>
          <w:szCs w:val="24"/>
          <w:rPrChange w:id="394" w:author="AdministratorKH" w:date="2017-07-18T12:33:00Z">
            <w:rPr>
              <w:rFonts w:ascii="Times New Roman" w:hAnsi="Times New Roman"/>
              <w:b/>
              <w:sz w:val="26"/>
              <w:szCs w:val="26"/>
            </w:rPr>
          </w:rPrChange>
        </w:rPr>
        <w:t xml:space="preserve"> </w:t>
      </w:r>
      <w:del w:id="395" w:author="AdministratorKH" w:date="2017-07-18T12:21:00Z">
        <w:r w:rsidRPr="00544959" w:rsidDel="00057A99">
          <w:rPr>
            <w:rFonts w:ascii="Times New Roman" w:hAnsi="Times New Roman"/>
            <w:sz w:val="24"/>
            <w:szCs w:val="24"/>
            <w:rPrChange w:id="396" w:author="AdministratorKH" w:date="2017-07-18T12:33:00Z">
              <w:rPr>
                <w:rFonts w:ascii="Times New Roman" w:hAnsi="Times New Roman"/>
                <w:b/>
                <w:sz w:val="26"/>
                <w:szCs w:val="26"/>
              </w:rPr>
            </w:rPrChange>
          </w:rPr>
          <w:delText xml:space="preserve">   </w:delText>
        </w:r>
      </w:del>
      <w:ins w:id="397" w:author="Chi Tan Nguyen" w:date="2017-07-14T14:52:00Z">
        <w:del w:id="398" w:author="AdministratorKH" w:date="2017-07-18T12:21:00Z">
          <w:r w:rsidR="004C3867" w:rsidRPr="00544959" w:rsidDel="00057A99">
            <w:rPr>
              <w:rFonts w:ascii="Times New Roman" w:hAnsi="Times New Roman"/>
              <w:sz w:val="24"/>
              <w:szCs w:val="24"/>
              <w:rPrChange w:id="399" w:author="AdministratorKH" w:date="2017-07-18T12:33:00Z">
                <w:rPr>
                  <w:rFonts w:ascii="Times New Roman" w:hAnsi="Times New Roman"/>
                  <w:b/>
                  <w:sz w:val="26"/>
                  <w:szCs w:val="26"/>
                </w:rPr>
              </w:rPrChange>
            </w:rPr>
            <w:delText>c)</w:delText>
          </w:r>
        </w:del>
      </w:ins>
      <w:del w:id="400" w:author="Chi Tan Nguyen" w:date="2017-07-14T14:03:00Z">
        <w:r w:rsidRPr="00544959" w:rsidDel="00693E8E">
          <w:rPr>
            <w:rFonts w:ascii="Times New Roman" w:hAnsi="Times New Roman"/>
            <w:sz w:val="24"/>
            <w:szCs w:val="24"/>
            <w:rPrChange w:id="401" w:author="AdministratorKH" w:date="2017-07-18T12:33:00Z">
              <w:rPr>
                <w:rFonts w:ascii="Times New Roman" w:hAnsi="Times New Roman"/>
                <w:b/>
                <w:sz w:val="26"/>
                <w:szCs w:val="26"/>
              </w:rPr>
            </w:rPrChange>
          </w:rPr>
          <w:delText>1.</w:delText>
        </w:r>
      </w:del>
      <w:del w:id="402" w:author="Chi Tan Nguyen" w:date="2017-07-14T14:02:00Z">
        <w:r w:rsidRPr="00544959" w:rsidDel="00693E8E">
          <w:rPr>
            <w:rFonts w:ascii="Times New Roman" w:hAnsi="Times New Roman"/>
            <w:sz w:val="24"/>
            <w:szCs w:val="24"/>
            <w:rPrChange w:id="403" w:author="AdministratorKH" w:date="2017-07-18T12:33:00Z">
              <w:rPr>
                <w:rFonts w:ascii="Times New Roman" w:hAnsi="Times New Roman"/>
                <w:b/>
                <w:sz w:val="26"/>
                <w:szCs w:val="26"/>
              </w:rPr>
            </w:rPrChange>
          </w:rPr>
          <w:delText>3</w:delText>
        </w:r>
      </w:del>
      <w:del w:id="404" w:author="Chi Tan Nguyen" w:date="2017-07-14T14:52:00Z">
        <w:r w:rsidR="00A60327" w:rsidRPr="00544959" w:rsidDel="004C3867">
          <w:rPr>
            <w:rFonts w:ascii="Times New Roman" w:hAnsi="Times New Roman"/>
            <w:sz w:val="24"/>
            <w:szCs w:val="24"/>
            <w:rPrChange w:id="405" w:author="AdministratorKH" w:date="2017-07-18T12:33:00Z">
              <w:rPr>
                <w:rFonts w:ascii="Times New Roman" w:hAnsi="Times New Roman"/>
                <w:b/>
                <w:sz w:val="26"/>
                <w:szCs w:val="26"/>
              </w:rPr>
            </w:rPrChange>
          </w:rPr>
          <w:delText>.</w:delText>
        </w:r>
      </w:del>
      <w:del w:id="406" w:author="AdministratorKH" w:date="2017-07-18T12:21:00Z">
        <w:r w:rsidR="00A60327" w:rsidRPr="00544959" w:rsidDel="00057A99">
          <w:rPr>
            <w:rFonts w:ascii="Times New Roman" w:hAnsi="Times New Roman"/>
            <w:sz w:val="24"/>
            <w:szCs w:val="24"/>
            <w:rPrChange w:id="407" w:author="AdministratorKH" w:date="2017-07-18T12:33:00Z">
              <w:rPr>
                <w:rFonts w:ascii="Times New Roman" w:hAnsi="Times New Roman"/>
                <w:b/>
                <w:sz w:val="26"/>
                <w:szCs w:val="26"/>
              </w:rPr>
            </w:rPrChange>
          </w:rPr>
          <w:delText xml:space="preserve"> </w:delText>
        </w:r>
      </w:del>
      <w:r w:rsidR="00A60327" w:rsidRPr="00544959">
        <w:rPr>
          <w:rFonts w:ascii="Times New Roman" w:hAnsi="Times New Roman"/>
          <w:sz w:val="24"/>
          <w:szCs w:val="24"/>
          <w:rPrChange w:id="408" w:author="AdministratorKH" w:date="2017-07-18T12:33:00Z">
            <w:rPr>
              <w:rFonts w:ascii="Times New Roman" w:hAnsi="Times New Roman"/>
              <w:b/>
              <w:sz w:val="26"/>
              <w:szCs w:val="26"/>
            </w:rPr>
          </w:rPrChange>
        </w:rPr>
        <w:t xml:space="preserve">Nhiệm vụ của </w:t>
      </w:r>
      <w:del w:id="409" w:author="Chi Tan Nguyen" w:date="2017-07-14T14:12:00Z">
        <w:r w:rsidR="00A60327" w:rsidRPr="00544959" w:rsidDel="0030052C">
          <w:rPr>
            <w:rFonts w:ascii="Times New Roman" w:hAnsi="Times New Roman"/>
            <w:sz w:val="24"/>
            <w:szCs w:val="24"/>
            <w:rPrChange w:id="410" w:author="AdministratorKH" w:date="2017-07-18T12:33:00Z">
              <w:rPr>
                <w:rFonts w:ascii="Times New Roman" w:hAnsi="Times New Roman"/>
                <w:b/>
                <w:sz w:val="26"/>
                <w:szCs w:val="26"/>
              </w:rPr>
            </w:rPrChange>
          </w:rPr>
          <w:delText>NVBH</w:delText>
        </w:r>
      </w:del>
      <w:ins w:id="411" w:author="Chi Tan Nguyen" w:date="2017-07-14T14:12:00Z">
        <w:r w:rsidR="0030052C" w:rsidRPr="00544959">
          <w:rPr>
            <w:rFonts w:ascii="Times New Roman" w:hAnsi="Times New Roman"/>
            <w:sz w:val="24"/>
            <w:szCs w:val="24"/>
            <w:rPrChange w:id="412" w:author="AdministratorKH" w:date="2017-07-18T12:33:00Z">
              <w:rPr>
                <w:rFonts w:ascii="Times New Roman" w:hAnsi="Times New Roman"/>
                <w:b/>
                <w:sz w:val="26"/>
                <w:szCs w:val="26"/>
              </w:rPr>
            </w:rPrChange>
          </w:rPr>
          <w:t>đội ngũ NV Thị trường</w:t>
        </w:r>
      </w:ins>
      <w:r w:rsidR="00A60327" w:rsidRPr="00544959">
        <w:rPr>
          <w:rFonts w:ascii="Times New Roman" w:hAnsi="Times New Roman"/>
          <w:sz w:val="24"/>
          <w:szCs w:val="24"/>
          <w:rPrChange w:id="413" w:author="AdministratorKH" w:date="2017-07-18T12:33:00Z">
            <w:rPr>
              <w:rFonts w:ascii="Times New Roman" w:hAnsi="Times New Roman"/>
              <w:b/>
              <w:sz w:val="26"/>
              <w:szCs w:val="26"/>
            </w:rPr>
          </w:rPrChange>
        </w:rPr>
        <w:t>:</w:t>
      </w:r>
    </w:p>
    <w:p w:rsidR="00057A99" w:rsidRPr="00544959" w:rsidRDefault="00057A99" w:rsidP="00E967BD">
      <w:pPr>
        <w:pStyle w:val="ListParagraph"/>
        <w:spacing w:after="0"/>
        <w:ind w:left="1429"/>
        <w:rPr>
          <w:ins w:id="414" w:author="AdministratorKH" w:date="2017-07-18T12:21:00Z"/>
          <w:rFonts w:ascii="Times New Roman" w:hAnsi="Times New Roman"/>
          <w:b/>
          <w:sz w:val="24"/>
          <w:szCs w:val="24"/>
          <w:rPrChange w:id="415" w:author="AdministratorKH" w:date="2017-07-18T12:33:00Z">
            <w:rPr>
              <w:ins w:id="416" w:author="AdministratorKH" w:date="2017-07-18T12:21:00Z"/>
              <w:rFonts w:ascii="Times New Roman" w:hAnsi="Times New Roman"/>
              <w:b/>
              <w:sz w:val="26"/>
              <w:szCs w:val="26"/>
            </w:rPr>
          </w:rPrChange>
        </w:rPr>
        <w:pPrChange w:id="417" w:author="AdministratorKH" w:date="2017-07-18T12:30:00Z">
          <w:pPr>
            <w:pStyle w:val="ListParagraph"/>
            <w:numPr>
              <w:numId w:val="9"/>
            </w:numPr>
            <w:spacing w:after="0"/>
            <w:ind w:left="1429" w:hanging="360"/>
          </w:pPr>
        </w:pPrChange>
      </w:pPr>
      <w:ins w:id="418" w:author="AdministratorKH" w:date="2017-07-18T12:21:00Z">
        <w:r w:rsidRPr="00544959">
          <w:rPr>
            <w:rFonts w:ascii="Times New Roman" w:hAnsi="Times New Roman"/>
            <w:b/>
            <w:sz w:val="24"/>
            <w:szCs w:val="24"/>
            <w:rPrChange w:id="419" w:author="AdministratorKH" w:date="2017-07-18T12:33:00Z">
              <w:rPr>
                <w:rFonts w:ascii="Times New Roman" w:hAnsi="Times New Roman"/>
                <w:b/>
                <w:sz w:val="26"/>
                <w:szCs w:val="26"/>
              </w:rPr>
            </w:rPrChange>
          </w:rPr>
          <w:t>+ Nhiệm vụ của QLV và GSBH:</w:t>
        </w:r>
      </w:ins>
    </w:p>
    <w:p w:rsidR="00057A99" w:rsidRPr="00544959" w:rsidRDefault="00057A99" w:rsidP="00E967BD">
      <w:pPr>
        <w:pStyle w:val="ListParagraph"/>
        <w:spacing w:after="0"/>
        <w:ind w:left="1429"/>
        <w:jc w:val="both"/>
        <w:rPr>
          <w:ins w:id="420" w:author="AdministratorKH" w:date="2017-07-18T12:21:00Z"/>
          <w:rFonts w:ascii="Times New Roman" w:hAnsi="Times New Roman"/>
          <w:sz w:val="24"/>
          <w:szCs w:val="24"/>
          <w:rPrChange w:id="421" w:author="AdministratorKH" w:date="2017-07-18T12:33:00Z">
            <w:rPr>
              <w:ins w:id="422" w:author="AdministratorKH" w:date="2017-07-18T12:21:00Z"/>
              <w:rFonts w:ascii="Times New Roman" w:hAnsi="Times New Roman"/>
              <w:sz w:val="26"/>
              <w:szCs w:val="26"/>
            </w:rPr>
          </w:rPrChange>
        </w:rPr>
        <w:pPrChange w:id="423" w:author="AdministratorKH" w:date="2017-07-18T12:30:00Z">
          <w:pPr>
            <w:pStyle w:val="ListParagraph"/>
            <w:numPr>
              <w:numId w:val="9"/>
            </w:numPr>
            <w:spacing w:after="0"/>
            <w:ind w:left="1429" w:hanging="360"/>
            <w:jc w:val="both"/>
          </w:pPr>
        </w:pPrChange>
      </w:pPr>
      <w:ins w:id="424" w:author="AdministratorKH" w:date="2017-07-18T12:21:00Z">
        <w:r w:rsidRPr="00544959">
          <w:rPr>
            <w:rFonts w:ascii="Times New Roman" w:hAnsi="Times New Roman"/>
            <w:sz w:val="24"/>
            <w:szCs w:val="24"/>
            <w:rPrChange w:id="425" w:author="AdministratorKH" w:date="2017-07-18T12:33:00Z">
              <w:rPr>
                <w:rFonts w:ascii="Times New Roman" w:hAnsi="Times New Roman"/>
                <w:sz w:val="26"/>
                <w:szCs w:val="26"/>
              </w:rPr>
            </w:rPrChange>
          </w:rPr>
          <w:t>- Quản lý NVBH tại địa bàn phụ trách.</w:t>
        </w:r>
      </w:ins>
    </w:p>
    <w:p w:rsidR="00057A99" w:rsidRPr="00544959" w:rsidRDefault="00057A99" w:rsidP="00E967BD">
      <w:pPr>
        <w:pStyle w:val="ListParagraph"/>
        <w:spacing w:after="0"/>
        <w:ind w:left="1429"/>
        <w:jc w:val="both"/>
        <w:rPr>
          <w:ins w:id="426" w:author="AdministratorKH" w:date="2017-07-18T12:21:00Z"/>
          <w:rFonts w:ascii="Times New Roman" w:hAnsi="Times New Roman"/>
          <w:sz w:val="24"/>
          <w:szCs w:val="24"/>
          <w:rPrChange w:id="427" w:author="AdministratorKH" w:date="2017-07-18T12:33:00Z">
            <w:rPr>
              <w:ins w:id="428" w:author="AdministratorKH" w:date="2017-07-18T12:21:00Z"/>
              <w:rFonts w:ascii="Times New Roman" w:hAnsi="Times New Roman"/>
              <w:sz w:val="26"/>
              <w:szCs w:val="26"/>
            </w:rPr>
          </w:rPrChange>
        </w:rPr>
        <w:pPrChange w:id="429" w:author="AdministratorKH" w:date="2017-07-18T12:30:00Z">
          <w:pPr>
            <w:pStyle w:val="ListParagraph"/>
            <w:numPr>
              <w:numId w:val="9"/>
            </w:numPr>
            <w:spacing w:after="0"/>
            <w:ind w:left="1429" w:hanging="360"/>
            <w:jc w:val="both"/>
          </w:pPr>
        </w:pPrChange>
      </w:pPr>
      <w:ins w:id="430" w:author="AdministratorKH" w:date="2017-07-18T12:21:00Z">
        <w:r w:rsidRPr="00544959">
          <w:rPr>
            <w:rFonts w:ascii="Times New Roman" w:hAnsi="Times New Roman"/>
            <w:sz w:val="24"/>
            <w:szCs w:val="24"/>
            <w:rPrChange w:id="431" w:author="AdministratorKH" w:date="2017-07-18T12:33:00Z">
              <w:rPr>
                <w:rFonts w:ascii="Times New Roman" w:hAnsi="Times New Roman"/>
                <w:sz w:val="26"/>
                <w:szCs w:val="26"/>
              </w:rPr>
            </w:rPrChange>
          </w:rPr>
          <w:t>- Huấn luyện nghiệp vụ chuyên môn NVBH.</w:t>
        </w:r>
      </w:ins>
    </w:p>
    <w:p w:rsidR="00057A99" w:rsidRPr="00544959" w:rsidRDefault="00057A99" w:rsidP="00E967BD">
      <w:pPr>
        <w:pStyle w:val="ListParagraph"/>
        <w:spacing w:after="0"/>
        <w:ind w:left="1429"/>
        <w:jc w:val="both"/>
        <w:rPr>
          <w:ins w:id="432" w:author="AdministratorKH" w:date="2017-07-18T12:21:00Z"/>
          <w:rFonts w:ascii="Times New Roman" w:hAnsi="Times New Roman"/>
          <w:sz w:val="24"/>
          <w:szCs w:val="24"/>
          <w:rPrChange w:id="433" w:author="AdministratorKH" w:date="2017-07-18T12:33:00Z">
            <w:rPr>
              <w:ins w:id="434" w:author="AdministratorKH" w:date="2017-07-18T12:21:00Z"/>
              <w:rFonts w:ascii="Times New Roman" w:hAnsi="Times New Roman"/>
              <w:sz w:val="26"/>
              <w:szCs w:val="26"/>
            </w:rPr>
          </w:rPrChange>
        </w:rPr>
        <w:pPrChange w:id="435" w:author="AdministratorKH" w:date="2017-07-18T12:30:00Z">
          <w:pPr>
            <w:pStyle w:val="ListParagraph"/>
            <w:numPr>
              <w:numId w:val="9"/>
            </w:numPr>
            <w:spacing w:after="0"/>
            <w:ind w:left="1429" w:hanging="360"/>
            <w:jc w:val="both"/>
          </w:pPr>
        </w:pPrChange>
      </w:pPr>
      <w:ins w:id="436" w:author="AdministratorKH" w:date="2017-07-18T12:21:00Z">
        <w:r w:rsidRPr="00544959">
          <w:rPr>
            <w:rFonts w:ascii="Times New Roman" w:hAnsi="Times New Roman"/>
            <w:sz w:val="24"/>
            <w:szCs w:val="24"/>
            <w:rPrChange w:id="437" w:author="AdministratorKH" w:date="2017-07-18T12:33:00Z">
              <w:rPr>
                <w:rFonts w:ascii="Times New Roman" w:hAnsi="Times New Roman"/>
                <w:sz w:val="26"/>
                <w:szCs w:val="26"/>
              </w:rPr>
            </w:rPrChange>
          </w:rPr>
          <w:t xml:space="preserve">- Đi thực tế với NVBH: hướng dẫn NVBH mới, mở tuyến bán hàng,  </w:t>
        </w:r>
      </w:ins>
    </w:p>
    <w:p w:rsidR="00057A99" w:rsidRPr="00544959" w:rsidRDefault="00057A99" w:rsidP="00E967BD">
      <w:pPr>
        <w:pStyle w:val="ListParagraph"/>
        <w:spacing w:after="0"/>
        <w:ind w:left="1429"/>
        <w:jc w:val="both"/>
        <w:rPr>
          <w:ins w:id="438" w:author="AdministratorKH" w:date="2017-07-18T12:21:00Z"/>
          <w:rFonts w:ascii="Times New Roman" w:hAnsi="Times New Roman"/>
          <w:sz w:val="24"/>
          <w:szCs w:val="24"/>
          <w:rPrChange w:id="439" w:author="AdministratorKH" w:date="2017-07-18T12:33:00Z">
            <w:rPr>
              <w:ins w:id="440" w:author="AdministratorKH" w:date="2017-07-18T12:21:00Z"/>
              <w:rFonts w:ascii="Times New Roman" w:hAnsi="Times New Roman"/>
              <w:sz w:val="26"/>
              <w:szCs w:val="26"/>
            </w:rPr>
          </w:rPrChange>
        </w:rPr>
        <w:pPrChange w:id="441" w:author="AdministratorKH" w:date="2017-07-18T12:30:00Z">
          <w:pPr>
            <w:pStyle w:val="ListParagraph"/>
            <w:numPr>
              <w:numId w:val="9"/>
            </w:numPr>
            <w:spacing w:after="0"/>
            <w:ind w:left="1429" w:hanging="360"/>
            <w:jc w:val="both"/>
          </w:pPr>
        </w:pPrChange>
      </w:pPr>
      <w:ins w:id="442" w:author="AdministratorKH" w:date="2017-07-18T12:21:00Z">
        <w:r w:rsidRPr="00544959">
          <w:rPr>
            <w:rFonts w:ascii="Times New Roman" w:hAnsi="Times New Roman"/>
            <w:sz w:val="24"/>
            <w:szCs w:val="24"/>
            <w:rPrChange w:id="443" w:author="AdministratorKH" w:date="2017-07-18T12:33:00Z">
              <w:rPr>
                <w:rFonts w:ascii="Times New Roman" w:hAnsi="Times New Roman"/>
                <w:sz w:val="26"/>
                <w:szCs w:val="26"/>
              </w:rPr>
            </w:rPrChange>
          </w:rPr>
          <w:t>- Truyền thông và theo dõi việc thực hiện chính sách, chương trình đầu tư của Nhà máy.</w:t>
        </w:r>
      </w:ins>
    </w:p>
    <w:p w:rsidR="00057A99" w:rsidRPr="00544959" w:rsidRDefault="00057A99" w:rsidP="00E967BD">
      <w:pPr>
        <w:pStyle w:val="ListParagraph"/>
        <w:spacing w:after="0"/>
        <w:ind w:left="1429"/>
        <w:jc w:val="both"/>
        <w:rPr>
          <w:ins w:id="444" w:author="AdministratorKH" w:date="2017-07-18T12:21:00Z"/>
          <w:rFonts w:ascii="Times New Roman" w:hAnsi="Times New Roman"/>
          <w:sz w:val="24"/>
          <w:szCs w:val="24"/>
          <w:rPrChange w:id="445" w:author="AdministratorKH" w:date="2017-07-18T12:33:00Z">
            <w:rPr>
              <w:ins w:id="446" w:author="AdministratorKH" w:date="2017-07-18T12:21:00Z"/>
              <w:rFonts w:ascii="Times New Roman" w:hAnsi="Times New Roman"/>
              <w:sz w:val="26"/>
              <w:szCs w:val="26"/>
            </w:rPr>
          </w:rPrChange>
        </w:rPr>
        <w:pPrChange w:id="447" w:author="AdministratorKH" w:date="2017-07-18T12:30:00Z">
          <w:pPr>
            <w:pStyle w:val="ListParagraph"/>
            <w:numPr>
              <w:numId w:val="9"/>
            </w:numPr>
            <w:ind w:left="1429" w:hanging="360"/>
            <w:jc w:val="both"/>
          </w:pPr>
        </w:pPrChange>
      </w:pPr>
      <w:ins w:id="448" w:author="AdministratorKH" w:date="2017-07-18T12:21:00Z">
        <w:r w:rsidRPr="00544959">
          <w:rPr>
            <w:rFonts w:ascii="Times New Roman" w:hAnsi="Times New Roman"/>
            <w:sz w:val="24"/>
            <w:szCs w:val="24"/>
            <w:rPrChange w:id="449" w:author="AdministratorKH" w:date="2017-07-18T12:33:00Z">
              <w:rPr>
                <w:rFonts w:ascii="Times New Roman" w:hAnsi="Times New Roman"/>
                <w:sz w:val="26"/>
                <w:szCs w:val="26"/>
              </w:rPr>
            </w:rPrChange>
          </w:rPr>
          <w:t>- Thu thập thông tin đối thủ cạnh tranh.</w:t>
        </w:r>
      </w:ins>
    </w:p>
    <w:p w:rsidR="00057A99" w:rsidRPr="00544959" w:rsidRDefault="00057A99" w:rsidP="00E967BD">
      <w:pPr>
        <w:pStyle w:val="ListParagraph"/>
        <w:spacing w:after="0"/>
        <w:ind w:left="1429"/>
        <w:jc w:val="both"/>
        <w:rPr>
          <w:ins w:id="450" w:author="AdministratorKH" w:date="2017-07-18T12:21:00Z"/>
          <w:rFonts w:ascii="Times New Roman" w:hAnsi="Times New Roman"/>
          <w:sz w:val="24"/>
          <w:szCs w:val="24"/>
          <w:rPrChange w:id="451" w:author="AdministratorKH" w:date="2017-07-18T12:33:00Z">
            <w:rPr>
              <w:ins w:id="452" w:author="AdministratorKH" w:date="2017-07-18T12:21:00Z"/>
              <w:rFonts w:ascii="Times New Roman" w:hAnsi="Times New Roman"/>
              <w:sz w:val="26"/>
              <w:szCs w:val="26"/>
            </w:rPr>
          </w:rPrChange>
        </w:rPr>
        <w:pPrChange w:id="453" w:author="AdministratorKH" w:date="2017-07-18T12:30:00Z">
          <w:pPr>
            <w:pStyle w:val="ListParagraph"/>
            <w:numPr>
              <w:numId w:val="9"/>
            </w:numPr>
            <w:ind w:left="1429" w:hanging="360"/>
            <w:jc w:val="both"/>
          </w:pPr>
        </w:pPrChange>
      </w:pPr>
      <w:ins w:id="454" w:author="AdministratorKH" w:date="2017-07-18T12:21:00Z">
        <w:r w:rsidRPr="00544959">
          <w:rPr>
            <w:rFonts w:ascii="Times New Roman" w:hAnsi="Times New Roman"/>
            <w:sz w:val="24"/>
            <w:szCs w:val="24"/>
            <w:rPrChange w:id="455" w:author="AdministratorKH" w:date="2017-07-18T12:33:00Z">
              <w:rPr>
                <w:rFonts w:ascii="Times New Roman" w:hAnsi="Times New Roman"/>
                <w:color w:val="FF0000"/>
                <w:sz w:val="26"/>
                <w:szCs w:val="26"/>
              </w:rPr>
            </w:rPrChange>
          </w:rPr>
          <w:t>- Chăm sóc khách hàng và thu thập và phản ánh thông tin từ C1</w:t>
        </w:r>
        <w:r w:rsidRPr="00544959">
          <w:rPr>
            <w:rFonts w:ascii="Times New Roman" w:hAnsi="Times New Roman"/>
            <w:sz w:val="24"/>
            <w:szCs w:val="24"/>
            <w:rPrChange w:id="456" w:author="AdministratorKH" w:date="2017-07-18T12:33:00Z">
              <w:rPr>
                <w:rFonts w:ascii="Times New Roman" w:hAnsi="Times New Roman"/>
                <w:sz w:val="26"/>
                <w:szCs w:val="26"/>
              </w:rPr>
            </w:rPrChange>
          </w:rPr>
          <w:t>.</w:t>
        </w:r>
      </w:ins>
    </w:p>
    <w:p w:rsidR="00057A99" w:rsidRPr="00544959" w:rsidRDefault="00057A99" w:rsidP="00E967BD">
      <w:pPr>
        <w:pStyle w:val="ListParagraph"/>
        <w:spacing w:after="0"/>
        <w:ind w:left="1429"/>
        <w:jc w:val="both"/>
        <w:rPr>
          <w:ins w:id="457" w:author="AdministratorKH" w:date="2017-07-18T12:21:00Z"/>
          <w:rFonts w:ascii="Times New Roman" w:hAnsi="Times New Roman"/>
          <w:sz w:val="24"/>
          <w:szCs w:val="24"/>
          <w:rPrChange w:id="458" w:author="AdministratorKH" w:date="2017-07-18T12:33:00Z">
            <w:rPr>
              <w:ins w:id="459" w:author="AdministratorKH" w:date="2017-07-18T12:21:00Z"/>
              <w:rFonts w:ascii="Times New Roman" w:hAnsi="Times New Roman"/>
              <w:sz w:val="26"/>
              <w:szCs w:val="26"/>
            </w:rPr>
          </w:rPrChange>
        </w:rPr>
        <w:pPrChange w:id="460" w:author="AdministratorKH" w:date="2017-07-18T12:30:00Z">
          <w:pPr>
            <w:pStyle w:val="ListParagraph"/>
            <w:numPr>
              <w:numId w:val="9"/>
            </w:numPr>
            <w:ind w:left="1429" w:hanging="360"/>
            <w:jc w:val="both"/>
          </w:pPr>
        </w:pPrChange>
      </w:pPr>
      <w:ins w:id="461" w:author="AdministratorKH" w:date="2017-07-18T12:21:00Z">
        <w:r w:rsidRPr="00544959">
          <w:rPr>
            <w:rFonts w:ascii="Times New Roman" w:hAnsi="Times New Roman"/>
            <w:sz w:val="24"/>
            <w:szCs w:val="24"/>
            <w:rPrChange w:id="462" w:author="AdministratorKH" w:date="2017-07-18T12:33:00Z">
              <w:rPr>
                <w:rFonts w:ascii="Times New Roman" w:hAnsi="Times New Roman"/>
                <w:sz w:val="26"/>
                <w:szCs w:val="26"/>
              </w:rPr>
            </w:rPrChange>
          </w:rPr>
          <w:t>- Động viên các DN C1 thực hiện SLTT BQ tháng (đã đăng ký từ đầu năm).</w:t>
        </w:r>
      </w:ins>
    </w:p>
    <w:p w:rsidR="00057A99" w:rsidRPr="00544959" w:rsidRDefault="00057A99" w:rsidP="00E967BD">
      <w:pPr>
        <w:pStyle w:val="ListParagraph"/>
        <w:spacing w:after="0"/>
        <w:ind w:left="1429"/>
        <w:rPr>
          <w:ins w:id="463" w:author="AdministratorKH" w:date="2017-07-18T12:23:00Z"/>
          <w:rFonts w:ascii="Times New Roman" w:hAnsi="Times New Roman"/>
          <w:b/>
          <w:sz w:val="24"/>
          <w:szCs w:val="24"/>
          <w:rPrChange w:id="464" w:author="AdministratorKH" w:date="2017-07-18T12:33:00Z">
            <w:rPr>
              <w:ins w:id="465" w:author="AdministratorKH" w:date="2017-07-18T12:23:00Z"/>
              <w:rFonts w:ascii="Times New Roman" w:hAnsi="Times New Roman"/>
              <w:b/>
              <w:sz w:val="26"/>
              <w:szCs w:val="26"/>
            </w:rPr>
          </w:rPrChange>
        </w:rPr>
        <w:pPrChange w:id="466" w:author="AdministratorKH" w:date="2017-07-18T12:30:00Z">
          <w:pPr>
            <w:ind w:left="720"/>
            <w:contextualSpacing/>
            <w:jc w:val="both"/>
          </w:pPr>
        </w:pPrChange>
      </w:pPr>
      <w:ins w:id="467" w:author="AdministratorKH" w:date="2017-07-18T12:23:00Z">
        <w:r w:rsidRPr="00544959">
          <w:rPr>
            <w:rFonts w:ascii="Times New Roman" w:hAnsi="Times New Roman"/>
            <w:b/>
            <w:sz w:val="24"/>
            <w:szCs w:val="24"/>
            <w:rPrChange w:id="468" w:author="AdministratorKH" w:date="2017-07-18T12:33:00Z">
              <w:rPr>
                <w:rFonts w:ascii="Times New Roman" w:hAnsi="Times New Roman"/>
                <w:b/>
                <w:sz w:val="26"/>
                <w:szCs w:val="26"/>
              </w:rPr>
            </w:rPrChange>
          </w:rPr>
          <w:t>+ Nhiệm vụ của NVBH:</w:t>
        </w:r>
      </w:ins>
    </w:p>
    <w:p w:rsidR="00057A99" w:rsidRPr="00544959" w:rsidRDefault="00057A99" w:rsidP="00E967BD">
      <w:pPr>
        <w:pStyle w:val="ListParagraph"/>
        <w:spacing w:after="0"/>
        <w:ind w:left="1429"/>
        <w:jc w:val="both"/>
        <w:rPr>
          <w:ins w:id="469" w:author="AdministratorKH" w:date="2017-07-18T12:23:00Z"/>
          <w:rFonts w:ascii="Times New Roman" w:hAnsi="Times New Roman"/>
          <w:sz w:val="24"/>
          <w:szCs w:val="24"/>
          <w:rPrChange w:id="470" w:author="AdministratorKH" w:date="2017-07-18T12:33:00Z">
            <w:rPr>
              <w:ins w:id="471" w:author="AdministratorKH" w:date="2017-07-18T12:23:00Z"/>
              <w:rFonts w:ascii="Times New Roman" w:hAnsi="Times New Roman"/>
              <w:sz w:val="26"/>
              <w:szCs w:val="26"/>
            </w:rPr>
          </w:rPrChange>
        </w:rPr>
        <w:pPrChange w:id="472" w:author="AdministratorKH" w:date="2017-07-18T12:30:00Z">
          <w:pPr>
            <w:ind w:left="720"/>
            <w:contextualSpacing/>
            <w:jc w:val="both"/>
          </w:pPr>
        </w:pPrChange>
      </w:pPr>
      <w:ins w:id="473" w:author="AdministratorKH" w:date="2017-07-18T12:23:00Z">
        <w:r w:rsidRPr="00544959">
          <w:rPr>
            <w:rFonts w:ascii="Times New Roman" w:hAnsi="Times New Roman"/>
            <w:sz w:val="24"/>
            <w:szCs w:val="24"/>
            <w:rPrChange w:id="474" w:author="AdministratorKH" w:date="2017-07-18T12:33:00Z">
              <w:rPr>
                <w:rFonts w:ascii="Times New Roman" w:hAnsi="Times New Roman"/>
                <w:sz w:val="26"/>
                <w:szCs w:val="26"/>
              </w:rPr>
            </w:rPrChange>
          </w:rPr>
          <w:t>- Thực hiện theo các nhiệm vụ chi tiết trong mục tiêu cụ thể KPI’s hàng tháng:</w:t>
        </w:r>
      </w:ins>
    </w:p>
    <w:p w:rsidR="00057A99" w:rsidRPr="00544959" w:rsidRDefault="00057A99" w:rsidP="00E967BD">
      <w:pPr>
        <w:numPr>
          <w:ilvl w:val="0"/>
          <w:numId w:val="5"/>
        </w:numPr>
        <w:spacing w:after="0"/>
        <w:contextualSpacing/>
        <w:jc w:val="both"/>
        <w:rPr>
          <w:ins w:id="475" w:author="AdministratorKH" w:date="2017-07-18T12:23:00Z"/>
          <w:rFonts w:ascii="Times New Roman" w:hAnsi="Times New Roman"/>
          <w:sz w:val="24"/>
          <w:szCs w:val="24"/>
          <w:rPrChange w:id="476" w:author="AdministratorKH" w:date="2017-07-18T12:33:00Z">
            <w:rPr>
              <w:ins w:id="477" w:author="AdministratorKH" w:date="2017-07-18T12:23:00Z"/>
              <w:rFonts w:ascii="Times New Roman" w:hAnsi="Times New Roman"/>
              <w:sz w:val="26"/>
              <w:szCs w:val="26"/>
            </w:rPr>
          </w:rPrChange>
        </w:rPr>
        <w:pPrChange w:id="478" w:author="AdministratorKH" w:date="2017-07-18T12:30:00Z">
          <w:pPr>
            <w:numPr>
              <w:numId w:val="5"/>
            </w:numPr>
            <w:ind w:left="2160" w:hanging="360"/>
            <w:contextualSpacing/>
            <w:jc w:val="both"/>
          </w:pPr>
        </w:pPrChange>
      </w:pPr>
      <w:ins w:id="479" w:author="AdministratorKH" w:date="2017-07-18T12:23:00Z">
        <w:r w:rsidRPr="00544959">
          <w:rPr>
            <w:rFonts w:ascii="Times New Roman" w:hAnsi="Times New Roman"/>
            <w:sz w:val="24"/>
            <w:szCs w:val="24"/>
            <w:rPrChange w:id="480" w:author="AdministratorKH" w:date="2017-07-18T12:33:00Z">
              <w:rPr>
                <w:rFonts w:ascii="Times New Roman" w:hAnsi="Times New Roman"/>
                <w:sz w:val="26"/>
                <w:szCs w:val="26"/>
              </w:rPr>
            </w:rPrChange>
          </w:rPr>
          <w:t>Bán sản phẩm mới.</w:t>
        </w:r>
      </w:ins>
    </w:p>
    <w:p w:rsidR="00057A99" w:rsidRPr="00544959" w:rsidRDefault="00057A99" w:rsidP="00E967BD">
      <w:pPr>
        <w:numPr>
          <w:ilvl w:val="0"/>
          <w:numId w:val="5"/>
        </w:numPr>
        <w:spacing w:after="0"/>
        <w:contextualSpacing/>
        <w:jc w:val="both"/>
        <w:rPr>
          <w:ins w:id="481" w:author="AdministratorKH" w:date="2017-07-18T12:23:00Z"/>
          <w:rFonts w:ascii="Times New Roman" w:hAnsi="Times New Roman"/>
          <w:sz w:val="24"/>
          <w:szCs w:val="24"/>
          <w:rPrChange w:id="482" w:author="AdministratorKH" w:date="2017-07-18T12:33:00Z">
            <w:rPr>
              <w:ins w:id="483" w:author="AdministratorKH" w:date="2017-07-18T12:23:00Z"/>
              <w:rFonts w:ascii="Times New Roman" w:hAnsi="Times New Roman"/>
              <w:sz w:val="26"/>
              <w:szCs w:val="26"/>
            </w:rPr>
          </w:rPrChange>
        </w:rPr>
        <w:pPrChange w:id="484" w:author="AdministratorKH" w:date="2017-07-18T12:30:00Z">
          <w:pPr>
            <w:numPr>
              <w:numId w:val="5"/>
            </w:numPr>
            <w:ind w:left="2160" w:hanging="360"/>
            <w:contextualSpacing/>
            <w:jc w:val="both"/>
          </w:pPr>
        </w:pPrChange>
      </w:pPr>
      <w:ins w:id="485" w:author="AdministratorKH" w:date="2017-07-18T12:23:00Z">
        <w:r w:rsidRPr="00544959">
          <w:rPr>
            <w:rFonts w:ascii="Times New Roman" w:hAnsi="Times New Roman"/>
            <w:sz w:val="24"/>
            <w:szCs w:val="24"/>
            <w:rPrChange w:id="486" w:author="AdministratorKH" w:date="2017-07-18T12:33:00Z">
              <w:rPr>
                <w:rFonts w:ascii="Times New Roman" w:hAnsi="Times New Roman"/>
                <w:sz w:val="26"/>
                <w:szCs w:val="26"/>
              </w:rPr>
            </w:rPrChange>
          </w:rPr>
          <w:t>Bán sản phẩm truyền thống.</w:t>
        </w:r>
      </w:ins>
    </w:p>
    <w:p w:rsidR="00057A99" w:rsidRPr="00544959" w:rsidRDefault="00057A99" w:rsidP="00E967BD">
      <w:pPr>
        <w:numPr>
          <w:ilvl w:val="0"/>
          <w:numId w:val="5"/>
        </w:numPr>
        <w:spacing w:after="0"/>
        <w:contextualSpacing/>
        <w:jc w:val="both"/>
        <w:rPr>
          <w:ins w:id="487" w:author="AdministratorKH" w:date="2017-07-18T12:23:00Z"/>
          <w:rFonts w:ascii="Times New Roman" w:hAnsi="Times New Roman"/>
          <w:sz w:val="24"/>
          <w:szCs w:val="24"/>
          <w:rPrChange w:id="488" w:author="AdministratorKH" w:date="2017-07-18T12:33:00Z">
            <w:rPr>
              <w:ins w:id="489" w:author="AdministratorKH" w:date="2017-07-18T12:23:00Z"/>
              <w:rFonts w:ascii="Times New Roman" w:hAnsi="Times New Roman"/>
              <w:sz w:val="26"/>
              <w:szCs w:val="26"/>
            </w:rPr>
          </w:rPrChange>
        </w:rPr>
        <w:pPrChange w:id="490" w:author="AdministratorKH" w:date="2017-07-18T12:30:00Z">
          <w:pPr>
            <w:numPr>
              <w:numId w:val="5"/>
            </w:numPr>
            <w:ind w:left="2160" w:hanging="360"/>
            <w:contextualSpacing/>
            <w:jc w:val="both"/>
          </w:pPr>
        </w:pPrChange>
      </w:pPr>
      <w:ins w:id="491" w:author="AdministratorKH" w:date="2017-07-18T12:23:00Z">
        <w:r w:rsidRPr="00544959">
          <w:rPr>
            <w:rFonts w:ascii="Times New Roman" w:hAnsi="Times New Roman"/>
            <w:sz w:val="24"/>
            <w:szCs w:val="24"/>
            <w:rPrChange w:id="492" w:author="AdministratorKH" w:date="2017-07-18T12:33:00Z">
              <w:rPr>
                <w:rFonts w:ascii="Times New Roman" w:hAnsi="Times New Roman"/>
                <w:sz w:val="26"/>
                <w:szCs w:val="26"/>
              </w:rPr>
            </w:rPrChange>
          </w:rPr>
          <w:t>Mở điểm bán mới.</w:t>
        </w:r>
      </w:ins>
    </w:p>
    <w:p w:rsidR="00057A99" w:rsidRPr="00544959" w:rsidRDefault="00057A99" w:rsidP="00E967BD">
      <w:pPr>
        <w:spacing w:after="0"/>
        <w:ind w:left="1440"/>
        <w:contextualSpacing/>
        <w:jc w:val="both"/>
        <w:rPr>
          <w:ins w:id="493" w:author="AdministratorKH" w:date="2017-07-18T12:23:00Z"/>
          <w:rFonts w:ascii="Times New Roman" w:hAnsi="Times New Roman"/>
          <w:sz w:val="24"/>
          <w:szCs w:val="24"/>
          <w:rPrChange w:id="494" w:author="AdministratorKH" w:date="2017-07-18T12:33:00Z">
            <w:rPr>
              <w:ins w:id="495" w:author="AdministratorKH" w:date="2017-07-18T12:23:00Z"/>
              <w:rFonts w:ascii="Times New Roman" w:hAnsi="Times New Roman"/>
              <w:sz w:val="26"/>
              <w:szCs w:val="26"/>
            </w:rPr>
          </w:rPrChange>
        </w:rPr>
        <w:pPrChange w:id="496" w:author="AdministratorKH" w:date="2017-07-18T12:30:00Z">
          <w:pPr>
            <w:ind w:left="720"/>
            <w:contextualSpacing/>
            <w:jc w:val="both"/>
          </w:pPr>
        </w:pPrChange>
      </w:pPr>
      <w:ins w:id="497" w:author="AdministratorKH" w:date="2017-07-18T12:23:00Z">
        <w:r w:rsidRPr="00544959">
          <w:rPr>
            <w:rFonts w:ascii="Times New Roman" w:hAnsi="Times New Roman"/>
            <w:sz w:val="24"/>
            <w:szCs w:val="24"/>
            <w:rPrChange w:id="498" w:author="AdministratorKH" w:date="2017-07-18T12:33:00Z">
              <w:rPr>
                <w:rFonts w:ascii="Times New Roman" w:hAnsi="Times New Roman"/>
                <w:sz w:val="26"/>
                <w:szCs w:val="26"/>
              </w:rPr>
            </w:rPrChange>
          </w:rPr>
          <w:t>- Hỗ trợ ghi toa, thu đổi vỏ bao và giao hàng trên tuyến bán hàng.</w:t>
        </w:r>
      </w:ins>
    </w:p>
    <w:p w:rsidR="00057A99" w:rsidRPr="00544959" w:rsidRDefault="00057A99" w:rsidP="00E967BD">
      <w:pPr>
        <w:spacing w:after="0"/>
        <w:ind w:left="1440"/>
        <w:contextualSpacing/>
        <w:jc w:val="both"/>
        <w:rPr>
          <w:ins w:id="499" w:author="AdministratorKH" w:date="2017-07-18T12:23:00Z"/>
          <w:rFonts w:ascii="Times New Roman" w:hAnsi="Times New Roman"/>
          <w:sz w:val="24"/>
          <w:szCs w:val="24"/>
          <w:rPrChange w:id="500" w:author="AdministratorKH" w:date="2017-07-18T12:33:00Z">
            <w:rPr>
              <w:ins w:id="501" w:author="AdministratorKH" w:date="2017-07-18T12:23:00Z"/>
              <w:rFonts w:ascii="Times New Roman" w:hAnsi="Times New Roman"/>
              <w:sz w:val="26"/>
              <w:szCs w:val="26"/>
            </w:rPr>
          </w:rPrChange>
        </w:rPr>
        <w:pPrChange w:id="502" w:author="AdministratorKH" w:date="2017-07-18T12:30:00Z">
          <w:pPr>
            <w:ind w:left="720"/>
            <w:contextualSpacing/>
            <w:jc w:val="both"/>
          </w:pPr>
        </w:pPrChange>
      </w:pPr>
      <w:ins w:id="503" w:author="AdministratorKH" w:date="2017-07-18T12:23:00Z">
        <w:r w:rsidRPr="00544959">
          <w:rPr>
            <w:rFonts w:ascii="Times New Roman" w:hAnsi="Times New Roman"/>
            <w:sz w:val="24"/>
            <w:szCs w:val="24"/>
            <w:rPrChange w:id="504" w:author="AdministratorKH" w:date="2017-07-18T12:33:00Z">
              <w:rPr>
                <w:rFonts w:ascii="Times New Roman" w:hAnsi="Times New Roman"/>
                <w:sz w:val="26"/>
                <w:szCs w:val="26"/>
              </w:rPr>
            </w:rPrChange>
          </w:rPr>
          <w:t>- Thực hiện bán và quảng bá sản phẩm mới (Sampling &amp; commando) tại các thị trường mới.</w:t>
        </w:r>
      </w:ins>
    </w:p>
    <w:p w:rsidR="00057A99" w:rsidRPr="00544959" w:rsidRDefault="00057A99" w:rsidP="00E967BD">
      <w:pPr>
        <w:spacing w:after="0"/>
        <w:ind w:left="720"/>
        <w:contextualSpacing/>
        <w:jc w:val="both"/>
        <w:rPr>
          <w:ins w:id="505" w:author="AdministratorKH" w:date="2017-07-18T12:23:00Z"/>
          <w:rFonts w:ascii="Times New Roman" w:hAnsi="Times New Roman"/>
          <w:b/>
          <w:sz w:val="24"/>
          <w:szCs w:val="24"/>
          <w:rPrChange w:id="506" w:author="AdministratorKH" w:date="2017-07-18T12:33:00Z">
            <w:rPr>
              <w:ins w:id="507" w:author="AdministratorKH" w:date="2017-07-18T12:23:00Z"/>
              <w:rFonts w:ascii="Times New Roman" w:hAnsi="Times New Roman"/>
              <w:b/>
              <w:sz w:val="26"/>
              <w:szCs w:val="26"/>
            </w:rPr>
          </w:rPrChange>
        </w:rPr>
        <w:pPrChange w:id="508" w:author="AdministratorKH" w:date="2017-07-18T12:30:00Z">
          <w:pPr>
            <w:ind w:left="720"/>
            <w:contextualSpacing/>
            <w:jc w:val="both"/>
          </w:pPr>
        </w:pPrChange>
      </w:pPr>
      <w:ins w:id="509" w:author="AdministratorKH" w:date="2017-07-18T12:23:00Z">
        <w:r w:rsidRPr="00544959">
          <w:rPr>
            <w:rFonts w:ascii="Times New Roman" w:hAnsi="Times New Roman"/>
            <w:b/>
            <w:sz w:val="24"/>
            <w:szCs w:val="24"/>
            <w:rPrChange w:id="510" w:author="AdministratorKH" w:date="2017-07-18T12:33:00Z">
              <w:rPr>
                <w:rFonts w:ascii="Times New Roman" w:hAnsi="Times New Roman"/>
                <w:b/>
                <w:sz w:val="26"/>
                <w:szCs w:val="26"/>
              </w:rPr>
            </w:rPrChange>
          </w:rPr>
          <w:t>Từ tháng 5/2017 có sự thay đổi nhiệm vụ và cách tính lượng KPI’s:</w:t>
        </w:r>
      </w:ins>
    </w:p>
    <w:p w:rsidR="00057A99" w:rsidRPr="00544959" w:rsidRDefault="00057A99" w:rsidP="00E967BD">
      <w:pPr>
        <w:spacing w:after="0"/>
        <w:ind w:left="720"/>
        <w:contextualSpacing/>
        <w:jc w:val="both"/>
        <w:rPr>
          <w:ins w:id="511" w:author="AdministratorKH" w:date="2017-07-18T12:23:00Z"/>
          <w:rFonts w:ascii="Times New Roman" w:hAnsi="Times New Roman"/>
          <w:sz w:val="24"/>
          <w:szCs w:val="24"/>
          <w:rPrChange w:id="512" w:author="AdministratorKH" w:date="2017-07-18T12:33:00Z">
            <w:rPr>
              <w:ins w:id="513" w:author="AdministratorKH" w:date="2017-07-18T12:23:00Z"/>
              <w:rFonts w:ascii="Times New Roman" w:hAnsi="Times New Roman"/>
              <w:sz w:val="26"/>
              <w:szCs w:val="26"/>
            </w:rPr>
          </w:rPrChange>
        </w:rPr>
        <w:pPrChange w:id="514" w:author="AdministratorKH" w:date="2017-07-18T12:30:00Z">
          <w:pPr>
            <w:ind w:left="720"/>
            <w:contextualSpacing/>
            <w:jc w:val="both"/>
          </w:pPr>
        </w:pPrChange>
      </w:pPr>
      <w:ins w:id="515" w:author="AdministratorKH" w:date="2017-07-18T12:23:00Z">
        <w:r w:rsidRPr="00544959">
          <w:rPr>
            <w:rFonts w:ascii="Times New Roman" w:hAnsi="Times New Roman"/>
            <w:sz w:val="24"/>
            <w:szCs w:val="24"/>
            <w:rPrChange w:id="516" w:author="AdministratorKH" w:date="2017-07-18T12:33:00Z">
              <w:rPr>
                <w:rFonts w:ascii="Times New Roman" w:hAnsi="Times New Roman"/>
                <w:sz w:val="26"/>
                <w:szCs w:val="26"/>
              </w:rPr>
            </w:rPrChange>
          </w:rPr>
          <w:lastRenderedPageBreak/>
          <w:t xml:space="preserve">- NVBH ngoài bán sản phẩm mới còn bán các sản phẩm truyền thống. </w:t>
        </w:r>
      </w:ins>
    </w:p>
    <w:p w:rsidR="00057A99" w:rsidRPr="00544959" w:rsidRDefault="00057A99" w:rsidP="00E967BD">
      <w:pPr>
        <w:spacing w:after="0"/>
        <w:ind w:left="720"/>
        <w:contextualSpacing/>
        <w:jc w:val="both"/>
        <w:rPr>
          <w:ins w:id="517" w:author="AdministratorKH" w:date="2017-07-18T12:23:00Z"/>
          <w:rFonts w:ascii="Times New Roman" w:hAnsi="Times New Roman"/>
          <w:sz w:val="24"/>
          <w:szCs w:val="24"/>
          <w:rPrChange w:id="518" w:author="AdministratorKH" w:date="2017-07-18T12:33:00Z">
            <w:rPr>
              <w:ins w:id="519" w:author="AdministratorKH" w:date="2017-07-18T12:23:00Z"/>
              <w:rFonts w:ascii="Times New Roman" w:hAnsi="Times New Roman"/>
              <w:sz w:val="26"/>
              <w:szCs w:val="26"/>
            </w:rPr>
          </w:rPrChange>
        </w:rPr>
        <w:pPrChange w:id="520" w:author="AdministratorKH" w:date="2017-07-18T12:30:00Z">
          <w:pPr>
            <w:ind w:left="720"/>
            <w:contextualSpacing/>
            <w:jc w:val="both"/>
          </w:pPr>
        </w:pPrChange>
      </w:pPr>
      <w:ins w:id="521" w:author="AdministratorKH" w:date="2017-07-18T12:23:00Z">
        <w:r w:rsidRPr="00544959">
          <w:rPr>
            <w:rFonts w:ascii="Times New Roman" w:hAnsi="Times New Roman"/>
            <w:sz w:val="24"/>
            <w:szCs w:val="24"/>
            <w:rPrChange w:id="522" w:author="AdministratorKH" w:date="2017-07-18T12:33:00Z">
              <w:rPr>
                <w:rFonts w:ascii="Times New Roman" w:hAnsi="Times New Roman"/>
                <w:sz w:val="26"/>
                <w:szCs w:val="26"/>
              </w:rPr>
            </w:rPrChange>
          </w:rPr>
          <w:t>- Thay đổi cơ cấu tiền lương KPI’s: tăng lượng KPI’s (từ 1.000.000 lên 2.940.000), giảm lương thực lãnh (từ 7.000.000 xuống 5.040.000).</w:t>
        </w:r>
      </w:ins>
    </w:p>
    <w:p w:rsidR="00686069" w:rsidRPr="00544959" w:rsidRDefault="00057A99" w:rsidP="00E967BD">
      <w:pPr>
        <w:spacing w:after="0"/>
        <w:contextualSpacing/>
        <w:jc w:val="both"/>
        <w:rPr>
          <w:rFonts w:ascii="Times New Roman" w:hAnsi="Times New Roman"/>
          <w:b/>
          <w:sz w:val="24"/>
          <w:szCs w:val="24"/>
          <w:rPrChange w:id="523" w:author="AdministratorKH" w:date="2017-07-18T12:33:00Z">
            <w:rPr>
              <w:b/>
            </w:rPr>
          </w:rPrChange>
        </w:rPr>
        <w:pPrChange w:id="524" w:author="AdministratorKH" w:date="2017-07-18T12:30:00Z">
          <w:pPr>
            <w:pStyle w:val="ListParagraph"/>
            <w:numPr>
              <w:numId w:val="9"/>
            </w:numPr>
            <w:spacing w:after="0"/>
            <w:ind w:left="1429" w:hanging="360"/>
            <w:jc w:val="both"/>
          </w:pPr>
        </w:pPrChange>
      </w:pPr>
      <w:ins w:id="525" w:author="AdministratorKH" w:date="2017-07-18T12:23:00Z">
        <w:r w:rsidRPr="00544959">
          <w:rPr>
            <w:rFonts w:ascii="Times New Roman" w:hAnsi="Times New Roman"/>
            <w:sz w:val="24"/>
            <w:szCs w:val="24"/>
            <w:rPrChange w:id="526" w:author="AdministratorKH" w:date="2017-07-18T12:33:00Z">
              <w:rPr/>
            </w:rPrChange>
          </w:rPr>
          <w:t xml:space="preserve">- Số lượng NVBH </w:t>
        </w:r>
        <w:r w:rsidRPr="00544959">
          <w:rPr>
            <w:rFonts w:ascii="Times New Roman" w:hAnsi="Times New Roman"/>
            <w:sz w:val="24"/>
            <w:szCs w:val="24"/>
            <w:rPrChange w:id="527" w:author="AdministratorKH" w:date="2017-07-18T12:33:00Z">
              <w:rPr>
                <w:b/>
              </w:rPr>
            </w:rPrChange>
          </w:rPr>
          <w:t>tăng 41 người</w:t>
        </w:r>
        <w:r w:rsidRPr="00544959">
          <w:rPr>
            <w:rFonts w:ascii="Times New Roman" w:hAnsi="Times New Roman"/>
            <w:sz w:val="24"/>
            <w:szCs w:val="24"/>
            <w:rPrChange w:id="528" w:author="AdministratorKH" w:date="2017-07-18T12:33:00Z">
              <w:rPr/>
            </w:rPrChange>
          </w:rPr>
          <w:t xml:space="preserve"> so với đầu năm (48 người). Tổng số NVBH hiện tại là 91 người.</w:t>
        </w:r>
        <w:r w:rsidRPr="00544959" w:rsidDel="00057A99">
          <w:rPr>
            <w:rFonts w:ascii="Times New Roman" w:hAnsi="Times New Roman"/>
            <w:b/>
            <w:sz w:val="24"/>
            <w:szCs w:val="24"/>
            <w:highlight w:val="yellow"/>
            <w:rPrChange w:id="529" w:author="AdministratorKH" w:date="2017-07-18T12:33:00Z">
              <w:rPr>
                <w:b/>
                <w:highlight w:val="yellow"/>
              </w:rPr>
            </w:rPrChange>
          </w:rPr>
          <w:t xml:space="preserve"> </w:t>
        </w:r>
      </w:ins>
      <w:ins w:id="530" w:author="Chi Tan Nguyen" w:date="2017-07-14T14:48:00Z">
        <w:del w:id="531" w:author="AdministratorKH" w:date="2017-07-18T12:21:00Z">
          <w:r w:rsidR="00686069" w:rsidRPr="00544959" w:rsidDel="00057A99">
            <w:rPr>
              <w:rFonts w:ascii="Times New Roman" w:hAnsi="Times New Roman"/>
              <w:b/>
              <w:sz w:val="24"/>
              <w:szCs w:val="24"/>
              <w:highlight w:val="yellow"/>
              <w:rPrChange w:id="532" w:author="AdministratorKH" w:date="2017-07-18T12:33:00Z">
                <w:rPr>
                  <w:rFonts w:ascii="Times New Roman" w:hAnsi="Times New Roman"/>
                  <w:b/>
                  <w:sz w:val="26"/>
                  <w:szCs w:val="26"/>
                </w:rPr>
              </w:rPrChange>
            </w:rPr>
            <w:delText>(</w:delText>
          </w:r>
        </w:del>
        <w:del w:id="533" w:author="AdministratorKH" w:date="2017-07-18T12:23:00Z">
          <w:r w:rsidR="00686069" w:rsidRPr="00544959" w:rsidDel="00057A99">
            <w:rPr>
              <w:rFonts w:ascii="Times New Roman" w:hAnsi="Times New Roman"/>
              <w:b/>
              <w:sz w:val="24"/>
              <w:szCs w:val="24"/>
              <w:highlight w:val="yellow"/>
              <w:rPrChange w:id="534" w:author="AdministratorKH" w:date="2017-07-18T12:33:00Z">
                <w:rPr>
                  <w:rFonts w:ascii="Times New Roman" w:hAnsi="Times New Roman"/>
                  <w:b/>
                  <w:sz w:val="26"/>
                  <w:szCs w:val="26"/>
                </w:rPr>
              </w:rPrChange>
            </w:rPr>
            <w:delText>bổ sung kinh phí trả lương cho đội ngũ NV TT: 3 tỷ)</w:delText>
          </w:r>
        </w:del>
      </w:ins>
    </w:p>
    <w:p w:rsidR="0030052C" w:rsidRPr="00544959" w:rsidDel="00E967BD" w:rsidRDefault="004C3867" w:rsidP="00E967BD">
      <w:pPr>
        <w:pStyle w:val="ListParagraph"/>
        <w:spacing w:after="0"/>
        <w:jc w:val="both"/>
        <w:rPr>
          <w:ins w:id="535" w:author="Chi Tan Nguyen" w:date="2017-07-14T14:14:00Z"/>
          <w:del w:id="536" w:author="AdministratorKH" w:date="2017-07-18T12:27:00Z"/>
          <w:rFonts w:ascii="Times New Roman" w:hAnsi="Times New Roman"/>
          <w:b/>
          <w:sz w:val="24"/>
          <w:szCs w:val="24"/>
          <w:rPrChange w:id="537" w:author="AdministratorKH" w:date="2017-07-18T12:33:00Z">
            <w:rPr>
              <w:ins w:id="538" w:author="Chi Tan Nguyen" w:date="2017-07-14T14:14:00Z"/>
              <w:del w:id="539" w:author="AdministratorKH" w:date="2017-07-18T12:27:00Z"/>
              <w:rFonts w:ascii="Times New Roman" w:hAnsi="Times New Roman"/>
              <w:sz w:val="26"/>
              <w:szCs w:val="26"/>
            </w:rPr>
          </w:rPrChange>
        </w:rPr>
        <w:pPrChange w:id="540" w:author="AdministratorKH" w:date="2017-07-18T12:30:00Z">
          <w:pPr>
            <w:pStyle w:val="ListParagraph"/>
            <w:jc w:val="both"/>
          </w:pPr>
        </w:pPrChange>
      </w:pPr>
      <w:ins w:id="541" w:author="Chi Tan Nguyen" w:date="2017-07-14T14:52:00Z">
        <w:del w:id="542" w:author="AdministratorKH" w:date="2017-07-18T12:27:00Z">
          <w:r w:rsidRPr="00544959" w:rsidDel="00E967BD">
            <w:rPr>
              <w:rFonts w:ascii="Times New Roman" w:hAnsi="Times New Roman"/>
              <w:b/>
              <w:sz w:val="24"/>
              <w:szCs w:val="24"/>
              <w:rPrChange w:id="543" w:author="AdministratorKH" w:date="2017-07-18T12:33:00Z">
                <w:rPr>
                  <w:rFonts w:ascii="Times New Roman" w:hAnsi="Times New Roman"/>
                  <w:b/>
                  <w:sz w:val="26"/>
                  <w:szCs w:val="26"/>
                </w:rPr>
              </w:rPrChange>
            </w:rPr>
            <w:delText>c</w:delText>
          </w:r>
        </w:del>
      </w:ins>
      <w:ins w:id="544" w:author="Chi Tan Nguyen" w:date="2017-07-14T14:13:00Z">
        <w:del w:id="545" w:author="AdministratorKH" w:date="2017-07-18T12:27:00Z">
          <w:r w:rsidR="0030052C" w:rsidRPr="00544959" w:rsidDel="00E967BD">
            <w:rPr>
              <w:rFonts w:ascii="Times New Roman" w:hAnsi="Times New Roman"/>
              <w:b/>
              <w:sz w:val="24"/>
              <w:szCs w:val="24"/>
              <w:rPrChange w:id="546" w:author="AdministratorKH" w:date="2017-07-18T12:33:00Z">
                <w:rPr>
                  <w:rFonts w:ascii="Times New Roman" w:hAnsi="Times New Roman"/>
                  <w:sz w:val="26"/>
                  <w:szCs w:val="26"/>
                </w:rPr>
              </w:rPrChange>
            </w:rPr>
            <w:delText>.1</w:delText>
          </w:r>
        </w:del>
      </w:ins>
      <w:ins w:id="547" w:author="Chi Tan Nguyen" w:date="2017-07-14T14:52:00Z">
        <w:del w:id="548" w:author="AdministratorKH" w:date="2017-07-18T12:27:00Z">
          <w:r w:rsidRPr="00544959" w:rsidDel="00E967BD">
            <w:rPr>
              <w:rFonts w:ascii="Times New Roman" w:hAnsi="Times New Roman"/>
              <w:b/>
              <w:sz w:val="24"/>
              <w:szCs w:val="24"/>
              <w:rPrChange w:id="549" w:author="AdministratorKH" w:date="2017-07-18T12:33:00Z">
                <w:rPr>
                  <w:rFonts w:ascii="Times New Roman" w:hAnsi="Times New Roman"/>
                  <w:b/>
                  <w:sz w:val="26"/>
                  <w:szCs w:val="26"/>
                </w:rPr>
              </w:rPrChange>
            </w:rPr>
            <w:delText>)</w:delText>
          </w:r>
        </w:del>
      </w:ins>
      <w:ins w:id="550" w:author="Chi Tan Nguyen" w:date="2017-07-14T14:13:00Z">
        <w:del w:id="551" w:author="AdministratorKH" w:date="2017-07-18T12:27:00Z">
          <w:r w:rsidR="0030052C" w:rsidRPr="00544959" w:rsidDel="00E967BD">
            <w:rPr>
              <w:rFonts w:ascii="Times New Roman" w:hAnsi="Times New Roman"/>
              <w:b/>
              <w:sz w:val="24"/>
              <w:szCs w:val="24"/>
              <w:rPrChange w:id="552" w:author="AdministratorKH" w:date="2017-07-18T12:33:00Z">
                <w:rPr>
                  <w:rFonts w:ascii="Times New Roman" w:hAnsi="Times New Roman"/>
                  <w:sz w:val="26"/>
                  <w:szCs w:val="26"/>
                </w:rPr>
              </w:rPrChange>
            </w:rPr>
            <w:delText xml:space="preserve"> </w:delText>
          </w:r>
        </w:del>
      </w:ins>
      <w:ins w:id="553" w:author="Chi Tan Nguyen" w:date="2017-07-14T14:14:00Z">
        <w:del w:id="554" w:author="AdministratorKH" w:date="2017-07-18T12:27:00Z">
          <w:r w:rsidR="0030052C" w:rsidRPr="00544959" w:rsidDel="00E967BD">
            <w:rPr>
              <w:rFonts w:ascii="Times New Roman" w:hAnsi="Times New Roman"/>
              <w:b/>
              <w:sz w:val="24"/>
              <w:szCs w:val="24"/>
              <w:rPrChange w:id="555" w:author="AdministratorKH" w:date="2017-07-18T12:33:00Z">
                <w:rPr>
                  <w:rFonts w:ascii="Times New Roman" w:hAnsi="Times New Roman"/>
                  <w:sz w:val="26"/>
                  <w:szCs w:val="26"/>
                </w:rPr>
              </w:rPrChange>
            </w:rPr>
            <w:delText xml:space="preserve">GSBH &amp; QLV </w:delText>
          </w:r>
        </w:del>
      </w:ins>
    </w:p>
    <w:p w:rsidR="0030052C" w:rsidRPr="00544959" w:rsidDel="00E967BD" w:rsidRDefault="0030052C" w:rsidP="00E967BD">
      <w:pPr>
        <w:pStyle w:val="ListParagraph"/>
        <w:spacing w:after="0"/>
        <w:jc w:val="both"/>
        <w:rPr>
          <w:ins w:id="556" w:author="Chi Tan Nguyen" w:date="2017-07-14T14:14:00Z"/>
          <w:del w:id="557" w:author="AdministratorKH" w:date="2017-07-18T12:27:00Z"/>
          <w:rFonts w:ascii="Times New Roman" w:hAnsi="Times New Roman"/>
          <w:strike/>
          <w:sz w:val="24"/>
          <w:szCs w:val="24"/>
          <w:highlight w:val="yellow"/>
          <w:rPrChange w:id="558" w:author="AdministratorKH" w:date="2017-07-18T12:33:00Z">
            <w:rPr>
              <w:ins w:id="559" w:author="Chi Tan Nguyen" w:date="2017-07-14T14:14:00Z"/>
              <w:del w:id="560" w:author="AdministratorKH" w:date="2017-07-18T12:27:00Z"/>
              <w:rFonts w:ascii="Times New Roman" w:hAnsi="Times New Roman"/>
              <w:sz w:val="26"/>
              <w:szCs w:val="26"/>
            </w:rPr>
          </w:rPrChange>
        </w:rPr>
        <w:pPrChange w:id="561" w:author="AdministratorKH" w:date="2017-07-18T12:30:00Z">
          <w:pPr>
            <w:pStyle w:val="ListParagraph"/>
            <w:jc w:val="both"/>
          </w:pPr>
        </w:pPrChange>
      </w:pPr>
      <w:ins w:id="562" w:author="Chi Tan Nguyen" w:date="2017-07-14T14:14:00Z">
        <w:del w:id="563" w:author="AdministratorKH" w:date="2017-07-18T12:27:00Z">
          <w:r w:rsidRPr="00544959" w:rsidDel="00E967BD">
            <w:rPr>
              <w:rFonts w:ascii="Times New Roman" w:hAnsi="Times New Roman"/>
              <w:strike/>
              <w:sz w:val="24"/>
              <w:szCs w:val="24"/>
              <w:highlight w:val="yellow"/>
              <w:rPrChange w:id="564" w:author="AdministratorKH" w:date="2017-07-18T12:33:00Z">
                <w:rPr>
                  <w:rFonts w:ascii="Times New Roman" w:hAnsi="Times New Roman"/>
                  <w:sz w:val="26"/>
                  <w:szCs w:val="26"/>
                </w:rPr>
              </w:rPrChange>
            </w:rPr>
            <w:delText>- Truyền thông chính sách</w:delText>
          </w:r>
        </w:del>
      </w:ins>
      <w:ins w:id="565" w:author="Chi Tan Nguyen" w:date="2017-07-14T14:16:00Z">
        <w:del w:id="566" w:author="AdministratorKH" w:date="2017-07-18T12:27:00Z">
          <w:r w:rsidRPr="00544959" w:rsidDel="00E967BD">
            <w:rPr>
              <w:rFonts w:ascii="Times New Roman" w:hAnsi="Times New Roman"/>
              <w:strike/>
              <w:sz w:val="24"/>
              <w:szCs w:val="24"/>
              <w:highlight w:val="yellow"/>
              <w:rPrChange w:id="567" w:author="AdministratorKH" w:date="2017-07-18T12:33:00Z">
                <w:rPr>
                  <w:rFonts w:ascii="Times New Roman" w:hAnsi="Times New Roman"/>
                  <w:sz w:val="26"/>
                  <w:szCs w:val="26"/>
                </w:rPr>
              </w:rPrChange>
            </w:rPr>
            <w:delText xml:space="preserve"> của Nhà máy</w:delText>
          </w:r>
        </w:del>
      </w:ins>
    </w:p>
    <w:p w:rsidR="0030052C" w:rsidRPr="00544959" w:rsidDel="00E967BD" w:rsidRDefault="0030052C" w:rsidP="00E967BD">
      <w:pPr>
        <w:pStyle w:val="ListParagraph"/>
        <w:spacing w:after="0"/>
        <w:jc w:val="both"/>
        <w:rPr>
          <w:ins w:id="568" w:author="Chi Tan Nguyen" w:date="2017-07-14T14:14:00Z"/>
          <w:del w:id="569" w:author="AdministratorKH" w:date="2017-07-18T12:27:00Z"/>
          <w:rFonts w:ascii="Times New Roman" w:hAnsi="Times New Roman"/>
          <w:strike/>
          <w:sz w:val="24"/>
          <w:szCs w:val="24"/>
          <w:highlight w:val="yellow"/>
          <w:rPrChange w:id="570" w:author="AdministratorKH" w:date="2017-07-18T12:33:00Z">
            <w:rPr>
              <w:ins w:id="571" w:author="Chi Tan Nguyen" w:date="2017-07-14T14:14:00Z"/>
              <w:del w:id="572" w:author="AdministratorKH" w:date="2017-07-18T12:27:00Z"/>
              <w:rFonts w:ascii="Times New Roman" w:hAnsi="Times New Roman"/>
              <w:sz w:val="26"/>
              <w:szCs w:val="26"/>
            </w:rPr>
          </w:rPrChange>
        </w:rPr>
        <w:pPrChange w:id="573" w:author="AdministratorKH" w:date="2017-07-18T12:30:00Z">
          <w:pPr>
            <w:pStyle w:val="ListParagraph"/>
            <w:jc w:val="both"/>
          </w:pPr>
        </w:pPrChange>
      </w:pPr>
      <w:ins w:id="574" w:author="Chi Tan Nguyen" w:date="2017-07-14T14:15:00Z">
        <w:del w:id="575" w:author="AdministratorKH" w:date="2017-07-18T12:27:00Z">
          <w:r w:rsidRPr="00544959" w:rsidDel="00E967BD">
            <w:rPr>
              <w:rFonts w:ascii="Times New Roman" w:hAnsi="Times New Roman"/>
              <w:strike/>
              <w:sz w:val="24"/>
              <w:szCs w:val="24"/>
              <w:highlight w:val="yellow"/>
              <w:rPrChange w:id="576" w:author="AdministratorKH" w:date="2017-07-18T12:33:00Z">
                <w:rPr>
                  <w:rFonts w:ascii="Times New Roman" w:hAnsi="Times New Roman"/>
                  <w:sz w:val="26"/>
                  <w:szCs w:val="26"/>
                </w:rPr>
              </w:rPrChange>
            </w:rPr>
            <w:delText xml:space="preserve">- </w:delText>
          </w:r>
        </w:del>
      </w:ins>
      <w:ins w:id="577" w:author="Chi Tan Nguyen" w:date="2017-07-14T14:14:00Z">
        <w:del w:id="578" w:author="AdministratorKH" w:date="2017-07-18T12:27:00Z">
          <w:r w:rsidRPr="00544959" w:rsidDel="00E967BD">
            <w:rPr>
              <w:rFonts w:ascii="Times New Roman" w:hAnsi="Times New Roman"/>
              <w:strike/>
              <w:sz w:val="24"/>
              <w:szCs w:val="24"/>
              <w:highlight w:val="yellow"/>
              <w:rPrChange w:id="579" w:author="AdministratorKH" w:date="2017-07-18T12:33:00Z">
                <w:rPr>
                  <w:rFonts w:ascii="Times New Roman" w:hAnsi="Times New Roman"/>
                  <w:sz w:val="26"/>
                  <w:szCs w:val="26"/>
                </w:rPr>
              </w:rPrChange>
            </w:rPr>
            <w:delText>Phản ánh thông tin đối thủ cạnh tranh</w:delText>
          </w:r>
        </w:del>
      </w:ins>
    </w:p>
    <w:p w:rsidR="0030052C" w:rsidRPr="00544959" w:rsidDel="00E967BD" w:rsidRDefault="0030052C" w:rsidP="00E967BD">
      <w:pPr>
        <w:pStyle w:val="ListParagraph"/>
        <w:spacing w:after="0"/>
        <w:jc w:val="both"/>
        <w:rPr>
          <w:ins w:id="580" w:author="Chi Tan Nguyen" w:date="2017-07-14T14:24:00Z"/>
          <w:del w:id="581" w:author="AdministratorKH" w:date="2017-07-18T12:27:00Z"/>
          <w:rFonts w:ascii="Times New Roman" w:hAnsi="Times New Roman"/>
          <w:strike/>
          <w:sz w:val="24"/>
          <w:szCs w:val="24"/>
          <w:rPrChange w:id="582" w:author="AdministratorKH" w:date="2017-07-18T12:33:00Z">
            <w:rPr>
              <w:ins w:id="583" w:author="Chi Tan Nguyen" w:date="2017-07-14T14:24:00Z"/>
              <w:del w:id="584" w:author="AdministratorKH" w:date="2017-07-18T12:27:00Z"/>
              <w:rFonts w:ascii="Times New Roman" w:hAnsi="Times New Roman"/>
              <w:sz w:val="26"/>
              <w:szCs w:val="26"/>
            </w:rPr>
          </w:rPrChange>
        </w:rPr>
        <w:pPrChange w:id="585" w:author="AdministratorKH" w:date="2017-07-18T12:30:00Z">
          <w:pPr>
            <w:pStyle w:val="ListParagraph"/>
            <w:jc w:val="both"/>
          </w:pPr>
        </w:pPrChange>
      </w:pPr>
      <w:ins w:id="586" w:author="Chi Tan Nguyen" w:date="2017-07-14T14:14:00Z">
        <w:del w:id="587" w:author="AdministratorKH" w:date="2017-07-18T12:27:00Z">
          <w:r w:rsidRPr="00544959" w:rsidDel="00E967BD">
            <w:rPr>
              <w:rFonts w:ascii="Times New Roman" w:hAnsi="Times New Roman"/>
              <w:strike/>
              <w:sz w:val="24"/>
              <w:szCs w:val="24"/>
              <w:highlight w:val="yellow"/>
              <w:rPrChange w:id="588" w:author="AdministratorKH" w:date="2017-07-18T12:33:00Z">
                <w:rPr>
                  <w:rFonts w:ascii="Times New Roman" w:hAnsi="Times New Roman"/>
                  <w:sz w:val="26"/>
                  <w:szCs w:val="26"/>
                </w:rPr>
              </w:rPrChange>
            </w:rPr>
            <w:delText>- Phản ánh thông tin từ C1</w:delText>
          </w:r>
        </w:del>
      </w:ins>
    </w:p>
    <w:p w:rsidR="00554EB4" w:rsidRPr="00544959" w:rsidDel="00E967BD" w:rsidRDefault="00554EB4" w:rsidP="00E967BD">
      <w:pPr>
        <w:pStyle w:val="ListParagraph"/>
        <w:spacing w:after="0"/>
        <w:jc w:val="both"/>
        <w:rPr>
          <w:ins w:id="589" w:author="Chi Tan Nguyen" w:date="2017-07-14T14:13:00Z"/>
          <w:del w:id="590" w:author="AdministratorKH" w:date="2017-07-18T12:27:00Z"/>
          <w:rFonts w:ascii="Times New Roman" w:hAnsi="Times New Roman"/>
          <w:strike/>
          <w:sz w:val="24"/>
          <w:szCs w:val="24"/>
          <w:rPrChange w:id="591" w:author="AdministratorKH" w:date="2017-07-18T12:33:00Z">
            <w:rPr>
              <w:ins w:id="592" w:author="Chi Tan Nguyen" w:date="2017-07-14T14:13:00Z"/>
              <w:del w:id="593" w:author="AdministratorKH" w:date="2017-07-18T12:27:00Z"/>
              <w:rFonts w:ascii="Times New Roman" w:hAnsi="Times New Roman"/>
              <w:sz w:val="26"/>
              <w:szCs w:val="26"/>
            </w:rPr>
          </w:rPrChange>
        </w:rPr>
        <w:pPrChange w:id="594" w:author="AdministratorKH" w:date="2017-07-18T12:30:00Z">
          <w:pPr>
            <w:pStyle w:val="ListParagraph"/>
            <w:jc w:val="both"/>
          </w:pPr>
        </w:pPrChange>
      </w:pPr>
      <w:ins w:id="595" w:author="Chi Tan Nguyen" w:date="2017-07-14T14:25:00Z">
        <w:del w:id="596" w:author="AdministratorKH" w:date="2017-07-18T12:27:00Z">
          <w:r w:rsidRPr="00544959" w:rsidDel="00E967BD">
            <w:rPr>
              <w:rFonts w:ascii="Times New Roman" w:hAnsi="Times New Roman"/>
              <w:strike/>
              <w:sz w:val="24"/>
              <w:szCs w:val="24"/>
              <w:highlight w:val="yellow"/>
              <w:rPrChange w:id="597" w:author="AdministratorKH" w:date="2017-07-18T12:33:00Z">
                <w:rPr>
                  <w:rFonts w:ascii="Times New Roman" w:hAnsi="Times New Roman"/>
                  <w:sz w:val="26"/>
                  <w:szCs w:val="26"/>
                </w:rPr>
              </w:rPrChange>
            </w:rPr>
            <w:delText>- Động viên các DN C1 thực hiện SLTT BQ tháng (đã đăng ký từ đầu năm)</w:delText>
          </w:r>
        </w:del>
      </w:ins>
    </w:p>
    <w:p w:rsidR="0030052C" w:rsidRPr="00544959" w:rsidDel="00E967BD" w:rsidRDefault="004C3867" w:rsidP="00E967BD">
      <w:pPr>
        <w:pStyle w:val="ListParagraph"/>
        <w:spacing w:after="0"/>
        <w:jc w:val="both"/>
        <w:rPr>
          <w:ins w:id="598" w:author="Chi Tan Nguyen" w:date="2017-07-14T14:13:00Z"/>
          <w:del w:id="599" w:author="AdministratorKH" w:date="2017-07-18T12:28:00Z"/>
          <w:rFonts w:ascii="Times New Roman" w:hAnsi="Times New Roman"/>
          <w:b/>
          <w:sz w:val="24"/>
          <w:szCs w:val="24"/>
          <w:rPrChange w:id="600" w:author="AdministratorKH" w:date="2017-07-18T12:33:00Z">
            <w:rPr>
              <w:ins w:id="601" w:author="Chi Tan Nguyen" w:date="2017-07-14T14:13:00Z"/>
              <w:del w:id="602" w:author="AdministratorKH" w:date="2017-07-18T12:28:00Z"/>
              <w:rFonts w:ascii="Times New Roman" w:hAnsi="Times New Roman"/>
              <w:sz w:val="26"/>
              <w:szCs w:val="26"/>
            </w:rPr>
          </w:rPrChange>
        </w:rPr>
        <w:pPrChange w:id="603" w:author="AdministratorKH" w:date="2017-07-18T12:30:00Z">
          <w:pPr>
            <w:pStyle w:val="ListParagraph"/>
            <w:jc w:val="both"/>
          </w:pPr>
        </w:pPrChange>
      </w:pPr>
      <w:ins w:id="604" w:author="Chi Tan Nguyen" w:date="2017-07-14T14:52:00Z">
        <w:del w:id="605" w:author="AdministratorKH" w:date="2017-07-18T12:28:00Z">
          <w:r w:rsidRPr="00544959" w:rsidDel="00E967BD">
            <w:rPr>
              <w:rFonts w:ascii="Times New Roman" w:hAnsi="Times New Roman"/>
              <w:b/>
              <w:sz w:val="24"/>
              <w:szCs w:val="24"/>
              <w:rPrChange w:id="606" w:author="AdministratorKH" w:date="2017-07-18T12:33:00Z">
                <w:rPr>
                  <w:rFonts w:ascii="Times New Roman" w:hAnsi="Times New Roman"/>
                  <w:b/>
                  <w:sz w:val="26"/>
                  <w:szCs w:val="26"/>
                </w:rPr>
              </w:rPrChange>
            </w:rPr>
            <w:delText>c.</w:delText>
          </w:r>
        </w:del>
      </w:ins>
      <w:ins w:id="607" w:author="Chi Tan Nguyen" w:date="2017-07-14T14:14:00Z">
        <w:del w:id="608" w:author="AdministratorKH" w:date="2017-07-18T12:28:00Z">
          <w:r w:rsidR="0030052C" w:rsidRPr="00544959" w:rsidDel="00E967BD">
            <w:rPr>
              <w:rFonts w:ascii="Times New Roman" w:hAnsi="Times New Roman"/>
              <w:b/>
              <w:sz w:val="24"/>
              <w:szCs w:val="24"/>
              <w:rPrChange w:id="609" w:author="AdministratorKH" w:date="2017-07-18T12:33:00Z">
                <w:rPr>
                  <w:rFonts w:ascii="Times New Roman" w:hAnsi="Times New Roman"/>
                  <w:sz w:val="26"/>
                  <w:szCs w:val="26"/>
                </w:rPr>
              </w:rPrChange>
            </w:rPr>
            <w:delText>2</w:delText>
          </w:r>
        </w:del>
      </w:ins>
      <w:ins w:id="610" w:author="Chi Tan Nguyen" w:date="2017-07-14T14:52:00Z">
        <w:del w:id="611" w:author="AdministratorKH" w:date="2017-07-18T12:28:00Z">
          <w:r w:rsidRPr="00544959" w:rsidDel="00E967BD">
            <w:rPr>
              <w:rFonts w:ascii="Times New Roman" w:hAnsi="Times New Roman"/>
              <w:b/>
              <w:sz w:val="24"/>
              <w:szCs w:val="24"/>
              <w:rPrChange w:id="612" w:author="AdministratorKH" w:date="2017-07-18T12:33:00Z">
                <w:rPr>
                  <w:rFonts w:ascii="Times New Roman" w:hAnsi="Times New Roman"/>
                  <w:b/>
                  <w:sz w:val="26"/>
                  <w:szCs w:val="26"/>
                </w:rPr>
              </w:rPrChange>
            </w:rPr>
            <w:delText>)</w:delText>
          </w:r>
        </w:del>
      </w:ins>
      <w:ins w:id="613" w:author="Chi Tan Nguyen" w:date="2017-07-14T14:14:00Z">
        <w:del w:id="614" w:author="AdministratorKH" w:date="2017-07-18T12:28:00Z">
          <w:r w:rsidR="0030052C" w:rsidRPr="00544959" w:rsidDel="00E967BD">
            <w:rPr>
              <w:rFonts w:ascii="Times New Roman" w:hAnsi="Times New Roman"/>
              <w:b/>
              <w:sz w:val="24"/>
              <w:szCs w:val="24"/>
              <w:rPrChange w:id="615" w:author="AdministratorKH" w:date="2017-07-18T12:33:00Z">
                <w:rPr>
                  <w:rFonts w:ascii="Times New Roman" w:hAnsi="Times New Roman"/>
                  <w:sz w:val="26"/>
                  <w:szCs w:val="26"/>
                </w:rPr>
              </w:rPrChange>
            </w:rPr>
            <w:delText xml:space="preserve"> NVBH</w:delText>
          </w:r>
        </w:del>
      </w:ins>
    </w:p>
    <w:p w:rsidR="00693E8E" w:rsidRPr="00544959" w:rsidDel="00E967BD" w:rsidRDefault="00A60327" w:rsidP="00E967BD">
      <w:pPr>
        <w:pStyle w:val="ListParagraph"/>
        <w:spacing w:after="0"/>
        <w:jc w:val="both"/>
        <w:rPr>
          <w:ins w:id="616" w:author="Chi Tan Nguyen" w:date="2017-07-14T14:04:00Z"/>
          <w:del w:id="617" w:author="AdministratorKH" w:date="2017-07-18T12:27:00Z"/>
          <w:rFonts w:ascii="Times New Roman" w:hAnsi="Times New Roman"/>
          <w:sz w:val="24"/>
          <w:szCs w:val="24"/>
          <w:rPrChange w:id="618" w:author="AdministratorKH" w:date="2017-07-18T12:33:00Z">
            <w:rPr>
              <w:ins w:id="619" w:author="Chi Tan Nguyen" w:date="2017-07-14T14:04:00Z"/>
              <w:del w:id="620" w:author="AdministratorKH" w:date="2017-07-18T12:27:00Z"/>
              <w:rFonts w:ascii="Times New Roman" w:hAnsi="Times New Roman"/>
              <w:sz w:val="26"/>
              <w:szCs w:val="26"/>
            </w:rPr>
          </w:rPrChange>
        </w:rPr>
        <w:pPrChange w:id="621" w:author="AdministratorKH" w:date="2017-07-18T12:30:00Z">
          <w:pPr>
            <w:pStyle w:val="ListParagraph"/>
            <w:jc w:val="both"/>
          </w:pPr>
        </w:pPrChange>
      </w:pPr>
      <w:del w:id="622" w:author="AdministratorKH" w:date="2017-07-18T12:27:00Z">
        <w:r w:rsidRPr="00544959" w:rsidDel="00E967BD">
          <w:rPr>
            <w:rFonts w:ascii="Times New Roman" w:hAnsi="Times New Roman"/>
            <w:sz w:val="24"/>
            <w:szCs w:val="24"/>
            <w:rPrChange w:id="623" w:author="AdministratorKH" w:date="2017-07-18T12:33:00Z">
              <w:rPr>
                <w:rFonts w:ascii="Times New Roman" w:hAnsi="Times New Roman"/>
                <w:sz w:val="26"/>
                <w:szCs w:val="26"/>
              </w:rPr>
            </w:rPrChange>
          </w:rPr>
          <w:delText>- Thực hiện theo các nhiệm vụ chi tiết trong mục tiêu cụ thể KPI’s hàng tháng</w:delText>
        </w:r>
      </w:del>
      <w:ins w:id="624" w:author="Chi Tan Nguyen" w:date="2017-07-14T14:04:00Z">
        <w:del w:id="625" w:author="AdministratorKH" w:date="2017-07-18T12:27:00Z">
          <w:r w:rsidR="00693E8E" w:rsidRPr="00544959" w:rsidDel="00E967BD">
            <w:rPr>
              <w:rFonts w:ascii="Times New Roman" w:hAnsi="Times New Roman"/>
              <w:sz w:val="24"/>
              <w:szCs w:val="24"/>
              <w:rPrChange w:id="626" w:author="AdministratorKH" w:date="2017-07-18T12:33:00Z">
                <w:rPr>
                  <w:rFonts w:ascii="Times New Roman" w:hAnsi="Times New Roman"/>
                  <w:sz w:val="26"/>
                  <w:szCs w:val="26"/>
                </w:rPr>
              </w:rPrChange>
            </w:rPr>
            <w:delText>:</w:delText>
          </w:r>
        </w:del>
      </w:ins>
      <w:del w:id="627" w:author="AdministratorKH" w:date="2017-07-18T12:27:00Z">
        <w:r w:rsidRPr="00544959" w:rsidDel="00E967BD">
          <w:rPr>
            <w:rFonts w:ascii="Times New Roman" w:hAnsi="Times New Roman"/>
            <w:sz w:val="24"/>
            <w:szCs w:val="24"/>
            <w:rPrChange w:id="628" w:author="AdministratorKH" w:date="2017-07-18T12:33:00Z">
              <w:rPr>
                <w:rFonts w:ascii="Times New Roman" w:hAnsi="Times New Roman"/>
                <w:sz w:val="26"/>
                <w:szCs w:val="26"/>
              </w:rPr>
            </w:rPrChange>
          </w:rPr>
          <w:delText xml:space="preserve"> </w:delText>
        </w:r>
      </w:del>
    </w:p>
    <w:p w:rsidR="00693E8E" w:rsidRPr="00544959" w:rsidDel="00E967BD" w:rsidRDefault="00A60327" w:rsidP="00E967BD">
      <w:pPr>
        <w:pStyle w:val="ListParagraph"/>
        <w:numPr>
          <w:ilvl w:val="0"/>
          <w:numId w:val="5"/>
        </w:numPr>
        <w:spacing w:after="0"/>
        <w:jc w:val="both"/>
        <w:rPr>
          <w:ins w:id="629" w:author="Chi Tan Nguyen" w:date="2017-07-14T14:04:00Z"/>
          <w:del w:id="630" w:author="AdministratorKH" w:date="2017-07-18T12:27:00Z"/>
          <w:rFonts w:ascii="Times New Roman" w:hAnsi="Times New Roman"/>
          <w:strike/>
          <w:sz w:val="24"/>
          <w:szCs w:val="24"/>
          <w:rPrChange w:id="631" w:author="AdministratorKH" w:date="2017-07-18T12:33:00Z">
            <w:rPr>
              <w:ins w:id="632" w:author="Chi Tan Nguyen" w:date="2017-07-14T14:04:00Z"/>
              <w:del w:id="633" w:author="AdministratorKH" w:date="2017-07-18T12:27:00Z"/>
              <w:rFonts w:ascii="Times New Roman" w:hAnsi="Times New Roman"/>
              <w:sz w:val="26"/>
              <w:szCs w:val="26"/>
            </w:rPr>
          </w:rPrChange>
        </w:rPr>
        <w:pPrChange w:id="634" w:author="AdministratorKH" w:date="2017-07-18T12:30:00Z">
          <w:pPr>
            <w:pStyle w:val="ListParagraph"/>
            <w:jc w:val="both"/>
          </w:pPr>
        </w:pPrChange>
      </w:pPr>
      <w:del w:id="635" w:author="AdministratorKH" w:date="2017-07-18T12:27:00Z">
        <w:r w:rsidRPr="00544959" w:rsidDel="00E967BD">
          <w:rPr>
            <w:rFonts w:ascii="Times New Roman" w:hAnsi="Times New Roman"/>
            <w:strike/>
            <w:sz w:val="24"/>
            <w:szCs w:val="24"/>
            <w:rPrChange w:id="636" w:author="AdministratorKH" w:date="2017-07-18T12:33:00Z">
              <w:rPr>
                <w:rFonts w:ascii="Times New Roman" w:hAnsi="Times New Roman"/>
                <w:sz w:val="26"/>
                <w:szCs w:val="26"/>
              </w:rPr>
            </w:rPrChange>
          </w:rPr>
          <w:delText>(</w:delText>
        </w:r>
        <w:r w:rsidR="00693E8E" w:rsidRPr="00544959" w:rsidDel="00E967BD">
          <w:rPr>
            <w:rFonts w:ascii="Times New Roman" w:hAnsi="Times New Roman"/>
            <w:strike/>
            <w:sz w:val="24"/>
            <w:szCs w:val="24"/>
            <w:rPrChange w:id="637" w:author="AdministratorKH" w:date="2017-07-18T12:33:00Z">
              <w:rPr>
                <w:rFonts w:ascii="Times New Roman" w:hAnsi="Times New Roman"/>
                <w:sz w:val="26"/>
                <w:szCs w:val="26"/>
              </w:rPr>
            </w:rPrChange>
          </w:rPr>
          <w:delText xml:space="preserve">Bán </w:delText>
        </w:r>
        <w:r w:rsidRPr="00544959" w:rsidDel="00E967BD">
          <w:rPr>
            <w:rFonts w:ascii="Times New Roman" w:hAnsi="Times New Roman"/>
            <w:strike/>
            <w:sz w:val="24"/>
            <w:szCs w:val="24"/>
            <w:rPrChange w:id="638" w:author="AdministratorKH" w:date="2017-07-18T12:33:00Z">
              <w:rPr>
                <w:rFonts w:ascii="Times New Roman" w:hAnsi="Times New Roman"/>
                <w:sz w:val="26"/>
                <w:szCs w:val="26"/>
              </w:rPr>
            </w:rPrChange>
          </w:rPr>
          <w:delText>sản phẩm mới</w:delText>
        </w:r>
      </w:del>
      <w:ins w:id="639" w:author="Chi Tan Nguyen" w:date="2017-07-14T14:05:00Z">
        <w:del w:id="640" w:author="AdministratorKH" w:date="2017-07-18T12:27:00Z">
          <w:r w:rsidR="00693E8E" w:rsidRPr="00544959" w:rsidDel="00E967BD">
            <w:rPr>
              <w:rFonts w:ascii="Times New Roman" w:hAnsi="Times New Roman"/>
              <w:strike/>
              <w:sz w:val="24"/>
              <w:szCs w:val="24"/>
              <w:rPrChange w:id="641" w:author="AdministratorKH" w:date="2017-07-18T12:33:00Z">
                <w:rPr>
                  <w:rFonts w:ascii="Times New Roman" w:hAnsi="Times New Roman"/>
                  <w:sz w:val="26"/>
                  <w:szCs w:val="26"/>
                </w:rPr>
              </w:rPrChange>
            </w:rPr>
            <w:delText>.</w:delText>
          </w:r>
        </w:del>
      </w:ins>
      <w:del w:id="642" w:author="AdministratorKH" w:date="2017-07-18T12:27:00Z">
        <w:r w:rsidRPr="00544959" w:rsidDel="00E967BD">
          <w:rPr>
            <w:rFonts w:ascii="Times New Roman" w:hAnsi="Times New Roman"/>
            <w:strike/>
            <w:sz w:val="24"/>
            <w:szCs w:val="24"/>
            <w:rPrChange w:id="643" w:author="AdministratorKH" w:date="2017-07-18T12:33:00Z">
              <w:rPr>
                <w:rFonts w:ascii="Times New Roman" w:hAnsi="Times New Roman"/>
                <w:sz w:val="26"/>
                <w:szCs w:val="26"/>
              </w:rPr>
            </w:rPrChange>
          </w:rPr>
          <w:delText xml:space="preserve">, </w:delText>
        </w:r>
      </w:del>
    </w:p>
    <w:p w:rsidR="00693E8E" w:rsidRPr="00544959" w:rsidDel="00E967BD" w:rsidRDefault="00693E8E" w:rsidP="00E967BD">
      <w:pPr>
        <w:pStyle w:val="ListParagraph"/>
        <w:numPr>
          <w:ilvl w:val="0"/>
          <w:numId w:val="5"/>
        </w:numPr>
        <w:spacing w:after="0"/>
        <w:jc w:val="both"/>
        <w:rPr>
          <w:ins w:id="644" w:author="Chi Tan Nguyen" w:date="2017-07-14T14:04:00Z"/>
          <w:del w:id="645" w:author="AdministratorKH" w:date="2017-07-18T12:27:00Z"/>
          <w:rFonts w:ascii="Times New Roman" w:hAnsi="Times New Roman"/>
          <w:strike/>
          <w:sz w:val="24"/>
          <w:szCs w:val="24"/>
          <w:rPrChange w:id="646" w:author="AdministratorKH" w:date="2017-07-18T12:33:00Z">
            <w:rPr>
              <w:ins w:id="647" w:author="Chi Tan Nguyen" w:date="2017-07-14T14:04:00Z"/>
              <w:del w:id="648" w:author="AdministratorKH" w:date="2017-07-18T12:27:00Z"/>
              <w:rFonts w:ascii="Times New Roman" w:hAnsi="Times New Roman"/>
              <w:sz w:val="26"/>
              <w:szCs w:val="26"/>
            </w:rPr>
          </w:rPrChange>
        </w:rPr>
        <w:pPrChange w:id="649" w:author="AdministratorKH" w:date="2017-07-18T12:30:00Z">
          <w:pPr>
            <w:pStyle w:val="ListParagraph"/>
            <w:jc w:val="both"/>
          </w:pPr>
        </w:pPrChange>
      </w:pPr>
      <w:del w:id="650" w:author="AdministratorKH" w:date="2017-07-18T12:27:00Z">
        <w:r w:rsidRPr="00544959" w:rsidDel="00E967BD">
          <w:rPr>
            <w:rFonts w:ascii="Times New Roman" w:hAnsi="Times New Roman"/>
            <w:strike/>
            <w:sz w:val="24"/>
            <w:szCs w:val="24"/>
            <w:rPrChange w:id="651" w:author="AdministratorKH" w:date="2017-07-18T12:33:00Z">
              <w:rPr>
                <w:rFonts w:ascii="Times New Roman" w:hAnsi="Times New Roman"/>
                <w:sz w:val="26"/>
                <w:szCs w:val="26"/>
              </w:rPr>
            </w:rPrChange>
          </w:rPr>
          <w:delText xml:space="preserve">Bán </w:delText>
        </w:r>
        <w:r w:rsidR="00A60327" w:rsidRPr="00544959" w:rsidDel="00E967BD">
          <w:rPr>
            <w:rFonts w:ascii="Times New Roman" w:hAnsi="Times New Roman"/>
            <w:strike/>
            <w:sz w:val="24"/>
            <w:szCs w:val="24"/>
            <w:rPrChange w:id="652" w:author="AdministratorKH" w:date="2017-07-18T12:33:00Z">
              <w:rPr>
                <w:rFonts w:ascii="Times New Roman" w:hAnsi="Times New Roman"/>
                <w:sz w:val="26"/>
                <w:szCs w:val="26"/>
              </w:rPr>
            </w:rPrChange>
          </w:rPr>
          <w:delText>sản phẩm truyền thống</w:delText>
        </w:r>
      </w:del>
      <w:ins w:id="653" w:author="Chi Tan Nguyen" w:date="2017-07-14T14:05:00Z">
        <w:del w:id="654" w:author="AdministratorKH" w:date="2017-07-18T12:27:00Z">
          <w:r w:rsidRPr="00544959" w:rsidDel="00E967BD">
            <w:rPr>
              <w:rFonts w:ascii="Times New Roman" w:hAnsi="Times New Roman"/>
              <w:strike/>
              <w:sz w:val="24"/>
              <w:szCs w:val="24"/>
              <w:rPrChange w:id="655" w:author="AdministratorKH" w:date="2017-07-18T12:33:00Z">
                <w:rPr>
                  <w:rFonts w:ascii="Times New Roman" w:hAnsi="Times New Roman"/>
                  <w:sz w:val="26"/>
                  <w:szCs w:val="26"/>
                </w:rPr>
              </w:rPrChange>
            </w:rPr>
            <w:delText>.</w:delText>
          </w:r>
        </w:del>
      </w:ins>
      <w:del w:id="656" w:author="AdministratorKH" w:date="2017-07-18T12:27:00Z">
        <w:r w:rsidR="00A60327" w:rsidRPr="00544959" w:rsidDel="00E967BD">
          <w:rPr>
            <w:rFonts w:ascii="Times New Roman" w:hAnsi="Times New Roman"/>
            <w:strike/>
            <w:sz w:val="24"/>
            <w:szCs w:val="24"/>
            <w:rPrChange w:id="657" w:author="AdministratorKH" w:date="2017-07-18T12:33:00Z">
              <w:rPr>
                <w:rFonts w:ascii="Times New Roman" w:hAnsi="Times New Roman"/>
                <w:sz w:val="26"/>
                <w:szCs w:val="26"/>
              </w:rPr>
            </w:rPrChange>
          </w:rPr>
          <w:delText>,</w:delText>
        </w:r>
      </w:del>
    </w:p>
    <w:p w:rsidR="00693E8E" w:rsidRPr="00544959" w:rsidDel="00E967BD" w:rsidRDefault="00A60327" w:rsidP="00E967BD">
      <w:pPr>
        <w:pStyle w:val="ListParagraph"/>
        <w:numPr>
          <w:ilvl w:val="0"/>
          <w:numId w:val="5"/>
        </w:numPr>
        <w:spacing w:after="0"/>
        <w:jc w:val="both"/>
        <w:rPr>
          <w:ins w:id="658" w:author="Chi Tan Nguyen" w:date="2017-07-14T14:04:00Z"/>
          <w:del w:id="659" w:author="AdministratorKH" w:date="2017-07-18T12:27:00Z"/>
          <w:rFonts w:ascii="Times New Roman" w:hAnsi="Times New Roman"/>
          <w:strike/>
          <w:sz w:val="24"/>
          <w:szCs w:val="24"/>
          <w:rPrChange w:id="660" w:author="AdministratorKH" w:date="2017-07-18T12:33:00Z">
            <w:rPr>
              <w:ins w:id="661" w:author="Chi Tan Nguyen" w:date="2017-07-14T14:04:00Z"/>
              <w:del w:id="662" w:author="AdministratorKH" w:date="2017-07-18T12:27:00Z"/>
              <w:rFonts w:ascii="Times New Roman" w:hAnsi="Times New Roman"/>
              <w:sz w:val="26"/>
              <w:szCs w:val="26"/>
            </w:rPr>
          </w:rPrChange>
        </w:rPr>
        <w:pPrChange w:id="663" w:author="AdministratorKH" w:date="2017-07-18T12:30:00Z">
          <w:pPr>
            <w:pStyle w:val="ListParagraph"/>
            <w:jc w:val="both"/>
          </w:pPr>
        </w:pPrChange>
      </w:pPr>
      <w:del w:id="664" w:author="AdministratorKH" w:date="2017-07-18T12:27:00Z">
        <w:r w:rsidRPr="00544959" w:rsidDel="00E967BD">
          <w:rPr>
            <w:rFonts w:ascii="Times New Roman" w:hAnsi="Times New Roman"/>
            <w:strike/>
            <w:sz w:val="24"/>
            <w:szCs w:val="24"/>
            <w:rPrChange w:id="665" w:author="AdministratorKH" w:date="2017-07-18T12:33:00Z">
              <w:rPr>
                <w:rFonts w:ascii="Times New Roman" w:hAnsi="Times New Roman"/>
                <w:sz w:val="26"/>
                <w:szCs w:val="26"/>
              </w:rPr>
            </w:rPrChange>
          </w:rPr>
          <w:delText xml:space="preserve"> </w:delText>
        </w:r>
        <w:r w:rsidR="00693E8E" w:rsidRPr="00544959" w:rsidDel="00E967BD">
          <w:rPr>
            <w:rFonts w:ascii="Times New Roman" w:hAnsi="Times New Roman"/>
            <w:strike/>
            <w:sz w:val="24"/>
            <w:szCs w:val="24"/>
            <w:rPrChange w:id="666" w:author="AdministratorKH" w:date="2017-07-18T12:33:00Z">
              <w:rPr>
                <w:rFonts w:ascii="Times New Roman" w:hAnsi="Times New Roman"/>
                <w:sz w:val="26"/>
                <w:szCs w:val="26"/>
              </w:rPr>
            </w:rPrChange>
          </w:rPr>
          <w:delText xml:space="preserve">Chăm </w:delText>
        </w:r>
        <w:r w:rsidRPr="00544959" w:rsidDel="00E967BD">
          <w:rPr>
            <w:rFonts w:ascii="Times New Roman" w:hAnsi="Times New Roman"/>
            <w:strike/>
            <w:sz w:val="24"/>
            <w:szCs w:val="24"/>
            <w:rPrChange w:id="667" w:author="AdministratorKH" w:date="2017-07-18T12:33:00Z">
              <w:rPr>
                <w:rFonts w:ascii="Times New Roman" w:hAnsi="Times New Roman"/>
                <w:sz w:val="26"/>
                <w:szCs w:val="26"/>
              </w:rPr>
            </w:rPrChange>
          </w:rPr>
          <w:delText>sóc khách hàng</w:delText>
        </w:r>
      </w:del>
      <w:ins w:id="668" w:author="Chi Tan Nguyen" w:date="2017-07-14T14:05:00Z">
        <w:del w:id="669" w:author="AdministratorKH" w:date="2017-07-18T12:27:00Z">
          <w:r w:rsidR="00693E8E" w:rsidRPr="00544959" w:rsidDel="00E967BD">
            <w:rPr>
              <w:rFonts w:ascii="Times New Roman" w:hAnsi="Times New Roman"/>
              <w:strike/>
              <w:sz w:val="24"/>
              <w:szCs w:val="24"/>
              <w:rPrChange w:id="670" w:author="AdministratorKH" w:date="2017-07-18T12:33:00Z">
                <w:rPr>
                  <w:rFonts w:ascii="Times New Roman" w:hAnsi="Times New Roman"/>
                  <w:sz w:val="26"/>
                  <w:szCs w:val="26"/>
                </w:rPr>
              </w:rPrChange>
            </w:rPr>
            <w:delText>.</w:delText>
          </w:r>
        </w:del>
      </w:ins>
      <w:del w:id="671" w:author="AdministratorKH" w:date="2017-07-18T12:27:00Z">
        <w:r w:rsidRPr="00544959" w:rsidDel="00E967BD">
          <w:rPr>
            <w:rFonts w:ascii="Times New Roman" w:hAnsi="Times New Roman"/>
            <w:strike/>
            <w:sz w:val="24"/>
            <w:szCs w:val="24"/>
            <w:rPrChange w:id="672" w:author="AdministratorKH" w:date="2017-07-18T12:33:00Z">
              <w:rPr>
                <w:rFonts w:ascii="Times New Roman" w:hAnsi="Times New Roman"/>
                <w:sz w:val="26"/>
                <w:szCs w:val="26"/>
              </w:rPr>
            </w:rPrChange>
          </w:rPr>
          <w:delText xml:space="preserve">, </w:delText>
        </w:r>
      </w:del>
    </w:p>
    <w:p w:rsidR="00A60327" w:rsidRPr="00544959" w:rsidDel="00E967BD" w:rsidRDefault="00693E8E" w:rsidP="00E967BD">
      <w:pPr>
        <w:pStyle w:val="ListParagraph"/>
        <w:numPr>
          <w:ilvl w:val="0"/>
          <w:numId w:val="5"/>
        </w:numPr>
        <w:spacing w:after="0"/>
        <w:jc w:val="both"/>
        <w:rPr>
          <w:ins w:id="673" w:author="Chi Tan Nguyen" w:date="2017-07-14T14:05:00Z"/>
          <w:del w:id="674" w:author="AdministratorKH" w:date="2017-07-18T12:27:00Z"/>
          <w:rFonts w:ascii="Times New Roman" w:hAnsi="Times New Roman"/>
          <w:strike/>
          <w:sz w:val="24"/>
          <w:szCs w:val="24"/>
          <w:rPrChange w:id="675" w:author="AdministratorKH" w:date="2017-07-18T12:33:00Z">
            <w:rPr>
              <w:ins w:id="676" w:author="Chi Tan Nguyen" w:date="2017-07-14T14:05:00Z"/>
              <w:del w:id="677" w:author="AdministratorKH" w:date="2017-07-18T12:27:00Z"/>
              <w:rFonts w:ascii="Times New Roman" w:hAnsi="Times New Roman"/>
              <w:sz w:val="26"/>
              <w:szCs w:val="26"/>
            </w:rPr>
          </w:rPrChange>
        </w:rPr>
        <w:pPrChange w:id="678" w:author="AdministratorKH" w:date="2017-07-18T12:30:00Z">
          <w:pPr>
            <w:pStyle w:val="ListParagraph"/>
            <w:jc w:val="both"/>
          </w:pPr>
        </w:pPrChange>
      </w:pPr>
      <w:del w:id="679" w:author="AdministratorKH" w:date="2017-07-18T12:27:00Z">
        <w:r w:rsidRPr="00544959" w:rsidDel="00E967BD">
          <w:rPr>
            <w:rFonts w:ascii="Times New Roman" w:hAnsi="Times New Roman"/>
            <w:strike/>
            <w:sz w:val="24"/>
            <w:szCs w:val="24"/>
            <w:rPrChange w:id="680" w:author="AdministratorKH" w:date="2017-07-18T12:33:00Z">
              <w:rPr>
                <w:rFonts w:ascii="Times New Roman" w:hAnsi="Times New Roman"/>
                <w:sz w:val="26"/>
                <w:szCs w:val="26"/>
              </w:rPr>
            </w:rPrChange>
          </w:rPr>
          <w:delText xml:space="preserve">Mở </w:delText>
        </w:r>
        <w:r w:rsidR="00A60327" w:rsidRPr="00544959" w:rsidDel="00E967BD">
          <w:rPr>
            <w:rFonts w:ascii="Times New Roman" w:hAnsi="Times New Roman"/>
            <w:strike/>
            <w:sz w:val="24"/>
            <w:szCs w:val="24"/>
            <w:rPrChange w:id="681" w:author="AdministratorKH" w:date="2017-07-18T12:33:00Z">
              <w:rPr>
                <w:rFonts w:ascii="Times New Roman" w:hAnsi="Times New Roman"/>
                <w:sz w:val="26"/>
                <w:szCs w:val="26"/>
              </w:rPr>
            </w:rPrChange>
          </w:rPr>
          <w:delText>điểm bán mới).</w:delText>
        </w:r>
      </w:del>
    </w:p>
    <w:p w:rsidR="00693E8E" w:rsidRPr="00544959" w:rsidDel="00E967BD" w:rsidRDefault="00693E8E" w:rsidP="00E967BD">
      <w:pPr>
        <w:pStyle w:val="ListParagraph"/>
        <w:numPr>
          <w:ilvl w:val="0"/>
          <w:numId w:val="5"/>
        </w:numPr>
        <w:spacing w:after="0"/>
        <w:jc w:val="both"/>
        <w:rPr>
          <w:del w:id="682" w:author="AdministratorKH" w:date="2017-07-18T12:27:00Z"/>
          <w:rFonts w:ascii="Times New Roman" w:hAnsi="Times New Roman"/>
          <w:sz w:val="24"/>
          <w:szCs w:val="24"/>
          <w:rPrChange w:id="683" w:author="AdministratorKH" w:date="2017-07-18T12:33:00Z">
            <w:rPr>
              <w:del w:id="684" w:author="AdministratorKH" w:date="2017-07-18T12:27:00Z"/>
              <w:rFonts w:ascii="Times New Roman" w:hAnsi="Times New Roman"/>
              <w:sz w:val="26"/>
              <w:szCs w:val="26"/>
            </w:rPr>
          </w:rPrChange>
        </w:rPr>
        <w:pPrChange w:id="685" w:author="AdministratorKH" w:date="2017-07-18T12:30:00Z">
          <w:pPr>
            <w:pStyle w:val="ListParagraph"/>
            <w:jc w:val="both"/>
          </w:pPr>
        </w:pPrChange>
      </w:pPr>
      <w:ins w:id="686" w:author="Chi Tan Nguyen" w:date="2017-07-14T14:05:00Z">
        <w:del w:id="687" w:author="AdministratorKH" w:date="2017-07-18T12:27:00Z">
          <w:r w:rsidRPr="00544959" w:rsidDel="00E967BD">
            <w:rPr>
              <w:rFonts w:ascii="Times New Roman" w:hAnsi="Times New Roman"/>
              <w:sz w:val="24"/>
              <w:szCs w:val="24"/>
              <w:rPrChange w:id="688" w:author="AdministratorKH" w:date="2017-07-18T12:33:00Z">
                <w:rPr>
                  <w:rFonts w:ascii="Times New Roman" w:hAnsi="Times New Roman"/>
                  <w:sz w:val="26"/>
                  <w:szCs w:val="26"/>
                </w:rPr>
              </w:rPrChange>
            </w:rPr>
            <w:delText>Thu đổi vỏ bao.</w:delText>
          </w:r>
        </w:del>
      </w:ins>
    </w:p>
    <w:p w:rsidR="00A60327" w:rsidRPr="00544959" w:rsidDel="00E967BD" w:rsidRDefault="00A60327" w:rsidP="00E967BD">
      <w:pPr>
        <w:pStyle w:val="ListParagraph"/>
        <w:spacing w:after="0"/>
        <w:jc w:val="both"/>
        <w:rPr>
          <w:ins w:id="689" w:author="Chi Tan Nguyen" w:date="2017-07-14T14:08:00Z"/>
          <w:del w:id="690" w:author="AdministratorKH" w:date="2017-07-18T12:27:00Z"/>
          <w:rFonts w:ascii="Times New Roman" w:hAnsi="Times New Roman"/>
          <w:sz w:val="24"/>
          <w:szCs w:val="24"/>
          <w:rPrChange w:id="691" w:author="AdministratorKH" w:date="2017-07-18T12:33:00Z">
            <w:rPr>
              <w:ins w:id="692" w:author="Chi Tan Nguyen" w:date="2017-07-14T14:08:00Z"/>
              <w:del w:id="693" w:author="AdministratorKH" w:date="2017-07-18T12:27:00Z"/>
              <w:rFonts w:ascii="Times New Roman" w:hAnsi="Times New Roman"/>
              <w:sz w:val="26"/>
              <w:szCs w:val="26"/>
            </w:rPr>
          </w:rPrChange>
        </w:rPr>
        <w:pPrChange w:id="694" w:author="AdministratorKH" w:date="2017-07-18T12:30:00Z">
          <w:pPr>
            <w:pStyle w:val="ListParagraph"/>
            <w:jc w:val="both"/>
          </w:pPr>
        </w:pPrChange>
      </w:pPr>
      <w:del w:id="695" w:author="AdministratorKH" w:date="2017-07-18T12:27:00Z">
        <w:r w:rsidRPr="00544959" w:rsidDel="00E967BD">
          <w:rPr>
            <w:rFonts w:ascii="Times New Roman" w:hAnsi="Times New Roman"/>
            <w:sz w:val="24"/>
            <w:szCs w:val="24"/>
            <w:rPrChange w:id="696" w:author="AdministratorKH" w:date="2017-07-18T12:33:00Z">
              <w:rPr>
                <w:rFonts w:ascii="Times New Roman" w:hAnsi="Times New Roman"/>
                <w:sz w:val="26"/>
                <w:szCs w:val="26"/>
              </w:rPr>
            </w:rPrChange>
          </w:rPr>
          <w:delText>- Hỗ trợ ghi toa và giao hàng trên tuyến bán hàng.</w:delText>
        </w:r>
      </w:del>
    </w:p>
    <w:p w:rsidR="0030052C" w:rsidRPr="00544959" w:rsidDel="00E967BD" w:rsidRDefault="0030052C" w:rsidP="00E967BD">
      <w:pPr>
        <w:pStyle w:val="ListParagraph"/>
        <w:spacing w:after="0"/>
        <w:jc w:val="both"/>
        <w:rPr>
          <w:ins w:id="697" w:author="Chi Tan Nguyen" w:date="2017-07-14T14:09:00Z"/>
          <w:del w:id="698" w:author="AdministratorKH" w:date="2017-07-18T12:28:00Z"/>
          <w:rFonts w:ascii="Times New Roman" w:hAnsi="Times New Roman"/>
          <w:sz w:val="24"/>
          <w:szCs w:val="24"/>
          <w:highlight w:val="yellow"/>
          <w:rPrChange w:id="699" w:author="AdministratorKH" w:date="2017-07-18T12:33:00Z">
            <w:rPr>
              <w:ins w:id="700" w:author="Chi Tan Nguyen" w:date="2017-07-14T14:09:00Z"/>
              <w:del w:id="701" w:author="AdministratorKH" w:date="2017-07-18T12:28:00Z"/>
              <w:rFonts w:ascii="Times New Roman" w:hAnsi="Times New Roman"/>
              <w:sz w:val="26"/>
              <w:szCs w:val="26"/>
            </w:rPr>
          </w:rPrChange>
        </w:rPr>
        <w:pPrChange w:id="702" w:author="AdministratorKH" w:date="2017-07-18T12:30:00Z">
          <w:pPr>
            <w:pStyle w:val="ListParagraph"/>
            <w:jc w:val="both"/>
          </w:pPr>
        </w:pPrChange>
      </w:pPr>
      <w:ins w:id="703" w:author="Chi Tan Nguyen" w:date="2017-07-14T14:08:00Z">
        <w:del w:id="704" w:author="AdministratorKH" w:date="2017-07-18T12:28:00Z">
          <w:r w:rsidRPr="00544959" w:rsidDel="00E967BD">
            <w:rPr>
              <w:rFonts w:ascii="Times New Roman" w:hAnsi="Times New Roman"/>
              <w:sz w:val="24"/>
              <w:szCs w:val="24"/>
              <w:highlight w:val="yellow"/>
              <w:rPrChange w:id="705" w:author="AdministratorKH" w:date="2017-07-18T12:33:00Z">
                <w:rPr>
                  <w:rFonts w:ascii="Times New Roman" w:hAnsi="Times New Roman"/>
                  <w:sz w:val="26"/>
                  <w:szCs w:val="26"/>
                </w:rPr>
              </w:rPrChange>
            </w:rPr>
            <w:delText xml:space="preserve">Trong 6 tháng đầu năm </w:delText>
          </w:r>
          <w:r w:rsidR="00693E8E" w:rsidRPr="00544959" w:rsidDel="00E967BD">
            <w:rPr>
              <w:rFonts w:ascii="Times New Roman" w:hAnsi="Times New Roman"/>
              <w:sz w:val="24"/>
              <w:szCs w:val="24"/>
              <w:highlight w:val="yellow"/>
              <w:rPrChange w:id="706" w:author="AdministratorKH" w:date="2017-07-18T12:33:00Z">
                <w:rPr>
                  <w:rFonts w:ascii="Times New Roman" w:hAnsi="Times New Roman"/>
                  <w:sz w:val="26"/>
                  <w:szCs w:val="26"/>
                </w:rPr>
              </w:rPrChange>
            </w:rPr>
            <w:delText>có sự thay đổi nhiệm vụ</w:delText>
          </w:r>
        </w:del>
      </w:ins>
      <w:ins w:id="707" w:author="Chi Tan Nguyen" w:date="2017-07-14T14:09:00Z">
        <w:del w:id="708" w:author="AdministratorKH" w:date="2017-07-18T12:28:00Z">
          <w:r w:rsidRPr="00544959" w:rsidDel="00E967BD">
            <w:rPr>
              <w:rFonts w:ascii="Times New Roman" w:hAnsi="Times New Roman"/>
              <w:sz w:val="24"/>
              <w:szCs w:val="24"/>
              <w:highlight w:val="yellow"/>
              <w:rPrChange w:id="709" w:author="AdministratorKH" w:date="2017-07-18T12:33:00Z">
                <w:rPr>
                  <w:rFonts w:ascii="Times New Roman" w:hAnsi="Times New Roman"/>
                  <w:sz w:val="26"/>
                  <w:szCs w:val="26"/>
                </w:rPr>
              </w:rPrChange>
            </w:rPr>
            <w:delText>:</w:delText>
          </w:r>
        </w:del>
      </w:ins>
    </w:p>
    <w:p w:rsidR="0030052C" w:rsidRPr="00544959" w:rsidDel="00E967BD" w:rsidRDefault="0030052C" w:rsidP="00E967BD">
      <w:pPr>
        <w:pStyle w:val="ListParagraph"/>
        <w:spacing w:after="0"/>
        <w:jc w:val="both"/>
        <w:rPr>
          <w:ins w:id="710" w:author="Chi Tan Nguyen" w:date="2017-07-14T14:09:00Z"/>
          <w:del w:id="711" w:author="AdministratorKH" w:date="2017-07-18T12:28:00Z"/>
          <w:rFonts w:ascii="Times New Roman" w:hAnsi="Times New Roman"/>
          <w:sz w:val="24"/>
          <w:szCs w:val="24"/>
          <w:highlight w:val="yellow"/>
          <w:rPrChange w:id="712" w:author="AdministratorKH" w:date="2017-07-18T12:33:00Z">
            <w:rPr>
              <w:ins w:id="713" w:author="Chi Tan Nguyen" w:date="2017-07-14T14:09:00Z"/>
              <w:del w:id="714" w:author="AdministratorKH" w:date="2017-07-18T12:28:00Z"/>
              <w:rFonts w:ascii="Times New Roman" w:hAnsi="Times New Roman"/>
              <w:sz w:val="26"/>
              <w:szCs w:val="26"/>
            </w:rPr>
          </w:rPrChange>
        </w:rPr>
        <w:pPrChange w:id="715" w:author="AdministratorKH" w:date="2017-07-18T12:30:00Z">
          <w:pPr>
            <w:pStyle w:val="ListParagraph"/>
            <w:jc w:val="both"/>
          </w:pPr>
        </w:pPrChange>
      </w:pPr>
      <w:ins w:id="716" w:author="Chi Tan Nguyen" w:date="2017-07-14T14:09:00Z">
        <w:del w:id="717" w:author="AdministratorKH" w:date="2017-07-18T12:28:00Z">
          <w:r w:rsidRPr="00544959" w:rsidDel="00E967BD">
            <w:rPr>
              <w:rFonts w:ascii="Times New Roman" w:hAnsi="Times New Roman"/>
              <w:sz w:val="24"/>
              <w:szCs w:val="24"/>
              <w:highlight w:val="yellow"/>
              <w:rPrChange w:id="718" w:author="AdministratorKH" w:date="2017-07-18T12:33:00Z">
                <w:rPr>
                  <w:rFonts w:ascii="Times New Roman" w:hAnsi="Times New Roman"/>
                  <w:sz w:val="26"/>
                  <w:szCs w:val="26"/>
                </w:rPr>
              </w:rPrChange>
            </w:rPr>
            <w:delText xml:space="preserve">- thực hiện chương trình commando, </w:delText>
          </w:r>
        </w:del>
      </w:ins>
    </w:p>
    <w:p w:rsidR="0030052C" w:rsidRPr="00544959" w:rsidDel="00E967BD" w:rsidRDefault="0030052C" w:rsidP="00E967BD">
      <w:pPr>
        <w:pStyle w:val="ListParagraph"/>
        <w:spacing w:after="0"/>
        <w:jc w:val="both"/>
        <w:rPr>
          <w:ins w:id="719" w:author="Chi Tan Nguyen" w:date="2017-07-14T14:09:00Z"/>
          <w:del w:id="720" w:author="AdministratorKH" w:date="2017-07-18T12:28:00Z"/>
          <w:rFonts w:ascii="Times New Roman" w:hAnsi="Times New Roman"/>
          <w:sz w:val="24"/>
          <w:szCs w:val="24"/>
          <w:highlight w:val="yellow"/>
          <w:rPrChange w:id="721" w:author="AdministratorKH" w:date="2017-07-18T12:33:00Z">
            <w:rPr>
              <w:ins w:id="722" w:author="Chi Tan Nguyen" w:date="2017-07-14T14:09:00Z"/>
              <w:del w:id="723" w:author="AdministratorKH" w:date="2017-07-18T12:28:00Z"/>
              <w:rFonts w:ascii="Times New Roman" w:hAnsi="Times New Roman"/>
              <w:sz w:val="26"/>
              <w:szCs w:val="26"/>
            </w:rPr>
          </w:rPrChange>
        </w:rPr>
        <w:pPrChange w:id="724" w:author="AdministratorKH" w:date="2017-07-18T12:30:00Z">
          <w:pPr>
            <w:pStyle w:val="ListParagraph"/>
            <w:jc w:val="both"/>
          </w:pPr>
        </w:pPrChange>
      </w:pPr>
      <w:ins w:id="725" w:author="Chi Tan Nguyen" w:date="2017-07-14T14:09:00Z">
        <w:del w:id="726" w:author="AdministratorKH" w:date="2017-07-18T12:28:00Z">
          <w:r w:rsidRPr="00544959" w:rsidDel="00E967BD">
            <w:rPr>
              <w:rFonts w:ascii="Times New Roman" w:hAnsi="Times New Roman"/>
              <w:sz w:val="24"/>
              <w:szCs w:val="24"/>
              <w:highlight w:val="yellow"/>
              <w:rPrChange w:id="727" w:author="AdministratorKH" w:date="2017-07-18T12:33:00Z">
                <w:rPr>
                  <w:rFonts w:ascii="Times New Roman" w:hAnsi="Times New Roman"/>
                  <w:sz w:val="26"/>
                  <w:szCs w:val="26"/>
                </w:rPr>
              </w:rPrChange>
            </w:rPr>
            <w:delText>- bán sản phẩm truyền thống song song với sản phẩm mới</w:delText>
          </w:r>
        </w:del>
      </w:ins>
    </w:p>
    <w:p w:rsidR="00693E8E" w:rsidRPr="00544959" w:rsidDel="00E967BD" w:rsidRDefault="0030052C" w:rsidP="00E967BD">
      <w:pPr>
        <w:pStyle w:val="ListParagraph"/>
        <w:spacing w:after="0"/>
        <w:jc w:val="both"/>
        <w:rPr>
          <w:ins w:id="728" w:author="Chi Tan Nguyen" w:date="2017-07-14T14:11:00Z"/>
          <w:del w:id="729" w:author="AdministratorKH" w:date="2017-07-18T12:28:00Z"/>
          <w:rFonts w:ascii="Times New Roman" w:hAnsi="Times New Roman"/>
          <w:sz w:val="24"/>
          <w:szCs w:val="24"/>
          <w:rPrChange w:id="730" w:author="AdministratorKH" w:date="2017-07-18T12:33:00Z">
            <w:rPr>
              <w:ins w:id="731" w:author="Chi Tan Nguyen" w:date="2017-07-14T14:11:00Z"/>
              <w:del w:id="732" w:author="AdministratorKH" w:date="2017-07-18T12:28:00Z"/>
              <w:rFonts w:ascii="Times New Roman" w:hAnsi="Times New Roman"/>
              <w:sz w:val="26"/>
              <w:szCs w:val="26"/>
            </w:rPr>
          </w:rPrChange>
        </w:rPr>
        <w:pPrChange w:id="733" w:author="AdministratorKH" w:date="2017-07-18T12:30:00Z">
          <w:pPr>
            <w:pStyle w:val="ListParagraph"/>
            <w:jc w:val="both"/>
          </w:pPr>
        </w:pPrChange>
      </w:pPr>
      <w:ins w:id="734" w:author="Chi Tan Nguyen" w:date="2017-07-14T14:10:00Z">
        <w:del w:id="735" w:author="AdministratorKH" w:date="2017-07-18T12:28:00Z">
          <w:r w:rsidRPr="00544959" w:rsidDel="00E967BD">
            <w:rPr>
              <w:rFonts w:ascii="Times New Roman" w:hAnsi="Times New Roman"/>
              <w:sz w:val="24"/>
              <w:szCs w:val="24"/>
              <w:highlight w:val="yellow"/>
              <w:rPrChange w:id="736" w:author="AdministratorKH" w:date="2017-07-18T12:33:00Z">
                <w:rPr>
                  <w:rFonts w:ascii="Times New Roman" w:hAnsi="Times New Roman"/>
                  <w:sz w:val="26"/>
                  <w:szCs w:val="26"/>
                </w:rPr>
              </w:rPrChange>
            </w:rPr>
            <w:delText xml:space="preserve">- </w:delText>
          </w:r>
        </w:del>
      </w:ins>
      <w:ins w:id="737" w:author="Chi Tan Nguyen" w:date="2017-07-14T14:09:00Z">
        <w:del w:id="738" w:author="AdministratorKH" w:date="2017-07-18T12:28:00Z">
          <w:r w:rsidRPr="00544959" w:rsidDel="00E967BD">
            <w:rPr>
              <w:rFonts w:ascii="Times New Roman" w:hAnsi="Times New Roman"/>
              <w:sz w:val="24"/>
              <w:szCs w:val="24"/>
              <w:highlight w:val="yellow"/>
              <w:rPrChange w:id="739" w:author="AdministratorKH" w:date="2017-07-18T12:33:00Z">
                <w:rPr>
                  <w:rFonts w:ascii="Times New Roman" w:hAnsi="Times New Roman"/>
                  <w:sz w:val="26"/>
                  <w:szCs w:val="26"/>
                </w:rPr>
              </w:rPrChange>
            </w:rPr>
            <w:delText>thay đổi cơ cấu tiền lương</w:delText>
          </w:r>
        </w:del>
      </w:ins>
      <w:ins w:id="740" w:author="Chi Tan Nguyen" w:date="2017-07-14T14:10:00Z">
        <w:del w:id="741" w:author="AdministratorKH" w:date="2017-07-18T12:28:00Z">
          <w:r w:rsidRPr="00544959" w:rsidDel="00E967BD">
            <w:rPr>
              <w:rFonts w:ascii="Times New Roman" w:hAnsi="Times New Roman"/>
              <w:sz w:val="24"/>
              <w:szCs w:val="24"/>
              <w:highlight w:val="yellow"/>
              <w:rPrChange w:id="742" w:author="AdministratorKH" w:date="2017-07-18T12:33:00Z">
                <w:rPr>
                  <w:rFonts w:ascii="Times New Roman" w:hAnsi="Times New Roman"/>
                  <w:sz w:val="26"/>
                  <w:szCs w:val="26"/>
                </w:rPr>
              </w:rPrChange>
            </w:rPr>
            <w:delText xml:space="preserve"> KPI</w:delText>
          </w:r>
          <w:r w:rsidRPr="00544959" w:rsidDel="00E967BD">
            <w:rPr>
              <w:rFonts w:ascii="Times New Roman" w:hAnsi="Times New Roman"/>
              <w:sz w:val="24"/>
              <w:szCs w:val="24"/>
              <w:rPrChange w:id="743" w:author="AdministratorKH" w:date="2017-07-18T12:33:00Z">
                <w:rPr>
                  <w:rFonts w:ascii="Times New Roman" w:hAnsi="Times New Roman"/>
                  <w:sz w:val="26"/>
                  <w:szCs w:val="26"/>
                </w:rPr>
              </w:rPrChange>
            </w:rPr>
            <w:delText xml:space="preserve"> (a.Tân)</w:delText>
          </w:r>
        </w:del>
      </w:ins>
    </w:p>
    <w:p w:rsidR="0030052C" w:rsidRPr="00544959" w:rsidDel="00E967BD" w:rsidRDefault="0030052C" w:rsidP="00E967BD">
      <w:pPr>
        <w:pStyle w:val="ListParagraph"/>
        <w:spacing w:after="0"/>
        <w:jc w:val="both"/>
        <w:rPr>
          <w:del w:id="744" w:author="AdministratorKH" w:date="2017-07-18T12:28:00Z"/>
          <w:rFonts w:ascii="Times New Roman" w:hAnsi="Times New Roman"/>
          <w:sz w:val="24"/>
          <w:szCs w:val="24"/>
          <w:rPrChange w:id="745" w:author="AdministratorKH" w:date="2017-07-18T12:33:00Z">
            <w:rPr>
              <w:del w:id="746" w:author="AdministratorKH" w:date="2017-07-18T12:28:00Z"/>
              <w:rFonts w:ascii="Times New Roman" w:hAnsi="Times New Roman"/>
              <w:sz w:val="26"/>
              <w:szCs w:val="26"/>
            </w:rPr>
          </w:rPrChange>
        </w:rPr>
        <w:pPrChange w:id="747" w:author="AdministratorKH" w:date="2017-07-18T12:30:00Z">
          <w:pPr>
            <w:pStyle w:val="ListParagraph"/>
            <w:jc w:val="both"/>
          </w:pPr>
        </w:pPrChange>
      </w:pPr>
      <w:ins w:id="748" w:author="Chi Tan Nguyen" w:date="2017-07-14T14:11:00Z">
        <w:del w:id="749" w:author="AdministratorKH" w:date="2017-07-18T12:28:00Z">
          <w:r w:rsidRPr="00544959" w:rsidDel="00E967BD">
            <w:rPr>
              <w:rFonts w:ascii="Times New Roman" w:hAnsi="Times New Roman"/>
              <w:sz w:val="24"/>
              <w:szCs w:val="24"/>
              <w:highlight w:val="yellow"/>
              <w:rPrChange w:id="750" w:author="AdministratorKH" w:date="2017-07-18T12:33:00Z">
                <w:rPr>
                  <w:rFonts w:ascii="Times New Roman" w:hAnsi="Times New Roman"/>
                  <w:sz w:val="26"/>
                  <w:szCs w:val="26"/>
                </w:rPr>
              </w:rPrChange>
            </w:rPr>
            <w:delText>- SL NVBH tăng thêm … so với đầu năm.</w:delText>
          </w:r>
        </w:del>
      </w:ins>
    </w:p>
    <w:p w:rsidR="00A60327" w:rsidRPr="00544959" w:rsidDel="00E967BD" w:rsidRDefault="00A60327" w:rsidP="00E967BD">
      <w:pPr>
        <w:pStyle w:val="ListParagraph"/>
        <w:spacing w:after="0"/>
        <w:jc w:val="both"/>
        <w:rPr>
          <w:del w:id="751" w:author="AdministratorKH" w:date="2017-07-18T12:28:00Z"/>
          <w:rFonts w:ascii="Times New Roman" w:hAnsi="Times New Roman"/>
          <w:sz w:val="24"/>
          <w:szCs w:val="24"/>
          <w:rPrChange w:id="752" w:author="AdministratorKH" w:date="2017-07-18T12:33:00Z">
            <w:rPr>
              <w:del w:id="753" w:author="AdministratorKH" w:date="2017-07-18T12:28:00Z"/>
              <w:rFonts w:ascii="Times New Roman" w:hAnsi="Times New Roman"/>
              <w:sz w:val="26"/>
              <w:szCs w:val="26"/>
            </w:rPr>
          </w:rPrChange>
        </w:rPr>
        <w:pPrChange w:id="754" w:author="AdministratorKH" w:date="2017-07-18T12:30:00Z">
          <w:pPr>
            <w:pStyle w:val="ListParagraph"/>
            <w:spacing w:line="120" w:lineRule="auto"/>
            <w:jc w:val="both"/>
          </w:pPr>
        </w:pPrChange>
      </w:pPr>
    </w:p>
    <w:p w:rsidR="00A60327" w:rsidRPr="00544959" w:rsidDel="00E967BD" w:rsidRDefault="00A60327" w:rsidP="00E967BD">
      <w:pPr>
        <w:pStyle w:val="ListParagraph"/>
        <w:spacing w:after="0"/>
        <w:ind w:hanging="294"/>
        <w:jc w:val="both"/>
        <w:rPr>
          <w:del w:id="755" w:author="AdministratorKH" w:date="2017-07-18T12:28:00Z"/>
          <w:rFonts w:ascii="Times New Roman" w:hAnsi="Times New Roman"/>
          <w:b/>
          <w:sz w:val="24"/>
          <w:szCs w:val="24"/>
          <w:rPrChange w:id="756" w:author="AdministratorKH" w:date="2017-07-18T12:33:00Z">
            <w:rPr>
              <w:del w:id="757" w:author="AdministratorKH" w:date="2017-07-18T12:28:00Z"/>
              <w:rFonts w:ascii="Times New Roman" w:hAnsi="Times New Roman"/>
              <w:b/>
              <w:sz w:val="26"/>
              <w:szCs w:val="26"/>
            </w:rPr>
          </w:rPrChange>
        </w:rPr>
        <w:pPrChange w:id="758" w:author="AdministratorKH" w:date="2017-07-18T12:30:00Z">
          <w:pPr>
            <w:pStyle w:val="ListParagraph"/>
            <w:ind w:hanging="294"/>
            <w:jc w:val="both"/>
          </w:pPr>
        </w:pPrChange>
      </w:pPr>
      <w:del w:id="759" w:author="AdministratorKH" w:date="2017-07-18T12:28:00Z">
        <w:r w:rsidRPr="00544959" w:rsidDel="00E967BD">
          <w:rPr>
            <w:rFonts w:ascii="Times New Roman" w:hAnsi="Times New Roman"/>
            <w:b/>
            <w:sz w:val="24"/>
            <w:szCs w:val="24"/>
            <w:rPrChange w:id="760" w:author="AdministratorKH" w:date="2017-07-18T12:33:00Z">
              <w:rPr>
                <w:rFonts w:ascii="Times New Roman" w:hAnsi="Times New Roman"/>
                <w:b/>
                <w:sz w:val="26"/>
                <w:szCs w:val="26"/>
              </w:rPr>
            </w:rPrChange>
          </w:rPr>
          <w:delText xml:space="preserve"> </w:delText>
        </w:r>
        <w:r w:rsidR="00E421E0" w:rsidRPr="00544959" w:rsidDel="00E967BD">
          <w:rPr>
            <w:rFonts w:ascii="Times New Roman" w:hAnsi="Times New Roman"/>
            <w:b/>
            <w:sz w:val="24"/>
            <w:szCs w:val="24"/>
            <w:rPrChange w:id="761" w:author="AdministratorKH" w:date="2017-07-18T12:33:00Z">
              <w:rPr>
                <w:rFonts w:ascii="Times New Roman" w:hAnsi="Times New Roman"/>
                <w:b/>
                <w:sz w:val="26"/>
                <w:szCs w:val="26"/>
              </w:rPr>
            </w:rPrChange>
          </w:rPr>
          <w:delText xml:space="preserve">    1.4 </w:delText>
        </w:r>
        <w:r w:rsidRPr="00544959" w:rsidDel="00E967BD">
          <w:rPr>
            <w:rFonts w:ascii="Times New Roman" w:hAnsi="Times New Roman"/>
            <w:b/>
            <w:sz w:val="24"/>
            <w:szCs w:val="24"/>
            <w:rPrChange w:id="762" w:author="AdministratorKH" w:date="2017-07-18T12:33:00Z">
              <w:rPr>
                <w:rFonts w:ascii="Times New Roman" w:hAnsi="Times New Roman"/>
                <w:b/>
                <w:sz w:val="26"/>
                <w:szCs w:val="26"/>
              </w:rPr>
            </w:rPrChange>
          </w:rPr>
          <w:delText>Kết quả thực hiện:</w:delText>
        </w:r>
      </w:del>
    </w:p>
    <w:p w:rsidR="00A60327" w:rsidRPr="00544959" w:rsidDel="00E967BD" w:rsidRDefault="00A60327" w:rsidP="00E967BD">
      <w:pPr>
        <w:pStyle w:val="ListParagraph"/>
        <w:spacing w:after="0"/>
        <w:ind w:hanging="294"/>
        <w:jc w:val="both"/>
        <w:rPr>
          <w:del w:id="763" w:author="AdministratorKH" w:date="2017-07-18T12:28:00Z"/>
          <w:rFonts w:ascii="Times New Roman" w:hAnsi="Times New Roman"/>
          <w:sz w:val="24"/>
          <w:szCs w:val="24"/>
          <w:rPrChange w:id="764" w:author="AdministratorKH" w:date="2017-07-18T12:33:00Z">
            <w:rPr>
              <w:del w:id="765" w:author="AdministratorKH" w:date="2017-07-18T12:28:00Z"/>
              <w:rFonts w:ascii="Times New Roman" w:hAnsi="Times New Roman"/>
              <w:sz w:val="10"/>
              <w:szCs w:val="10"/>
            </w:rPr>
          </w:rPrChange>
        </w:rPr>
        <w:pPrChange w:id="766" w:author="AdministratorKH" w:date="2017-07-18T12:30:00Z">
          <w:pPr>
            <w:pStyle w:val="ListParagraph"/>
            <w:ind w:hanging="294"/>
            <w:jc w:val="both"/>
          </w:pPr>
        </w:pPrChange>
      </w:pPr>
    </w:p>
    <w:tbl>
      <w:tblPr>
        <w:tblStyle w:val="TableGrid"/>
        <w:tblW w:w="0" w:type="auto"/>
        <w:tblInd w:w="420" w:type="dxa"/>
        <w:tblLayout w:type="fixed"/>
        <w:tblLook w:val="04A0" w:firstRow="1" w:lastRow="0" w:firstColumn="1" w:lastColumn="0" w:noHBand="0" w:noVBand="1"/>
      </w:tblPr>
      <w:tblGrid>
        <w:gridCol w:w="939"/>
        <w:gridCol w:w="3456"/>
        <w:gridCol w:w="2470"/>
        <w:gridCol w:w="2468"/>
      </w:tblGrid>
      <w:tr w:rsidR="00A60327" w:rsidRPr="00544959" w:rsidDel="00693E8E" w:rsidTr="008B310B">
        <w:trPr>
          <w:trHeight w:val="584"/>
          <w:del w:id="767" w:author="Chi Tan Nguyen" w:date="2017-07-14T14:08:00Z"/>
        </w:trPr>
        <w:tc>
          <w:tcPr>
            <w:tcW w:w="939" w:type="dxa"/>
            <w:vAlign w:val="center"/>
          </w:tcPr>
          <w:p w:rsidR="00A60327" w:rsidRPr="00544959" w:rsidDel="00693E8E" w:rsidRDefault="00A60327" w:rsidP="00E967BD">
            <w:pPr>
              <w:pStyle w:val="ListParagraph"/>
              <w:spacing w:after="0"/>
              <w:ind w:hanging="294"/>
              <w:jc w:val="both"/>
              <w:rPr>
                <w:del w:id="768" w:author="Chi Tan Nguyen" w:date="2017-07-14T14:08:00Z"/>
                <w:rFonts w:ascii="Times New Roman" w:hAnsi="Times New Roman"/>
                <w:sz w:val="24"/>
                <w:szCs w:val="24"/>
                <w:rPrChange w:id="769" w:author="AdministratorKH" w:date="2017-07-18T12:33:00Z">
                  <w:rPr>
                    <w:del w:id="770" w:author="Chi Tan Nguyen" w:date="2017-07-14T14:08:00Z"/>
                    <w:rFonts w:ascii="Times New Roman" w:hAnsi="Times New Roman"/>
                    <w:sz w:val="26"/>
                    <w:szCs w:val="26"/>
                  </w:rPr>
                </w:rPrChange>
              </w:rPr>
              <w:pPrChange w:id="771" w:author="AdministratorKH" w:date="2017-07-18T12:30:00Z">
                <w:pPr>
                  <w:pStyle w:val="ListParagraph"/>
                  <w:spacing w:after="0" w:line="240" w:lineRule="auto"/>
                  <w:ind w:left="0"/>
                  <w:jc w:val="center"/>
                </w:pPr>
              </w:pPrChange>
            </w:pPr>
            <w:del w:id="772" w:author="Chi Tan Nguyen" w:date="2017-07-14T14:08:00Z">
              <w:r w:rsidRPr="00544959" w:rsidDel="00693E8E">
                <w:rPr>
                  <w:rFonts w:ascii="Times New Roman" w:hAnsi="Times New Roman"/>
                  <w:sz w:val="24"/>
                  <w:szCs w:val="24"/>
                  <w:rPrChange w:id="773" w:author="AdministratorKH" w:date="2017-07-18T12:33:00Z">
                    <w:rPr>
                      <w:rFonts w:ascii="Times New Roman" w:hAnsi="Times New Roman"/>
                      <w:sz w:val="26"/>
                      <w:szCs w:val="26"/>
                    </w:rPr>
                  </w:rPrChange>
                </w:rPr>
                <w:delText>Stt</w:delText>
              </w:r>
            </w:del>
          </w:p>
        </w:tc>
        <w:tc>
          <w:tcPr>
            <w:tcW w:w="3456" w:type="dxa"/>
            <w:vAlign w:val="center"/>
          </w:tcPr>
          <w:p w:rsidR="00A60327" w:rsidRPr="00544959" w:rsidDel="00693E8E" w:rsidRDefault="00A60327" w:rsidP="00E967BD">
            <w:pPr>
              <w:pStyle w:val="ListParagraph"/>
              <w:spacing w:after="0"/>
              <w:ind w:hanging="294"/>
              <w:jc w:val="both"/>
              <w:rPr>
                <w:del w:id="774" w:author="Chi Tan Nguyen" w:date="2017-07-14T14:08:00Z"/>
                <w:rFonts w:ascii="Times New Roman" w:hAnsi="Times New Roman"/>
                <w:sz w:val="24"/>
                <w:szCs w:val="24"/>
                <w:rPrChange w:id="775" w:author="AdministratorKH" w:date="2017-07-18T12:33:00Z">
                  <w:rPr>
                    <w:del w:id="776" w:author="Chi Tan Nguyen" w:date="2017-07-14T14:08:00Z"/>
                    <w:rFonts w:ascii="Times New Roman" w:hAnsi="Times New Roman"/>
                    <w:sz w:val="26"/>
                    <w:szCs w:val="26"/>
                  </w:rPr>
                </w:rPrChange>
              </w:rPr>
              <w:pPrChange w:id="777" w:author="AdministratorKH" w:date="2017-07-18T12:30:00Z">
                <w:pPr>
                  <w:pStyle w:val="ListParagraph"/>
                  <w:spacing w:after="0" w:line="240" w:lineRule="auto"/>
                  <w:ind w:left="0"/>
                  <w:jc w:val="center"/>
                </w:pPr>
              </w:pPrChange>
            </w:pPr>
            <w:del w:id="778" w:author="Chi Tan Nguyen" w:date="2017-07-14T14:08:00Z">
              <w:r w:rsidRPr="00544959" w:rsidDel="00693E8E">
                <w:rPr>
                  <w:rFonts w:ascii="Times New Roman" w:hAnsi="Times New Roman"/>
                  <w:sz w:val="24"/>
                  <w:szCs w:val="24"/>
                  <w:rPrChange w:id="779" w:author="AdministratorKH" w:date="2017-07-18T12:33:00Z">
                    <w:rPr>
                      <w:rFonts w:ascii="Times New Roman" w:hAnsi="Times New Roman"/>
                      <w:sz w:val="26"/>
                      <w:szCs w:val="26"/>
                    </w:rPr>
                  </w:rPrChange>
                </w:rPr>
                <w:delText>Tên sản phẩm</w:delText>
              </w:r>
            </w:del>
          </w:p>
        </w:tc>
        <w:tc>
          <w:tcPr>
            <w:tcW w:w="2470" w:type="dxa"/>
            <w:vAlign w:val="center"/>
          </w:tcPr>
          <w:p w:rsidR="00A60327" w:rsidRPr="00544959" w:rsidDel="00693E8E" w:rsidRDefault="00A60327" w:rsidP="00E967BD">
            <w:pPr>
              <w:pStyle w:val="ListParagraph"/>
              <w:spacing w:after="0"/>
              <w:ind w:hanging="294"/>
              <w:jc w:val="both"/>
              <w:rPr>
                <w:del w:id="780" w:author="Chi Tan Nguyen" w:date="2017-07-14T14:08:00Z"/>
                <w:rFonts w:ascii="Times New Roman" w:hAnsi="Times New Roman"/>
                <w:sz w:val="24"/>
                <w:szCs w:val="24"/>
                <w:rPrChange w:id="781" w:author="AdministratorKH" w:date="2017-07-18T12:33:00Z">
                  <w:rPr>
                    <w:del w:id="782" w:author="Chi Tan Nguyen" w:date="2017-07-14T14:08:00Z"/>
                    <w:rFonts w:ascii="Times New Roman" w:hAnsi="Times New Roman"/>
                    <w:sz w:val="26"/>
                    <w:szCs w:val="26"/>
                  </w:rPr>
                </w:rPrChange>
              </w:rPr>
              <w:pPrChange w:id="783" w:author="AdministratorKH" w:date="2017-07-18T12:30:00Z">
                <w:pPr>
                  <w:pStyle w:val="ListParagraph"/>
                  <w:spacing w:after="0" w:line="240" w:lineRule="auto"/>
                  <w:ind w:left="0"/>
                  <w:jc w:val="center"/>
                </w:pPr>
              </w:pPrChange>
            </w:pPr>
            <w:del w:id="784" w:author="Chi Tan Nguyen" w:date="2017-07-14T14:08:00Z">
              <w:r w:rsidRPr="00544959" w:rsidDel="00693E8E">
                <w:rPr>
                  <w:rFonts w:ascii="Times New Roman" w:hAnsi="Times New Roman"/>
                  <w:sz w:val="24"/>
                  <w:szCs w:val="24"/>
                  <w:rPrChange w:id="785" w:author="AdministratorKH" w:date="2017-07-18T12:33:00Z">
                    <w:rPr>
                      <w:rFonts w:ascii="Times New Roman" w:hAnsi="Times New Roman"/>
                      <w:sz w:val="26"/>
                      <w:szCs w:val="26"/>
                    </w:rPr>
                  </w:rPrChange>
                </w:rPr>
                <w:delText>SL NVBH bán</w:delText>
              </w:r>
            </w:del>
          </w:p>
        </w:tc>
        <w:tc>
          <w:tcPr>
            <w:tcW w:w="2468" w:type="dxa"/>
            <w:vAlign w:val="center"/>
          </w:tcPr>
          <w:p w:rsidR="00A60327" w:rsidRPr="00544959" w:rsidDel="00693E8E" w:rsidRDefault="00A60327" w:rsidP="00E967BD">
            <w:pPr>
              <w:pStyle w:val="ListParagraph"/>
              <w:spacing w:after="0"/>
              <w:ind w:hanging="294"/>
              <w:jc w:val="both"/>
              <w:rPr>
                <w:del w:id="786" w:author="Chi Tan Nguyen" w:date="2017-07-14T14:08:00Z"/>
                <w:rFonts w:ascii="Times New Roman" w:hAnsi="Times New Roman"/>
                <w:sz w:val="24"/>
                <w:szCs w:val="24"/>
                <w:rPrChange w:id="787" w:author="AdministratorKH" w:date="2017-07-18T12:33:00Z">
                  <w:rPr>
                    <w:del w:id="788" w:author="Chi Tan Nguyen" w:date="2017-07-14T14:08:00Z"/>
                    <w:rFonts w:ascii="Times New Roman" w:hAnsi="Times New Roman"/>
                    <w:sz w:val="26"/>
                    <w:szCs w:val="26"/>
                  </w:rPr>
                </w:rPrChange>
              </w:rPr>
              <w:pPrChange w:id="789" w:author="AdministratorKH" w:date="2017-07-18T12:30:00Z">
                <w:pPr>
                  <w:pStyle w:val="ListParagraph"/>
                  <w:spacing w:after="0" w:line="240" w:lineRule="auto"/>
                  <w:ind w:left="0"/>
                  <w:jc w:val="center"/>
                </w:pPr>
              </w:pPrChange>
            </w:pPr>
            <w:del w:id="790" w:author="Chi Tan Nguyen" w:date="2017-07-14T14:08:00Z">
              <w:r w:rsidRPr="00544959" w:rsidDel="00693E8E">
                <w:rPr>
                  <w:rFonts w:ascii="Times New Roman" w:hAnsi="Times New Roman"/>
                  <w:sz w:val="24"/>
                  <w:szCs w:val="24"/>
                  <w:rPrChange w:id="791" w:author="AdministratorKH" w:date="2017-07-18T12:33:00Z">
                    <w:rPr>
                      <w:rFonts w:ascii="Times New Roman" w:hAnsi="Times New Roman"/>
                      <w:sz w:val="26"/>
                      <w:szCs w:val="26"/>
                    </w:rPr>
                  </w:rPrChange>
                </w:rPr>
                <w:delText>Bình quân/tháng</w:delText>
              </w:r>
            </w:del>
          </w:p>
        </w:tc>
      </w:tr>
      <w:tr w:rsidR="00A60327" w:rsidRPr="00544959" w:rsidDel="00693E8E" w:rsidTr="008B310B">
        <w:trPr>
          <w:trHeight w:val="285"/>
          <w:del w:id="792" w:author="Chi Tan Nguyen" w:date="2017-07-14T14:08:00Z"/>
        </w:trPr>
        <w:tc>
          <w:tcPr>
            <w:tcW w:w="939" w:type="dxa"/>
          </w:tcPr>
          <w:p w:rsidR="00A60327" w:rsidRPr="00544959" w:rsidDel="00693E8E" w:rsidRDefault="00A60327" w:rsidP="00E967BD">
            <w:pPr>
              <w:pStyle w:val="ListParagraph"/>
              <w:spacing w:after="0"/>
              <w:ind w:hanging="294"/>
              <w:jc w:val="both"/>
              <w:rPr>
                <w:del w:id="793" w:author="Chi Tan Nguyen" w:date="2017-07-14T14:08:00Z"/>
                <w:rFonts w:ascii="Times New Roman" w:hAnsi="Times New Roman"/>
                <w:sz w:val="24"/>
                <w:szCs w:val="24"/>
                <w:rPrChange w:id="794" w:author="AdministratorKH" w:date="2017-07-18T12:33:00Z">
                  <w:rPr>
                    <w:del w:id="795" w:author="Chi Tan Nguyen" w:date="2017-07-14T14:08:00Z"/>
                    <w:rFonts w:ascii="Times New Roman" w:hAnsi="Times New Roman"/>
                    <w:sz w:val="26"/>
                    <w:szCs w:val="26"/>
                  </w:rPr>
                </w:rPrChange>
              </w:rPr>
              <w:pPrChange w:id="796" w:author="AdministratorKH" w:date="2017-07-18T12:30:00Z">
                <w:pPr>
                  <w:pStyle w:val="ListParagraph"/>
                  <w:spacing w:after="0" w:line="240" w:lineRule="auto"/>
                  <w:ind w:left="0"/>
                  <w:jc w:val="center"/>
                </w:pPr>
              </w:pPrChange>
            </w:pPr>
            <w:del w:id="797" w:author="Chi Tan Nguyen" w:date="2017-07-14T14:08:00Z">
              <w:r w:rsidRPr="00544959" w:rsidDel="00693E8E">
                <w:rPr>
                  <w:rFonts w:ascii="Times New Roman" w:hAnsi="Times New Roman"/>
                  <w:sz w:val="24"/>
                  <w:szCs w:val="24"/>
                  <w:rPrChange w:id="798" w:author="AdministratorKH" w:date="2017-07-18T12:33:00Z">
                    <w:rPr>
                      <w:rFonts w:ascii="Times New Roman" w:hAnsi="Times New Roman"/>
                      <w:sz w:val="26"/>
                      <w:szCs w:val="26"/>
                    </w:rPr>
                  </w:rPrChange>
                </w:rPr>
                <w:delText>1</w:delText>
              </w:r>
            </w:del>
          </w:p>
        </w:tc>
        <w:tc>
          <w:tcPr>
            <w:tcW w:w="3456" w:type="dxa"/>
          </w:tcPr>
          <w:p w:rsidR="00A60327" w:rsidRPr="00544959" w:rsidDel="00693E8E" w:rsidRDefault="00A60327" w:rsidP="00E967BD">
            <w:pPr>
              <w:pStyle w:val="ListParagraph"/>
              <w:spacing w:after="0"/>
              <w:ind w:hanging="294"/>
              <w:jc w:val="both"/>
              <w:rPr>
                <w:del w:id="799" w:author="Chi Tan Nguyen" w:date="2017-07-14T14:08:00Z"/>
                <w:rFonts w:ascii="Times New Roman" w:hAnsi="Times New Roman"/>
                <w:sz w:val="24"/>
                <w:szCs w:val="24"/>
                <w:rPrChange w:id="800" w:author="AdministratorKH" w:date="2017-07-18T12:33:00Z">
                  <w:rPr>
                    <w:del w:id="801" w:author="Chi Tan Nguyen" w:date="2017-07-14T14:08:00Z"/>
                    <w:rFonts w:ascii="Times New Roman" w:hAnsi="Times New Roman"/>
                    <w:sz w:val="26"/>
                    <w:szCs w:val="26"/>
                  </w:rPr>
                </w:rPrChange>
              </w:rPr>
              <w:pPrChange w:id="802" w:author="AdministratorKH" w:date="2017-07-18T12:30:00Z">
                <w:pPr>
                  <w:pStyle w:val="ListParagraph"/>
                  <w:spacing w:after="0" w:line="240" w:lineRule="auto"/>
                  <w:ind w:left="0"/>
                  <w:jc w:val="both"/>
                </w:pPr>
              </w:pPrChange>
            </w:pPr>
            <w:del w:id="803" w:author="Chi Tan Nguyen" w:date="2017-07-14T14:08:00Z">
              <w:r w:rsidRPr="00544959" w:rsidDel="00693E8E">
                <w:rPr>
                  <w:rFonts w:ascii="Times New Roman" w:hAnsi="Times New Roman"/>
                  <w:sz w:val="24"/>
                  <w:szCs w:val="24"/>
                  <w:rPrChange w:id="804" w:author="AdministratorKH" w:date="2017-07-18T12:33:00Z">
                    <w:rPr>
                      <w:rFonts w:ascii="Times New Roman" w:hAnsi="Times New Roman"/>
                      <w:sz w:val="26"/>
                      <w:szCs w:val="26"/>
                    </w:rPr>
                  </w:rPrChange>
                </w:rPr>
                <w:delText>Guitar Slim</w:delText>
              </w:r>
            </w:del>
          </w:p>
        </w:tc>
        <w:tc>
          <w:tcPr>
            <w:tcW w:w="2470" w:type="dxa"/>
          </w:tcPr>
          <w:p w:rsidR="00A60327" w:rsidRPr="00544959" w:rsidDel="00693E8E" w:rsidRDefault="00A60327" w:rsidP="00E967BD">
            <w:pPr>
              <w:pStyle w:val="ListParagraph"/>
              <w:spacing w:after="0"/>
              <w:ind w:hanging="294"/>
              <w:jc w:val="both"/>
              <w:rPr>
                <w:del w:id="805" w:author="Chi Tan Nguyen" w:date="2017-07-14T14:08:00Z"/>
                <w:rFonts w:ascii="Times New Roman" w:hAnsi="Times New Roman"/>
                <w:sz w:val="24"/>
                <w:szCs w:val="24"/>
                <w:rPrChange w:id="806" w:author="AdministratorKH" w:date="2017-07-18T12:33:00Z">
                  <w:rPr>
                    <w:del w:id="807" w:author="Chi Tan Nguyen" w:date="2017-07-14T14:08:00Z"/>
                    <w:rFonts w:ascii="Times New Roman" w:hAnsi="Times New Roman"/>
                    <w:sz w:val="26"/>
                    <w:szCs w:val="26"/>
                  </w:rPr>
                </w:rPrChange>
              </w:rPr>
              <w:pPrChange w:id="808" w:author="AdministratorKH" w:date="2017-07-18T12:30:00Z">
                <w:pPr>
                  <w:pStyle w:val="ListParagraph"/>
                  <w:spacing w:after="0" w:line="240" w:lineRule="auto"/>
                  <w:ind w:left="0"/>
                  <w:jc w:val="right"/>
                </w:pPr>
              </w:pPrChange>
            </w:pPr>
            <w:del w:id="809" w:author="Chi Tan Nguyen" w:date="2017-07-14T14:08:00Z">
              <w:r w:rsidRPr="00544959" w:rsidDel="00693E8E">
                <w:rPr>
                  <w:rFonts w:ascii="Times New Roman" w:hAnsi="Times New Roman"/>
                  <w:sz w:val="24"/>
                  <w:szCs w:val="24"/>
                  <w:rPrChange w:id="810" w:author="AdministratorKH" w:date="2017-07-18T12:33:00Z">
                    <w:rPr>
                      <w:rFonts w:ascii="Times New Roman" w:hAnsi="Times New Roman"/>
                      <w:sz w:val="26"/>
                      <w:szCs w:val="26"/>
                    </w:rPr>
                  </w:rPrChange>
                </w:rPr>
                <w:delText>64.751</w:delText>
              </w:r>
            </w:del>
          </w:p>
        </w:tc>
        <w:tc>
          <w:tcPr>
            <w:tcW w:w="2468" w:type="dxa"/>
          </w:tcPr>
          <w:p w:rsidR="00A60327" w:rsidRPr="00544959" w:rsidDel="00693E8E" w:rsidRDefault="00A60327" w:rsidP="00E967BD">
            <w:pPr>
              <w:pStyle w:val="ListParagraph"/>
              <w:spacing w:after="0"/>
              <w:ind w:hanging="294"/>
              <w:jc w:val="both"/>
              <w:rPr>
                <w:del w:id="811" w:author="Chi Tan Nguyen" w:date="2017-07-14T14:08:00Z"/>
                <w:rFonts w:ascii="Times New Roman" w:hAnsi="Times New Roman"/>
                <w:sz w:val="24"/>
                <w:szCs w:val="24"/>
                <w:rPrChange w:id="812" w:author="AdministratorKH" w:date="2017-07-18T12:33:00Z">
                  <w:rPr>
                    <w:del w:id="813" w:author="Chi Tan Nguyen" w:date="2017-07-14T14:08:00Z"/>
                    <w:rFonts w:ascii="Times New Roman" w:hAnsi="Times New Roman"/>
                    <w:sz w:val="26"/>
                    <w:szCs w:val="26"/>
                  </w:rPr>
                </w:rPrChange>
              </w:rPr>
              <w:pPrChange w:id="814" w:author="AdministratorKH" w:date="2017-07-18T12:30:00Z">
                <w:pPr>
                  <w:pStyle w:val="ListParagraph"/>
                  <w:spacing w:after="0" w:line="240" w:lineRule="auto"/>
                  <w:ind w:left="0"/>
                  <w:jc w:val="right"/>
                </w:pPr>
              </w:pPrChange>
            </w:pPr>
            <w:del w:id="815" w:author="Chi Tan Nguyen" w:date="2017-07-14T14:08:00Z">
              <w:r w:rsidRPr="00544959" w:rsidDel="00693E8E">
                <w:rPr>
                  <w:rFonts w:ascii="Times New Roman" w:hAnsi="Times New Roman"/>
                  <w:sz w:val="24"/>
                  <w:szCs w:val="24"/>
                  <w:rPrChange w:id="816" w:author="AdministratorKH" w:date="2017-07-18T12:33:00Z">
                    <w:rPr>
                      <w:rFonts w:ascii="Times New Roman" w:hAnsi="Times New Roman"/>
                      <w:sz w:val="26"/>
                      <w:szCs w:val="26"/>
                    </w:rPr>
                  </w:rPrChange>
                </w:rPr>
                <w:delText>10.791</w:delText>
              </w:r>
            </w:del>
          </w:p>
        </w:tc>
      </w:tr>
      <w:tr w:rsidR="00A60327" w:rsidRPr="00544959" w:rsidDel="00693E8E" w:rsidTr="008B310B">
        <w:trPr>
          <w:trHeight w:val="298"/>
          <w:del w:id="817" w:author="Chi Tan Nguyen" w:date="2017-07-14T14:08:00Z"/>
        </w:trPr>
        <w:tc>
          <w:tcPr>
            <w:tcW w:w="939" w:type="dxa"/>
          </w:tcPr>
          <w:p w:rsidR="00A60327" w:rsidRPr="00544959" w:rsidDel="00693E8E" w:rsidRDefault="00A60327" w:rsidP="00E967BD">
            <w:pPr>
              <w:pStyle w:val="ListParagraph"/>
              <w:spacing w:after="0"/>
              <w:ind w:hanging="294"/>
              <w:jc w:val="both"/>
              <w:rPr>
                <w:del w:id="818" w:author="Chi Tan Nguyen" w:date="2017-07-14T14:08:00Z"/>
                <w:rFonts w:ascii="Times New Roman" w:hAnsi="Times New Roman"/>
                <w:sz w:val="24"/>
                <w:szCs w:val="24"/>
                <w:rPrChange w:id="819" w:author="AdministratorKH" w:date="2017-07-18T12:33:00Z">
                  <w:rPr>
                    <w:del w:id="820" w:author="Chi Tan Nguyen" w:date="2017-07-14T14:08:00Z"/>
                    <w:rFonts w:ascii="Times New Roman" w:hAnsi="Times New Roman"/>
                    <w:sz w:val="26"/>
                    <w:szCs w:val="26"/>
                  </w:rPr>
                </w:rPrChange>
              </w:rPr>
              <w:pPrChange w:id="821" w:author="AdministratorKH" w:date="2017-07-18T12:30:00Z">
                <w:pPr>
                  <w:pStyle w:val="ListParagraph"/>
                  <w:spacing w:after="0" w:line="240" w:lineRule="auto"/>
                  <w:ind w:left="0"/>
                  <w:jc w:val="center"/>
                </w:pPr>
              </w:pPrChange>
            </w:pPr>
            <w:del w:id="822" w:author="Chi Tan Nguyen" w:date="2017-07-14T14:08:00Z">
              <w:r w:rsidRPr="00544959" w:rsidDel="00693E8E">
                <w:rPr>
                  <w:rFonts w:ascii="Times New Roman" w:hAnsi="Times New Roman"/>
                  <w:sz w:val="24"/>
                  <w:szCs w:val="24"/>
                  <w:rPrChange w:id="823" w:author="AdministratorKH" w:date="2017-07-18T12:33:00Z">
                    <w:rPr>
                      <w:rFonts w:ascii="Times New Roman" w:hAnsi="Times New Roman"/>
                      <w:sz w:val="26"/>
                      <w:szCs w:val="26"/>
                    </w:rPr>
                  </w:rPrChange>
                </w:rPr>
                <w:delText>2</w:delText>
              </w:r>
            </w:del>
          </w:p>
        </w:tc>
        <w:tc>
          <w:tcPr>
            <w:tcW w:w="3456" w:type="dxa"/>
          </w:tcPr>
          <w:p w:rsidR="00A60327" w:rsidRPr="00544959" w:rsidDel="00693E8E" w:rsidRDefault="00A60327" w:rsidP="00E967BD">
            <w:pPr>
              <w:pStyle w:val="ListParagraph"/>
              <w:spacing w:after="0"/>
              <w:ind w:hanging="294"/>
              <w:jc w:val="both"/>
              <w:rPr>
                <w:del w:id="824" w:author="Chi Tan Nguyen" w:date="2017-07-14T14:08:00Z"/>
                <w:rFonts w:ascii="Times New Roman" w:hAnsi="Times New Roman"/>
                <w:sz w:val="24"/>
                <w:szCs w:val="24"/>
                <w:rPrChange w:id="825" w:author="AdministratorKH" w:date="2017-07-18T12:33:00Z">
                  <w:rPr>
                    <w:del w:id="826" w:author="Chi Tan Nguyen" w:date="2017-07-14T14:08:00Z"/>
                    <w:rFonts w:ascii="Times New Roman" w:hAnsi="Times New Roman"/>
                    <w:sz w:val="26"/>
                    <w:szCs w:val="26"/>
                  </w:rPr>
                </w:rPrChange>
              </w:rPr>
              <w:pPrChange w:id="827" w:author="AdministratorKH" w:date="2017-07-18T12:30:00Z">
                <w:pPr>
                  <w:pStyle w:val="ListParagraph"/>
                  <w:spacing w:after="0" w:line="240" w:lineRule="auto"/>
                  <w:ind w:left="0"/>
                  <w:jc w:val="both"/>
                </w:pPr>
              </w:pPrChange>
            </w:pPr>
            <w:del w:id="828" w:author="Chi Tan Nguyen" w:date="2017-07-14T14:08:00Z">
              <w:r w:rsidRPr="00544959" w:rsidDel="00693E8E">
                <w:rPr>
                  <w:rFonts w:ascii="Times New Roman" w:hAnsi="Times New Roman"/>
                  <w:sz w:val="24"/>
                  <w:szCs w:val="24"/>
                  <w:rPrChange w:id="829" w:author="AdministratorKH" w:date="2017-07-18T12:33:00Z">
                    <w:rPr>
                      <w:rFonts w:ascii="Times New Roman" w:hAnsi="Times New Roman"/>
                      <w:sz w:val="26"/>
                      <w:szCs w:val="26"/>
                    </w:rPr>
                  </w:rPrChange>
                </w:rPr>
                <w:delText>KH Blue</w:delText>
              </w:r>
            </w:del>
          </w:p>
        </w:tc>
        <w:tc>
          <w:tcPr>
            <w:tcW w:w="2470" w:type="dxa"/>
          </w:tcPr>
          <w:p w:rsidR="00A60327" w:rsidRPr="00544959" w:rsidDel="00693E8E" w:rsidRDefault="00A60327" w:rsidP="00E967BD">
            <w:pPr>
              <w:pStyle w:val="ListParagraph"/>
              <w:spacing w:after="0"/>
              <w:ind w:hanging="294"/>
              <w:jc w:val="both"/>
              <w:rPr>
                <w:del w:id="830" w:author="Chi Tan Nguyen" w:date="2017-07-14T14:08:00Z"/>
                <w:rFonts w:ascii="Times New Roman" w:hAnsi="Times New Roman"/>
                <w:sz w:val="24"/>
                <w:szCs w:val="24"/>
                <w:rPrChange w:id="831" w:author="AdministratorKH" w:date="2017-07-18T12:33:00Z">
                  <w:rPr>
                    <w:del w:id="832" w:author="Chi Tan Nguyen" w:date="2017-07-14T14:08:00Z"/>
                    <w:rFonts w:ascii="Times New Roman" w:hAnsi="Times New Roman"/>
                    <w:sz w:val="26"/>
                    <w:szCs w:val="26"/>
                  </w:rPr>
                </w:rPrChange>
              </w:rPr>
              <w:pPrChange w:id="833" w:author="AdministratorKH" w:date="2017-07-18T12:30:00Z">
                <w:pPr>
                  <w:pStyle w:val="ListParagraph"/>
                  <w:spacing w:after="0" w:line="240" w:lineRule="auto"/>
                  <w:ind w:left="0"/>
                  <w:jc w:val="right"/>
                </w:pPr>
              </w:pPrChange>
            </w:pPr>
            <w:del w:id="834" w:author="Chi Tan Nguyen" w:date="2017-07-14T14:08:00Z">
              <w:r w:rsidRPr="00544959" w:rsidDel="00693E8E">
                <w:rPr>
                  <w:rFonts w:ascii="Times New Roman" w:hAnsi="Times New Roman"/>
                  <w:sz w:val="24"/>
                  <w:szCs w:val="24"/>
                  <w:rPrChange w:id="835" w:author="AdministratorKH" w:date="2017-07-18T12:33:00Z">
                    <w:rPr>
                      <w:rFonts w:ascii="Times New Roman" w:hAnsi="Times New Roman"/>
                      <w:sz w:val="26"/>
                      <w:szCs w:val="26"/>
                    </w:rPr>
                  </w:rPrChange>
                </w:rPr>
                <w:delText>888.300</w:delText>
              </w:r>
            </w:del>
          </w:p>
        </w:tc>
        <w:tc>
          <w:tcPr>
            <w:tcW w:w="2468" w:type="dxa"/>
          </w:tcPr>
          <w:p w:rsidR="00A60327" w:rsidRPr="00544959" w:rsidDel="00693E8E" w:rsidRDefault="00A60327" w:rsidP="00E967BD">
            <w:pPr>
              <w:pStyle w:val="ListParagraph"/>
              <w:spacing w:after="0"/>
              <w:ind w:hanging="294"/>
              <w:jc w:val="both"/>
              <w:rPr>
                <w:del w:id="836" w:author="Chi Tan Nguyen" w:date="2017-07-14T14:08:00Z"/>
                <w:rFonts w:ascii="Times New Roman" w:hAnsi="Times New Roman"/>
                <w:sz w:val="24"/>
                <w:szCs w:val="24"/>
                <w:rPrChange w:id="837" w:author="AdministratorKH" w:date="2017-07-18T12:33:00Z">
                  <w:rPr>
                    <w:del w:id="838" w:author="Chi Tan Nguyen" w:date="2017-07-14T14:08:00Z"/>
                    <w:rFonts w:ascii="Times New Roman" w:hAnsi="Times New Roman"/>
                    <w:sz w:val="26"/>
                    <w:szCs w:val="26"/>
                  </w:rPr>
                </w:rPrChange>
              </w:rPr>
              <w:pPrChange w:id="839" w:author="AdministratorKH" w:date="2017-07-18T12:30:00Z">
                <w:pPr>
                  <w:pStyle w:val="ListParagraph"/>
                  <w:spacing w:after="0" w:line="240" w:lineRule="auto"/>
                  <w:ind w:left="0"/>
                  <w:jc w:val="right"/>
                </w:pPr>
              </w:pPrChange>
            </w:pPr>
            <w:del w:id="840" w:author="Chi Tan Nguyen" w:date="2017-07-14T14:08:00Z">
              <w:r w:rsidRPr="00544959" w:rsidDel="00693E8E">
                <w:rPr>
                  <w:rFonts w:ascii="Times New Roman" w:hAnsi="Times New Roman"/>
                  <w:sz w:val="24"/>
                  <w:szCs w:val="24"/>
                  <w:rPrChange w:id="841" w:author="AdministratorKH" w:date="2017-07-18T12:33:00Z">
                    <w:rPr>
                      <w:rFonts w:ascii="Times New Roman" w:hAnsi="Times New Roman"/>
                      <w:sz w:val="26"/>
                      <w:szCs w:val="26"/>
                    </w:rPr>
                  </w:rPrChange>
                </w:rPr>
                <w:delText>148.050</w:delText>
              </w:r>
            </w:del>
          </w:p>
        </w:tc>
      </w:tr>
      <w:tr w:rsidR="00A60327" w:rsidRPr="00544959" w:rsidDel="00693E8E" w:rsidTr="008B310B">
        <w:trPr>
          <w:trHeight w:val="309"/>
          <w:del w:id="842" w:author="Chi Tan Nguyen" w:date="2017-07-14T14:08:00Z"/>
        </w:trPr>
        <w:tc>
          <w:tcPr>
            <w:tcW w:w="939" w:type="dxa"/>
          </w:tcPr>
          <w:p w:rsidR="00A60327" w:rsidRPr="00544959" w:rsidDel="00693E8E" w:rsidRDefault="00A60327" w:rsidP="00E967BD">
            <w:pPr>
              <w:pStyle w:val="ListParagraph"/>
              <w:spacing w:after="0"/>
              <w:ind w:hanging="294"/>
              <w:jc w:val="both"/>
              <w:rPr>
                <w:del w:id="843" w:author="Chi Tan Nguyen" w:date="2017-07-14T14:08:00Z"/>
                <w:rFonts w:ascii="Times New Roman" w:hAnsi="Times New Roman"/>
                <w:sz w:val="24"/>
                <w:szCs w:val="24"/>
                <w:rPrChange w:id="844" w:author="AdministratorKH" w:date="2017-07-18T12:33:00Z">
                  <w:rPr>
                    <w:del w:id="845" w:author="Chi Tan Nguyen" w:date="2017-07-14T14:08:00Z"/>
                    <w:rFonts w:ascii="Times New Roman" w:hAnsi="Times New Roman"/>
                    <w:sz w:val="26"/>
                    <w:szCs w:val="26"/>
                  </w:rPr>
                </w:rPrChange>
              </w:rPr>
              <w:pPrChange w:id="846" w:author="AdministratorKH" w:date="2017-07-18T12:30:00Z">
                <w:pPr>
                  <w:pStyle w:val="ListParagraph"/>
                  <w:spacing w:after="0" w:line="240" w:lineRule="auto"/>
                  <w:ind w:left="0"/>
                  <w:jc w:val="center"/>
                </w:pPr>
              </w:pPrChange>
            </w:pPr>
            <w:del w:id="847" w:author="Chi Tan Nguyen" w:date="2017-07-14T14:08:00Z">
              <w:r w:rsidRPr="00544959" w:rsidDel="00693E8E">
                <w:rPr>
                  <w:rFonts w:ascii="Times New Roman" w:hAnsi="Times New Roman"/>
                  <w:sz w:val="24"/>
                  <w:szCs w:val="24"/>
                  <w:rPrChange w:id="848" w:author="AdministratorKH" w:date="2017-07-18T12:33:00Z">
                    <w:rPr>
                      <w:rFonts w:ascii="Times New Roman" w:hAnsi="Times New Roman"/>
                      <w:sz w:val="26"/>
                      <w:szCs w:val="26"/>
                    </w:rPr>
                  </w:rPrChange>
                </w:rPr>
                <w:delText>3</w:delText>
              </w:r>
            </w:del>
          </w:p>
        </w:tc>
        <w:tc>
          <w:tcPr>
            <w:tcW w:w="3456" w:type="dxa"/>
          </w:tcPr>
          <w:p w:rsidR="00A60327" w:rsidRPr="00544959" w:rsidDel="00693E8E" w:rsidRDefault="00A60327" w:rsidP="00E967BD">
            <w:pPr>
              <w:pStyle w:val="ListParagraph"/>
              <w:spacing w:after="0"/>
              <w:ind w:hanging="294"/>
              <w:jc w:val="both"/>
              <w:rPr>
                <w:del w:id="849" w:author="Chi Tan Nguyen" w:date="2017-07-14T14:08:00Z"/>
                <w:rFonts w:ascii="Times New Roman" w:hAnsi="Times New Roman"/>
                <w:sz w:val="24"/>
                <w:szCs w:val="24"/>
                <w:rPrChange w:id="850" w:author="AdministratorKH" w:date="2017-07-18T12:33:00Z">
                  <w:rPr>
                    <w:del w:id="851" w:author="Chi Tan Nguyen" w:date="2017-07-14T14:08:00Z"/>
                    <w:rFonts w:ascii="Times New Roman" w:hAnsi="Times New Roman"/>
                    <w:sz w:val="26"/>
                    <w:szCs w:val="26"/>
                  </w:rPr>
                </w:rPrChange>
              </w:rPr>
              <w:pPrChange w:id="852" w:author="AdministratorKH" w:date="2017-07-18T12:30:00Z">
                <w:pPr>
                  <w:pStyle w:val="ListParagraph"/>
                  <w:spacing w:after="0" w:line="240" w:lineRule="auto"/>
                  <w:ind w:left="0"/>
                  <w:jc w:val="both"/>
                </w:pPr>
              </w:pPrChange>
            </w:pPr>
            <w:del w:id="853" w:author="Chi Tan Nguyen" w:date="2017-07-14T14:08:00Z">
              <w:r w:rsidRPr="00544959" w:rsidDel="00693E8E">
                <w:rPr>
                  <w:rFonts w:ascii="Times New Roman" w:hAnsi="Times New Roman"/>
                  <w:sz w:val="24"/>
                  <w:szCs w:val="24"/>
                  <w:rPrChange w:id="854" w:author="AdministratorKH" w:date="2017-07-18T12:33:00Z">
                    <w:rPr>
                      <w:rFonts w:ascii="Times New Roman" w:hAnsi="Times New Roman"/>
                      <w:sz w:val="26"/>
                      <w:szCs w:val="26"/>
                    </w:rPr>
                  </w:rPrChange>
                </w:rPr>
                <w:delText>KH Demi Silver</w:delText>
              </w:r>
            </w:del>
          </w:p>
        </w:tc>
        <w:tc>
          <w:tcPr>
            <w:tcW w:w="2470" w:type="dxa"/>
          </w:tcPr>
          <w:p w:rsidR="00A60327" w:rsidRPr="00544959" w:rsidDel="00693E8E" w:rsidRDefault="00A60327" w:rsidP="00E967BD">
            <w:pPr>
              <w:pStyle w:val="ListParagraph"/>
              <w:spacing w:after="0"/>
              <w:ind w:hanging="294"/>
              <w:jc w:val="both"/>
              <w:rPr>
                <w:del w:id="855" w:author="Chi Tan Nguyen" w:date="2017-07-14T14:08:00Z"/>
                <w:rFonts w:ascii="Times New Roman" w:hAnsi="Times New Roman"/>
                <w:sz w:val="24"/>
                <w:szCs w:val="24"/>
                <w:rPrChange w:id="856" w:author="AdministratorKH" w:date="2017-07-18T12:33:00Z">
                  <w:rPr>
                    <w:del w:id="857" w:author="Chi Tan Nguyen" w:date="2017-07-14T14:08:00Z"/>
                    <w:rFonts w:ascii="Times New Roman" w:hAnsi="Times New Roman"/>
                    <w:sz w:val="26"/>
                    <w:szCs w:val="26"/>
                  </w:rPr>
                </w:rPrChange>
              </w:rPr>
              <w:pPrChange w:id="858" w:author="AdministratorKH" w:date="2017-07-18T12:30:00Z">
                <w:pPr>
                  <w:pStyle w:val="ListParagraph"/>
                  <w:spacing w:after="0" w:line="240" w:lineRule="auto"/>
                  <w:ind w:left="0"/>
                  <w:jc w:val="right"/>
                </w:pPr>
              </w:pPrChange>
            </w:pPr>
            <w:del w:id="859" w:author="Chi Tan Nguyen" w:date="2017-07-14T14:08:00Z">
              <w:r w:rsidRPr="00544959" w:rsidDel="00693E8E">
                <w:rPr>
                  <w:rFonts w:ascii="Times New Roman" w:hAnsi="Times New Roman"/>
                  <w:sz w:val="24"/>
                  <w:szCs w:val="24"/>
                  <w:rPrChange w:id="860" w:author="AdministratorKH" w:date="2017-07-18T12:33:00Z">
                    <w:rPr>
                      <w:rFonts w:ascii="Times New Roman" w:hAnsi="Times New Roman"/>
                      <w:sz w:val="26"/>
                      <w:szCs w:val="26"/>
                    </w:rPr>
                  </w:rPrChange>
                </w:rPr>
                <w:delText>210.871</w:delText>
              </w:r>
            </w:del>
          </w:p>
        </w:tc>
        <w:tc>
          <w:tcPr>
            <w:tcW w:w="2468" w:type="dxa"/>
          </w:tcPr>
          <w:p w:rsidR="00A60327" w:rsidRPr="00544959" w:rsidDel="00693E8E" w:rsidRDefault="00A60327" w:rsidP="00E967BD">
            <w:pPr>
              <w:pStyle w:val="ListParagraph"/>
              <w:spacing w:after="0"/>
              <w:ind w:hanging="294"/>
              <w:jc w:val="both"/>
              <w:rPr>
                <w:del w:id="861" w:author="Chi Tan Nguyen" w:date="2017-07-14T14:08:00Z"/>
                <w:rFonts w:ascii="Times New Roman" w:hAnsi="Times New Roman"/>
                <w:sz w:val="24"/>
                <w:szCs w:val="24"/>
                <w:rPrChange w:id="862" w:author="AdministratorKH" w:date="2017-07-18T12:33:00Z">
                  <w:rPr>
                    <w:del w:id="863" w:author="Chi Tan Nguyen" w:date="2017-07-14T14:08:00Z"/>
                    <w:rFonts w:ascii="Times New Roman" w:hAnsi="Times New Roman"/>
                    <w:sz w:val="26"/>
                    <w:szCs w:val="26"/>
                  </w:rPr>
                </w:rPrChange>
              </w:rPr>
              <w:pPrChange w:id="864" w:author="AdministratorKH" w:date="2017-07-18T12:30:00Z">
                <w:pPr>
                  <w:pStyle w:val="ListParagraph"/>
                  <w:spacing w:after="0" w:line="240" w:lineRule="auto"/>
                  <w:ind w:left="0"/>
                  <w:jc w:val="right"/>
                </w:pPr>
              </w:pPrChange>
            </w:pPr>
            <w:del w:id="865" w:author="Chi Tan Nguyen" w:date="2017-07-14T14:08:00Z">
              <w:r w:rsidRPr="00544959" w:rsidDel="00693E8E">
                <w:rPr>
                  <w:rFonts w:ascii="Times New Roman" w:hAnsi="Times New Roman"/>
                  <w:sz w:val="24"/>
                  <w:szCs w:val="24"/>
                  <w:rPrChange w:id="866" w:author="AdministratorKH" w:date="2017-07-18T12:33:00Z">
                    <w:rPr>
                      <w:rFonts w:ascii="Times New Roman" w:hAnsi="Times New Roman"/>
                      <w:sz w:val="26"/>
                      <w:szCs w:val="26"/>
                    </w:rPr>
                  </w:rPrChange>
                </w:rPr>
                <w:delText>35.145</w:delText>
              </w:r>
            </w:del>
          </w:p>
        </w:tc>
      </w:tr>
    </w:tbl>
    <w:p w:rsidR="00A60327" w:rsidRPr="00544959" w:rsidDel="00E967BD" w:rsidRDefault="00A60327" w:rsidP="00E967BD">
      <w:pPr>
        <w:pStyle w:val="ListParagraph"/>
        <w:spacing w:after="0"/>
        <w:ind w:hanging="294"/>
        <w:jc w:val="both"/>
        <w:rPr>
          <w:del w:id="867" w:author="AdministratorKH" w:date="2017-07-18T12:28:00Z"/>
          <w:rFonts w:ascii="Times New Roman" w:hAnsi="Times New Roman"/>
          <w:b/>
          <w:sz w:val="24"/>
          <w:szCs w:val="24"/>
          <w:rPrChange w:id="868" w:author="AdministratorKH" w:date="2017-07-18T12:33:00Z">
            <w:rPr>
              <w:del w:id="869" w:author="AdministratorKH" w:date="2017-07-18T12:28:00Z"/>
              <w:rFonts w:ascii="Times New Roman" w:hAnsi="Times New Roman"/>
              <w:b/>
              <w:color w:val="000000"/>
              <w:sz w:val="2"/>
              <w:szCs w:val="2"/>
            </w:rPr>
          </w:rPrChange>
        </w:rPr>
        <w:pPrChange w:id="870" w:author="AdministratorKH" w:date="2017-07-18T12:30:00Z">
          <w:pPr>
            <w:spacing w:line="240" w:lineRule="auto"/>
            <w:jc w:val="both"/>
          </w:pPr>
        </w:pPrChange>
      </w:pPr>
    </w:p>
    <w:p w:rsidR="00A60327" w:rsidRPr="00544959" w:rsidRDefault="00A60327" w:rsidP="00E967BD">
      <w:pPr>
        <w:pStyle w:val="NoSpacing"/>
        <w:spacing w:line="276" w:lineRule="auto"/>
        <w:contextualSpacing/>
        <w:rPr>
          <w:rFonts w:ascii="Times New Roman" w:hAnsi="Times New Roman"/>
          <w:sz w:val="24"/>
          <w:szCs w:val="24"/>
          <w:rPrChange w:id="871" w:author="AdministratorKH" w:date="2017-07-18T12:33:00Z">
            <w:rPr>
              <w:sz w:val="10"/>
              <w:szCs w:val="10"/>
            </w:rPr>
          </w:rPrChange>
        </w:rPr>
        <w:pPrChange w:id="872" w:author="AdministratorKH" w:date="2017-07-18T12:30:00Z">
          <w:pPr>
            <w:pStyle w:val="NoSpacing"/>
            <w:spacing w:line="120" w:lineRule="auto"/>
          </w:pPr>
        </w:pPrChange>
      </w:pPr>
    </w:p>
    <w:p w:rsidR="0030052C" w:rsidRPr="00544959" w:rsidRDefault="00A60327" w:rsidP="00E967BD">
      <w:pPr>
        <w:pStyle w:val="ListParagraph"/>
        <w:numPr>
          <w:ilvl w:val="0"/>
          <w:numId w:val="6"/>
        </w:numPr>
        <w:spacing w:after="0"/>
        <w:jc w:val="both"/>
        <w:outlineLvl w:val="2"/>
        <w:rPr>
          <w:ins w:id="873" w:author="Chi Tan Nguyen" w:date="2017-07-14T14:17:00Z"/>
          <w:rFonts w:ascii="Times New Roman" w:hAnsi="Times New Roman"/>
          <w:sz w:val="24"/>
          <w:szCs w:val="24"/>
          <w:rPrChange w:id="874" w:author="AdministratorKH" w:date="2017-07-18T12:33:00Z">
            <w:rPr>
              <w:ins w:id="875" w:author="Chi Tan Nguyen" w:date="2017-07-14T14:17:00Z"/>
              <w:rFonts w:ascii="Times New Roman" w:hAnsi="Times New Roman"/>
              <w:b/>
              <w:sz w:val="26"/>
              <w:szCs w:val="26"/>
            </w:rPr>
          </w:rPrChange>
        </w:rPr>
        <w:pPrChange w:id="876" w:author="AdministratorKH" w:date="2017-07-18T12:30:00Z">
          <w:pPr>
            <w:pStyle w:val="ListParagraph"/>
            <w:numPr>
              <w:numId w:val="1"/>
            </w:numPr>
            <w:ind w:left="420" w:hanging="360"/>
            <w:jc w:val="both"/>
          </w:pPr>
        </w:pPrChange>
      </w:pPr>
      <w:r w:rsidRPr="00544959">
        <w:rPr>
          <w:rFonts w:ascii="Times New Roman" w:hAnsi="Times New Roman"/>
          <w:b/>
          <w:sz w:val="24"/>
          <w:szCs w:val="24"/>
          <w:rPrChange w:id="877" w:author="AdministratorKH" w:date="2017-07-18T12:33:00Z">
            <w:rPr>
              <w:rFonts w:ascii="Times New Roman" w:hAnsi="Times New Roman"/>
              <w:b/>
              <w:sz w:val="26"/>
              <w:szCs w:val="26"/>
            </w:rPr>
          </w:rPrChange>
        </w:rPr>
        <w:t xml:space="preserve">Phát triển </w:t>
      </w:r>
      <w:del w:id="878" w:author="Chi Tan Nguyen" w:date="2017-07-14T14:19:00Z">
        <w:r w:rsidRPr="00544959" w:rsidDel="00554EB4">
          <w:rPr>
            <w:rFonts w:ascii="Times New Roman" w:hAnsi="Times New Roman"/>
            <w:b/>
            <w:sz w:val="24"/>
            <w:szCs w:val="24"/>
            <w:rPrChange w:id="879" w:author="AdministratorKH" w:date="2017-07-18T12:33:00Z">
              <w:rPr>
                <w:rFonts w:ascii="Times New Roman" w:hAnsi="Times New Roman"/>
                <w:b/>
                <w:sz w:val="26"/>
                <w:szCs w:val="26"/>
              </w:rPr>
            </w:rPrChange>
          </w:rPr>
          <w:delText xml:space="preserve">thị trường </w:delText>
        </w:r>
      </w:del>
      <w:ins w:id="880" w:author="Chi Tan Nguyen" w:date="2017-07-14T14:19:00Z">
        <w:r w:rsidR="00554EB4" w:rsidRPr="00544959">
          <w:rPr>
            <w:rFonts w:ascii="Times New Roman" w:hAnsi="Times New Roman"/>
            <w:b/>
            <w:sz w:val="24"/>
            <w:szCs w:val="24"/>
            <w:rPrChange w:id="881" w:author="AdministratorKH" w:date="2017-07-18T12:33:00Z">
              <w:rPr>
                <w:rFonts w:ascii="Times New Roman" w:hAnsi="Times New Roman"/>
                <w:b/>
                <w:sz w:val="26"/>
                <w:szCs w:val="26"/>
              </w:rPr>
            </w:rPrChange>
          </w:rPr>
          <w:t xml:space="preserve">các doanh nghiệp C1 </w:t>
        </w:r>
      </w:ins>
      <w:r w:rsidRPr="00544959">
        <w:rPr>
          <w:rFonts w:ascii="Times New Roman" w:hAnsi="Times New Roman"/>
          <w:b/>
          <w:sz w:val="24"/>
          <w:szCs w:val="24"/>
          <w:rPrChange w:id="882" w:author="AdministratorKH" w:date="2017-07-18T12:33:00Z">
            <w:rPr>
              <w:rFonts w:ascii="Times New Roman" w:hAnsi="Times New Roman"/>
              <w:b/>
              <w:sz w:val="26"/>
              <w:szCs w:val="26"/>
            </w:rPr>
          </w:rPrChange>
        </w:rPr>
        <w:t xml:space="preserve">mới: </w:t>
      </w:r>
    </w:p>
    <w:p w:rsidR="00A60327" w:rsidRPr="00544959" w:rsidRDefault="00A60327" w:rsidP="00E967BD">
      <w:pPr>
        <w:pStyle w:val="ListParagraph"/>
        <w:numPr>
          <w:ilvl w:val="0"/>
          <w:numId w:val="7"/>
        </w:numPr>
        <w:spacing w:after="0"/>
        <w:jc w:val="both"/>
        <w:rPr>
          <w:ins w:id="883" w:author="Chi Tan Nguyen" w:date="2017-07-14T14:17:00Z"/>
          <w:rFonts w:ascii="Times New Roman" w:hAnsi="Times New Roman"/>
          <w:sz w:val="24"/>
          <w:szCs w:val="24"/>
          <w:rPrChange w:id="884" w:author="AdministratorKH" w:date="2017-07-18T12:33:00Z">
            <w:rPr>
              <w:ins w:id="885" w:author="Chi Tan Nguyen" w:date="2017-07-14T14:17:00Z"/>
              <w:rFonts w:ascii="Times New Roman" w:hAnsi="Times New Roman"/>
              <w:sz w:val="26"/>
              <w:szCs w:val="26"/>
            </w:rPr>
          </w:rPrChange>
        </w:rPr>
        <w:pPrChange w:id="886" w:author="AdministratorKH" w:date="2017-07-18T12:30:00Z">
          <w:pPr>
            <w:pStyle w:val="ListParagraph"/>
            <w:numPr>
              <w:numId w:val="1"/>
            </w:numPr>
            <w:ind w:left="420" w:hanging="360"/>
            <w:jc w:val="both"/>
          </w:pPr>
        </w:pPrChange>
      </w:pPr>
      <w:r w:rsidRPr="00544959">
        <w:rPr>
          <w:rFonts w:ascii="Times New Roman" w:hAnsi="Times New Roman"/>
          <w:sz w:val="24"/>
          <w:szCs w:val="24"/>
          <w:rPrChange w:id="887" w:author="AdministratorKH" w:date="2017-07-18T12:33:00Z">
            <w:rPr>
              <w:rFonts w:ascii="Times New Roman" w:hAnsi="Times New Roman"/>
              <w:sz w:val="26"/>
              <w:szCs w:val="26"/>
            </w:rPr>
          </w:rPrChange>
        </w:rPr>
        <w:t>Trong 6 tháng đầu năm, TCTy đã phát</w:t>
      </w:r>
      <w:r w:rsidR="00AB201E" w:rsidRPr="00544959">
        <w:rPr>
          <w:rFonts w:ascii="Times New Roman" w:hAnsi="Times New Roman"/>
          <w:sz w:val="24"/>
          <w:szCs w:val="24"/>
          <w:rPrChange w:id="888" w:author="AdministratorKH" w:date="2017-07-18T12:33:00Z">
            <w:rPr>
              <w:rFonts w:ascii="Times New Roman" w:hAnsi="Times New Roman"/>
              <w:sz w:val="26"/>
              <w:szCs w:val="26"/>
            </w:rPr>
          </w:rPrChange>
        </w:rPr>
        <w:t xml:space="preserve"> triển thêm 4 Doanh nghiệp tại </w:t>
      </w:r>
      <w:del w:id="889" w:author="Chi Tan Nguyen" w:date="2017-07-14T14:19:00Z">
        <w:r w:rsidR="00AB201E" w:rsidRPr="00544959" w:rsidDel="00554EB4">
          <w:rPr>
            <w:rFonts w:ascii="Times New Roman" w:hAnsi="Times New Roman"/>
            <w:sz w:val="24"/>
            <w:szCs w:val="24"/>
            <w:rPrChange w:id="890" w:author="AdministratorKH" w:date="2017-07-18T12:33:00Z">
              <w:rPr>
                <w:rFonts w:ascii="Times New Roman" w:hAnsi="Times New Roman"/>
                <w:sz w:val="26"/>
                <w:szCs w:val="26"/>
              </w:rPr>
            </w:rPrChange>
          </w:rPr>
          <w:delText>các</w:delText>
        </w:r>
        <w:r w:rsidRPr="00544959" w:rsidDel="00554EB4">
          <w:rPr>
            <w:rFonts w:ascii="Times New Roman" w:hAnsi="Times New Roman"/>
            <w:sz w:val="24"/>
            <w:szCs w:val="24"/>
            <w:rPrChange w:id="891" w:author="AdministratorKH" w:date="2017-07-18T12:33:00Z">
              <w:rPr>
                <w:rFonts w:ascii="Times New Roman" w:hAnsi="Times New Roman"/>
                <w:sz w:val="26"/>
                <w:szCs w:val="26"/>
              </w:rPr>
            </w:rPrChange>
          </w:rPr>
          <w:delText xml:space="preserve"> </w:delText>
        </w:r>
      </w:del>
      <w:ins w:id="892" w:author="Chi Tan Nguyen" w:date="2017-07-14T14:19:00Z">
        <w:r w:rsidR="00554EB4" w:rsidRPr="00544959">
          <w:rPr>
            <w:rFonts w:ascii="Times New Roman" w:hAnsi="Times New Roman"/>
            <w:sz w:val="24"/>
            <w:szCs w:val="24"/>
            <w:rPrChange w:id="893" w:author="AdministratorKH" w:date="2017-07-18T12:33:00Z">
              <w:rPr>
                <w:rFonts w:ascii="Times New Roman" w:hAnsi="Times New Roman"/>
                <w:sz w:val="26"/>
                <w:szCs w:val="26"/>
              </w:rPr>
            </w:rPrChange>
          </w:rPr>
          <w:t xml:space="preserve">3 </w:t>
        </w:r>
      </w:ins>
      <w:r w:rsidRPr="00544959">
        <w:rPr>
          <w:rFonts w:ascii="Times New Roman" w:hAnsi="Times New Roman"/>
          <w:sz w:val="24"/>
          <w:szCs w:val="24"/>
          <w:rPrChange w:id="894" w:author="AdministratorKH" w:date="2017-07-18T12:33:00Z">
            <w:rPr>
              <w:rFonts w:ascii="Times New Roman" w:hAnsi="Times New Roman"/>
              <w:sz w:val="26"/>
              <w:szCs w:val="26"/>
            </w:rPr>
          </w:rPrChange>
        </w:rPr>
        <w:t>thị trường mới: Linh Mỹ (Trà Vinh), Giáo Hồng (Vĩnh Long), Hạnh Lợi (Bạc Liêu), Quốc Vinh (Sóc Trăng) qua đó tạo được độ phủ hoàn toàn tại khu vực miền Tây.</w:t>
      </w:r>
    </w:p>
    <w:p w:rsidR="0030052C" w:rsidRPr="00544959" w:rsidRDefault="0030052C" w:rsidP="00E967BD">
      <w:pPr>
        <w:pStyle w:val="ListParagraph"/>
        <w:numPr>
          <w:ilvl w:val="0"/>
          <w:numId w:val="7"/>
        </w:numPr>
        <w:spacing w:after="0"/>
        <w:jc w:val="both"/>
        <w:rPr>
          <w:rFonts w:ascii="Times New Roman" w:hAnsi="Times New Roman"/>
          <w:sz w:val="24"/>
          <w:szCs w:val="24"/>
          <w:rPrChange w:id="895" w:author="AdministratorKH" w:date="2017-07-18T12:33:00Z">
            <w:rPr>
              <w:rFonts w:ascii="Times New Roman" w:hAnsi="Times New Roman"/>
              <w:sz w:val="26"/>
              <w:szCs w:val="26"/>
            </w:rPr>
          </w:rPrChange>
        </w:rPr>
        <w:pPrChange w:id="896" w:author="AdministratorKH" w:date="2017-07-18T12:30:00Z">
          <w:pPr>
            <w:pStyle w:val="ListParagraph"/>
            <w:numPr>
              <w:numId w:val="1"/>
            </w:numPr>
            <w:ind w:left="420" w:hanging="360"/>
            <w:jc w:val="both"/>
          </w:pPr>
        </w:pPrChange>
      </w:pPr>
      <w:ins w:id="897" w:author="Chi Tan Nguyen" w:date="2017-07-14T14:17:00Z">
        <w:r w:rsidRPr="00544959">
          <w:rPr>
            <w:rFonts w:ascii="Times New Roman" w:hAnsi="Times New Roman"/>
            <w:sz w:val="24"/>
            <w:szCs w:val="24"/>
            <w:rPrChange w:id="898" w:author="AdministratorKH" w:date="2017-07-18T12:33:00Z">
              <w:rPr>
                <w:rFonts w:ascii="Times New Roman" w:hAnsi="Times New Roman"/>
                <w:sz w:val="26"/>
                <w:szCs w:val="26"/>
              </w:rPr>
            </w:rPrChange>
          </w:rPr>
          <w:t>Hiện tại có 38 Đại lý cấp 1.</w:t>
        </w:r>
      </w:ins>
    </w:p>
    <w:p w:rsidR="00701E58" w:rsidRPr="00544959" w:rsidRDefault="00701E58" w:rsidP="00E967BD">
      <w:pPr>
        <w:pStyle w:val="ListParagraph"/>
        <w:spacing w:after="0"/>
        <w:ind w:left="420"/>
        <w:jc w:val="both"/>
        <w:rPr>
          <w:rFonts w:ascii="Times New Roman" w:hAnsi="Times New Roman"/>
          <w:sz w:val="24"/>
          <w:szCs w:val="24"/>
          <w:rPrChange w:id="899" w:author="AdministratorKH" w:date="2017-07-18T12:33:00Z">
            <w:rPr>
              <w:rFonts w:ascii="Times New Roman" w:hAnsi="Times New Roman"/>
              <w:sz w:val="10"/>
              <w:szCs w:val="10"/>
            </w:rPr>
          </w:rPrChange>
        </w:rPr>
        <w:pPrChange w:id="900" w:author="AdministratorKH" w:date="2017-07-18T12:30:00Z">
          <w:pPr>
            <w:pStyle w:val="ListParagraph"/>
            <w:ind w:left="420"/>
            <w:jc w:val="both"/>
          </w:pPr>
        </w:pPrChange>
      </w:pPr>
    </w:p>
    <w:p w:rsidR="00701E58" w:rsidRPr="00544959" w:rsidRDefault="00A60327" w:rsidP="00E967BD">
      <w:pPr>
        <w:pStyle w:val="ListParagraph"/>
        <w:numPr>
          <w:ilvl w:val="0"/>
          <w:numId w:val="6"/>
        </w:numPr>
        <w:spacing w:after="0"/>
        <w:jc w:val="both"/>
        <w:outlineLvl w:val="2"/>
        <w:rPr>
          <w:rFonts w:ascii="Times New Roman" w:hAnsi="Times New Roman"/>
          <w:b/>
          <w:sz w:val="24"/>
          <w:szCs w:val="24"/>
          <w:rPrChange w:id="901" w:author="AdministratorKH" w:date="2017-07-18T12:33:00Z">
            <w:rPr>
              <w:rFonts w:ascii="Times New Roman" w:hAnsi="Times New Roman"/>
              <w:b/>
              <w:sz w:val="26"/>
              <w:szCs w:val="26"/>
            </w:rPr>
          </w:rPrChange>
        </w:rPr>
        <w:pPrChange w:id="902" w:author="AdministratorKH" w:date="2017-07-18T12:30:00Z">
          <w:pPr>
            <w:pStyle w:val="ListParagraph"/>
            <w:numPr>
              <w:numId w:val="1"/>
            </w:numPr>
            <w:spacing w:after="0"/>
            <w:ind w:left="420" w:hanging="360"/>
            <w:jc w:val="both"/>
          </w:pPr>
        </w:pPrChange>
      </w:pPr>
      <w:r w:rsidRPr="00544959">
        <w:rPr>
          <w:rFonts w:ascii="Times New Roman" w:hAnsi="Times New Roman"/>
          <w:b/>
          <w:sz w:val="24"/>
          <w:szCs w:val="24"/>
          <w:rPrChange w:id="903" w:author="AdministratorKH" w:date="2017-07-18T12:33:00Z">
            <w:rPr>
              <w:rFonts w:ascii="Times New Roman" w:hAnsi="Times New Roman"/>
              <w:b/>
              <w:sz w:val="26"/>
              <w:szCs w:val="26"/>
            </w:rPr>
          </w:rPrChange>
        </w:rPr>
        <w:t>Quảng bá sản phẩm và thương hiệu Khánh Hội:</w:t>
      </w:r>
    </w:p>
    <w:p w:rsidR="00A60327" w:rsidRPr="00544959" w:rsidDel="00E967BD" w:rsidRDefault="00A60327" w:rsidP="00E967BD">
      <w:pPr>
        <w:pStyle w:val="ListParagraph"/>
        <w:spacing w:after="0"/>
        <w:ind w:left="420"/>
        <w:jc w:val="both"/>
        <w:rPr>
          <w:del w:id="904" w:author="AdministratorKH" w:date="2017-07-18T12:31:00Z"/>
          <w:rFonts w:ascii="Times New Roman" w:hAnsi="Times New Roman"/>
          <w:b/>
          <w:sz w:val="24"/>
          <w:szCs w:val="24"/>
          <w:rPrChange w:id="905" w:author="AdministratorKH" w:date="2017-07-18T12:33:00Z">
            <w:rPr>
              <w:del w:id="906" w:author="AdministratorKH" w:date="2017-07-18T12:31:00Z"/>
              <w:rFonts w:ascii="Times New Roman" w:hAnsi="Times New Roman"/>
              <w:b/>
              <w:sz w:val="26"/>
              <w:szCs w:val="26"/>
            </w:rPr>
          </w:rPrChange>
        </w:rPr>
        <w:pPrChange w:id="907" w:author="AdministratorKH" w:date="2017-07-18T12:30:00Z">
          <w:pPr>
            <w:pStyle w:val="ListParagraph"/>
            <w:spacing w:after="0"/>
            <w:ind w:left="420"/>
            <w:jc w:val="both"/>
          </w:pPr>
        </w:pPrChange>
      </w:pPr>
      <w:del w:id="908" w:author="AdministratorKH" w:date="2017-07-18T12:31:00Z">
        <w:r w:rsidRPr="00544959" w:rsidDel="00E967BD">
          <w:rPr>
            <w:rFonts w:ascii="Times New Roman" w:hAnsi="Times New Roman"/>
            <w:sz w:val="24"/>
            <w:szCs w:val="24"/>
            <w:highlight w:val="yellow"/>
            <w:rPrChange w:id="909" w:author="AdministratorKH" w:date="2017-07-18T12:33:00Z">
              <w:rPr>
                <w:rFonts w:ascii="Times New Roman" w:hAnsi="Times New Roman"/>
                <w:color w:val="000000" w:themeColor="text1"/>
                <w:sz w:val="26"/>
                <w:szCs w:val="26"/>
              </w:rPr>
            </w:rPrChange>
          </w:rPr>
          <w:delText>Thực hiện các chương trình bán và quảng bá sản phẩm mới (</w:delText>
        </w:r>
      </w:del>
      <w:ins w:id="910" w:author="Chi Tan Nguyen" w:date="2017-07-14T14:21:00Z">
        <w:del w:id="911" w:author="AdministratorKH" w:date="2017-07-18T12:31:00Z">
          <w:r w:rsidR="00554EB4" w:rsidRPr="00544959" w:rsidDel="00E967BD">
            <w:rPr>
              <w:rFonts w:ascii="Times New Roman" w:hAnsi="Times New Roman"/>
              <w:sz w:val="24"/>
              <w:szCs w:val="24"/>
              <w:highlight w:val="yellow"/>
              <w:rPrChange w:id="912" w:author="AdministratorKH" w:date="2017-07-18T12:33:00Z">
                <w:rPr>
                  <w:rFonts w:ascii="Times New Roman" w:hAnsi="Times New Roman"/>
                  <w:color w:val="000000" w:themeColor="text1"/>
                  <w:sz w:val="26"/>
                  <w:szCs w:val="26"/>
                  <w:highlight w:val="yellow"/>
                </w:rPr>
              </w:rPrChange>
            </w:rPr>
            <w:delText xml:space="preserve">? </w:delText>
          </w:r>
        </w:del>
      </w:ins>
      <w:del w:id="913" w:author="AdministratorKH" w:date="2017-07-18T12:31:00Z">
        <w:r w:rsidRPr="00544959" w:rsidDel="00E967BD">
          <w:rPr>
            <w:rFonts w:ascii="Times New Roman" w:hAnsi="Times New Roman"/>
            <w:sz w:val="24"/>
            <w:szCs w:val="24"/>
            <w:highlight w:val="yellow"/>
            <w:rPrChange w:id="914" w:author="AdministratorKH" w:date="2017-07-18T12:33:00Z">
              <w:rPr>
                <w:rFonts w:ascii="Times New Roman" w:hAnsi="Times New Roman"/>
                <w:color w:val="000000" w:themeColor="text1"/>
                <w:sz w:val="26"/>
                <w:szCs w:val="26"/>
              </w:rPr>
            </w:rPrChange>
          </w:rPr>
          <w:delText>Sampling &amp; commando)  tại các thị trường tiềm năng và có khả năng phát triểntại</w:delText>
        </w:r>
      </w:del>
      <w:ins w:id="915" w:author="Chi Tan Nguyen" w:date="2017-07-14T14:20:00Z">
        <w:del w:id="916" w:author="AdministratorKH" w:date="2017-07-18T12:31:00Z">
          <w:r w:rsidR="00554EB4" w:rsidRPr="00544959" w:rsidDel="00E967BD">
            <w:rPr>
              <w:rFonts w:ascii="Times New Roman" w:hAnsi="Times New Roman"/>
              <w:sz w:val="24"/>
              <w:szCs w:val="24"/>
              <w:highlight w:val="yellow"/>
              <w:rPrChange w:id="917" w:author="AdministratorKH" w:date="2017-07-18T12:33:00Z">
                <w:rPr>
                  <w:rFonts w:ascii="Times New Roman" w:hAnsi="Times New Roman"/>
                  <w:color w:val="000000" w:themeColor="text1"/>
                  <w:sz w:val="26"/>
                  <w:szCs w:val="26"/>
                </w:rPr>
              </w:rPrChange>
            </w:rPr>
            <w:delText>:</w:delText>
          </w:r>
        </w:del>
      </w:ins>
      <w:del w:id="918" w:author="AdministratorKH" w:date="2017-07-18T12:31:00Z">
        <w:r w:rsidRPr="00544959" w:rsidDel="00E967BD">
          <w:rPr>
            <w:rFonts w:ascii="Times New Roman" w:hAnsi="Times New Roman"/>
            <w:sz w:val="24"/>
            <w:szCs w:val="24"/>
            <w:highlight w:val="yellow"/>
            <w:rPrChange w:id="919" w:author="AdministratorKH" w:date="2017-07-18T12:33:00Z">
              <w:rPr>
                <w:rFonts w:ascii="Times New Roman" w:hAnsi="Times New Roman"/>
                <w:color w:val="000000" w:themeColor="text1"/>
                <w:sz w:val="26"/>
                <w:szCs w:val="26"/>
              </w:rPr>
            </w:rPrChange>
          </w:rPr>
          <w:delText xml:space="preserve"> Bến Tre, Tiền Giang, Đồng Tháp, Huế, Trà Vinh, Long An, TP. HCM, Kiên Giang, Vĩnh Long, Vũng Tàu</w:delText>
        </w:r>
      </w:del>
      <w:ins w:id="920" w:author="Chi Tan Nguyen" w:date="2017-07-14T14:21:00Z">
        <w:del w:id="921" w:author="AdministratorKH" w:date="2017-07-18T12:31:00Z">
          <w:r w:rsidR="00554EB4" w:rsidRPr="00544959" w:rsidDel="00E967BD">
            <w:rPr>
              <w:rFonts w:ascii="Times New Roman" w:hAnsi="Times New Roman"/>
              <w:sz w:val="24"/>
              <w:szCs w:val="24"/>
              <w:highlight w:val="yellow"/>
              <w:rPrChange w:id="922" w:author="AdministratorKH" w:date="2017-07-18T12:33:00Z">
                <w:rPr>
                  <w:rFonts w:ascii="Times New Roman" w:hAnsi="Times New Roman"/>
                  <w:color w:val="000000" w:themeColor="text1"/>
                  <w:sz w:val="26"/>
                  <w:szCs w:val="26"/>
                  <w:highlight w:val="yellow"/>
                </w:rPr>
              </w:rPrChange>
            </w:rPr>
            <w:delText>. (Bổ sung Hiệu quả mang lại từ các chương trình này)</w:delText>
          </w:r>
        </w:del>
      </w:ins>
      <w:del w:id="923" w:author="AdministratorKH" w:date="2017-07-18T12:31:00Z">
        <w:r w:rsidRPr="00544959" w:rsidDel="00E967BD">
          <w:rPr>
            <w:rFonts w:ascii="Times New Roman" w:hAnsi="Times New Roman"/>
            <w:sz w:val="24"/>
            <w:szCs w:val="24"/>
            <w:highlight w:val="yellow"/>
            <w:rPrChange w:id="924" w:author="AdministratorKH" w:date="2017-07-18T12:33:00Z">
              <w:rPr>
                <w:rFonts w:ascii="Times New Roman" w:hAnsi="Times New Roman"/>
                <w:color w:val="000000" w:themeColor="text1"/>
                <w:sz w:val="26"/>
                <w:szCs w:val="26"/>
              </w:rPr>
            </w:rPrChange>
          </w:rPr>
          <w:delText>…</w:delText>
        </w:r>
      </w:del>
    </w:p>
    <w:p w:rsidR="00554EB4" w:rsidRPr="00544959" w:rsidRDefault="00A60327" w:rsidP="00E967BD">
      <w:pPr>
        <w:pStyle w:val="ListParagraph"/>
        <w:spacing w:after="0"/>
        <w:ind w:left="420"/>
        <w:jc w:val="both"/>
        <w:rPr>
          <w:rFonts w:ascii="Times New Roman" w:hAnsi="Times New Roman"/>
          <w:i/>
          <w:sz w:val="24"/>
          <w:szCs w:val="24"/>
          <w:rPrChange w:id="925" w:author="AdministratorKH" w:date="2017-07-18T12:33:00Z">
            <w:rPr>
              <w:rFonts w:ascii="Times New Roman" w:hAnsi="Times New Roman"/>
              <w:i/>
              <w:sz w:val="26"/>
              <w:szCs w:val="26"/>
            </w:rPr>
          </w:rPrChange>
        </w:rPr>
        <w:pPrChange w:id="926" w:author="AdministratorKH" w:date="2017-07-18T12:30:00Z">
          <w:pPr>
            <w:pStyle w:val="ListParagraph"/>
            <w:ind w:left="420"/>
            <w:jc w:val="both"/>
          </w:pPr>
        </w:pPrChange>
      </w:pPr>
      <w:r w:rsidRPr="00544959">
        <w:rPr>
          <w:rFonts w:ascii="Times New Roman" w:hAnsi="Times New Roman"/>
          <w:sz w:val="24"/>
          <w:szCs w:val="24"/>
          <w:rPrChange w:id="927" w:author="AdministratorKH" w:date="2017-07-18T12:33:00Z">
            <w:rPr>
              <w:rFonts w:ascii="Times New Roman" w:hAnsi="Times New Roman"/>
              <w:sz w:val="26"/>
              <w:szCs w:val="26"/>
            </w:rPr>
          </w:rPrChange>
        </w:rPr>
        <w:t xml:space="preserve">- Cung cấp 17 bảng hiệu treo tại trụ sở chính của các Doanh nghiệp </w:t>
      </w:r>
      <w:r w:rsidRPr="00544959">
        <w:rPr>
          <w:rFonts w:ascii="Times New Roman" w:hAnsi="Times New Roman"/>
          <w:i/>
          <w:sz w:val="24"/>
          <w:szCs w:val="24"/>
          <w:rPrChange w:id="928" w:author="AdministratorKH" w:date="2017-07-18T12:33:00Z">
            <w:rPr>
              <w:rFonts w:ascii="Times New Roman" w:hAnsi="Times New Roman"/>
              <w:i/>
              <w:sz w:val="26"/>
              <w:szCs w:val="26"/>
            </w:rPr>
          </w:rPrChange>
        </w:rPr>
        <w:t>(hình ảnh các bản</w:t>
      </w:r>
      <w:ins w:id="929" w:author="Chi Tan Nguyen" w:date="2017-07-14T14:22:00Z">
        <w:r w:rsidR="00554EB4" w:rsidRPr="00544959">
          <w:rPr>
            <w:rFonts w:ascii="Times New Roman" w:hAnsi="Times New Roman"/>
            <w:i/>
            <w:sz w:val="24"/>
            <w:szCs w:val="24"/>
            <w:rPrChange w:id="930" w:author="AdministratorKH" w:date="2017-07-18T12:33:00Z">
              <w:rPr>
                <w:rFonts w:ascii="Times New Roman" w:hAnsi="Times New Roman"/>
                <w:i/>
                <w:sz w:val="26"/>
                <w:szCs w:val="26"/>
              </w:rPr>
            </w:rPrChange>
          </w:rPr>
          <w:t>g</w:t>
        </w:r>
      </w:ins>
      <w:r w:rsidRPr="00544959">
        <w:rPr>
          <w:rFonts w:ascii="Times New Roman" w:hAnsi="Times New Roman"/>
          <w:i/>
          <w:sz w:val="24"/>
          <w:szCs w:val="24"/>
          <w:rPrChange w:id="931" w:author="AdministratorKH" w:date="2017-07-18T12:33:00Z">
            <w:rPr>
              <w:rFonts w:ascii="Times New Roman" w:hAnsi="Times New Roman"/>
              <w:i/>
              <w:sz w:val="26"/>
              <w:szCs w:val="26"/>
            </w:rPr>
          </w:rPrChange>
        </w:rPr>
        <w:t xml:space="preserve"> hiệu).</w:t>
      </w:r>
      <w:ins w:id="932" w:author="Chi Tan Nguyen" w:date="2017-07-14T14:22:00Z">
        <w:r w:rsidR="00554EB4" w:rsidRPr="00544959">
          <w:rPr>
            <w:rFonts w:ascii="Times New Roman" w:hAnsi="Times New Roman"/>
            <w:i/>
            <w:sz w:val="24"/>
            <w:szCs w:val="24"/>
            <w:rPrChange w:id="933" w:author="AdministratorKH" w:date="2017-07-18T12:33:00Z">
              <w:rPr>
                <w:rFonts w:ascii="Times New Roman" w:hAnsi="Times New Roman"/>
                <w:i/>
                <w:sz w:val="26"/>
                <w:szCs w:val="26"/>
              </w:rPr>
            </w:rPrChange>
          </w:rPr>
          <w:t xml:space="preserve"> </w:t>
        </w:r>
        <w:r w:rsidR="00554EB4" w:rsidRPr="00544959">
          <w:rPr>
            <w:rFonts w:ascii="Times New Roman" w:hAnsi="Times New Roman"/>
            <w:i/>
            <w:sz w:val="24"/>
            <w:szCs w:val="24"/>
            <w:highlight w:val="yellow"/>
            <w:rPrChange w:id="934" w:author="AdministratorKH" w:date="2017-07-18T12:33:00Z">
              <w:rPr>
                <w:rFonts w:ascii="Times New Roman" w:hAnsi="Times New Roman"/>
                <w:i/>
                <w:sz w:val="26"/>
                <w:szCs w:val="26"/>
              </w:rPr>
            </w:rPrChange>
          </w:rPr>
          <w:t>(powerpoint chạy hình bảng hiệu).</w:t>
        </w:r>
      </w:ins>
      <w:ins w:id="935" w:author="Chi Tan Nguyen" w:date="2017-07-14T14:23:00Z">
        <w:r w:rsidR="00554EB4" w:rsidRPr="00544959">
          <w:rPr>
            <w:rFonts w:ascii="Times New Roman" w:hAnsi="Times New Roman"/>
            <w:i/>
            <w:sz w:val="24"/>
            <w:szCs w:val="24"/>
            <w:highlight w:val="yellow"/>
            <w:rPrChange w:id="936" w:author="AdministratorKH" w:date="2017-07-18T12:33:00Z">
              <w:rPr>
                <w:rFonts w:ascii="Times New Roman" w:hAnsi="Times New Roman"/>
                <w:i/>
                <w:sz w:val="26"/>
                <w:szCs w:val="26"/>
              </w:rPr>
            </w:rPrChange>
          </w:rPr>
          <w:t xml:space="preserve"> (</w:t>
        </w:r>
      </w:ins>
      <w:ins w:id="937" w:author="Chi Tan Nguyen" w:date="2017-07-14T14:22:00Z">
        <w:r w:rsidR="00554EB4" w:rsidRPr="00544959">
          <w:rPr>
            <w:rFonts w:ascii="Times New Roman" w:hAnsi="Times New Roman"/>
            <w:i/>
            <w:sz w:val="24"/>
            <w:szCs w:val="24"/>
            <w:highlight w:val="yellow"/>
            <w:rPrChange w:id="938" w:author="AdministratorKH" w:date="2017-07-18T12:33:00Z">
              <w:rPr>
                <w:rFonts w:ascii="Times New Roman" w:hAnsi="Times New Roman"/>
                <w:i/>
                <w:sz w:val="26"/>
                <w:szCs w:val="26"/>
              </w:rPr>
            </w:rPrChange>
          </w:rPr>
          <w:t xml:space="preserve">Liệt kê những </w:t>
        </w:r>
      </w:ins>
      <w:ins w:id="939" w:author="Chi Tan Nguyen" w:date="2017-07-14T14:23:00Z">
        <w:r w:rsidR="00554EB4" w:rsidRPr="00544959">
          <w:rPr>
            <w:rFonts w:ascii="Times New Roman" w:hAnsi="Times New Roman"/>
            <w:i/>
            <w:sz w:val="24"/>
            <w:szCs w:val="24"/>
            <w:highlight w:val="yellow"/>
            <w:rPrChange w:id="940" w:author="AdministratorKH" w:date="2017-07-18T12:33:00Z">
              <w:rPr>
                <w:rFonts w:ascii="Times New Roman" w:hAnsi="Times New Roman"/>
                <w:i/>
                <w:sz w:val="26"/>
                <w:szCs w:val="26"/>
              </w:rPr>
            </w:rPrChange>
          </w:rPr>
          <w:t>DN đã treo và chưa treo)</w:t>
        </w:r>
      </w:ins>
    </w:p>
    <w:p w:rsidR="00E967BD" w:rsidRPr="00544959" w:rsidRDefault="00E967BD" w:rsidP="00E967BD">
      <w:pPr>
        <w:numPr>
          <w:ilvl w:val="0"/>
          <w:numId w:val="10"/>
        </w:numPr>
        <w:spacing w:after="0"/>
        <w:contextualSpacing/>
        <w:jc w:val="both"/>
        <w:rPr>
          <w:ins w:id="941" w:author="AdministratorKH" w:date="2017-07-18T12:31:00Z"/>
          <w:rFonts w:ascii="Times New Roman" w:hAnsi="Times New Roman"/>
          <w:sz w:val="24"/>
          <w:szCs w:val="24"/>
          <w:rPrChange w:id="942" w:author="AdministratorKH" w:date="2017-07-18T12:33:00Z">
            <w:rPr>
              <w:ins w:id="943" w:author="AdministratorKH" w:date="2017-07-18T12:31:00Z"/>
              <w:rFonts w:ascii="Times New Roman" w:hAnsi="Times New Roman"/>
              <w:color w:val="000000"/>
              <w:sz w:val="26"/>
              <w:szCs w:val="26"/>
            </w:rPr>
          </w:rPrChange>
        </w:rPr>
      </w:pPr>
      <w:ins w:id="944" w:author="AdministratorKH" w:date="2017-07-18T12:31:00Z">
        <w:r w:rsidRPr="00544959">
          <w:rPr>
            <w:rFonts w:ascii="Times New Roman" w:hAnsi="Times New Roman"/>
            <w:sz w:val="24"/>
            <w:szCs w:val="24"/>
            <w:rPrChange w:id="945" w:author="AdministratorKH" w:date="2017-07-18T12:33:00Z">
              <w:rPr>
                <w:rFonts w:ascii="Times New Roman" w:hAnsi="Times New Roman"/>
                <w:color w:val="000000"/>
                <w:sz w:val="26"/>
                <w:szCs w:val="26"/>
              </w:rPr>
            </w:rPrChange>
          </w:rPr>
          <w:t xml:space="preserve">Thực hiện 21 đợt bán và quảng bá sản phẩm mới (Sampling &amp; commando) tại 15 thị trường: Huế, Bình Phước, Bình Dương, Vũng Tàu,  TP. HCM, Long An, Tiền Giang, Bến Tre, Vĩnh Long, Đồng Tháp, Trà Vinh, Sóc Trăng, Kiên Giang, Bạc Liêu, Cà Mau. </w:t>
        </w:r>
      </w:ins>
    </w:p>
    <w:p w:rsidR="00E967BD" w:rsidRPr="00544959" w:rsidRDefault="00E967BD" w:rsidP="00E967BD">
      <w:pPr>
        <w:numPr>
          <w:ilvl w:val="0"/>
          <w:numId w:val="10"/>
        </w:numPr>
        <w:spacing w:after="0"/>
        <w:contextualSpacing/>
        <w:jc w:val="both"/>
        <w:rPr>
          <w:ins w:id="946" w:author="AdministratorKH" w:date="2017-07-18T12:31:00Z"/>
          <w:rFonts w:ascii="Times New Roman" w:hAnsi="Times New Roman"/>
          <w:sz w:val="24"/>
          <w:szCs w:val="24"/>
          <w:rPrChange w:id="947" w:author="AdministratorKH" w:date="2017-07-18T12:33:00Z">
            <w:rPr>
              <w:ins w:id="948" w:author="AdministratorKH" w:date="2017-07-18T12:31:00Z"/>
              <w:rFonts w:ascii="Times New Roman" w:hAnsi="Times New Roman"/>
              <w:color w:val="000000"/>
              <w:sz w:val="26"/>
              <w:szCs w:val="26"/>
            </w:rPr>
          </w:rPrChange>
        </w:rPr>
      </w:pPr>
      <w:ins w:id="949" w:author="AdministratorKH" w:date="2017-07-18T12:31:00Z">
        <w:r w:rsidRPr="00544959">
          <w:rPr>
            <w:rFonts w:ascii="Times New Roman" w:hAnsi="Times New Roman"/>
            <w:sz w:val="24"/>
            <w:szCs w:val="24"/>
            <w:rPrChange w:id="950" w:author="AdministratorKH" w:date="2017-07-18T12:33:00Z">
              <w:rPr>
                <w:rFonts w:ascii="Times New Roman" w:hAnsi="Times New Roman"/>
                <w:color w:val="000000"/>
                <w:sz w:val="26"/>
                <w:szCs w:val="26"/>
              </w:rPr>
            </w:rPrChange>
          </w:rPr>
          <w:t>Tổng kinh phí thực hiện là  170 triệu đồng (bao gồm thuốc mời và chi phí lương cho đội ngũ nhân viên thị trường).</w:t>
        </w:r>
      </w:ins>
    </w:p>
    <w:p w:rsidR="00E967BD" w:rsidRPr="00544959" w:rsidRDefault="00E967BD" w:rsidP="00E967BD">
      <w:pPr>
        <w:spacing w:after="0"/>
        <w:ind w:left="420"/>
        <w:contextualSpacing/>
        <w:jc w:val="both"/>
        <w:rPr>
          <w:ins w:id="951" w:author="AdministratorKH" w:date="2017-07-18T12:31:00Z"/>
          <w:rFonts w:ascii="Times New Roman" w:hAnsi="Times New Roman"/>
          <w:b/>
          <w:sz w:val="24"/>
          <w:szCs w:val="24"/>
          <w:rPrChange w:id="952" w:author="AdministratorKH" w:date="2017-07-18T12:33:00Z">
            <w:rPr>
              <w:ins w:id="953" w:author="AdministratorKH" w:date="2017-07-18T12:31:00Z"/>
              <w:rFonts w:ascii="Times New Roman" w:hAnsi="Times New Roman"/>
              <w:b/>
              <w:color w:val="000000"/>
              <w:sz w:val="26"/>
              <w:szCs w:val="26"/>
            </w:rPr>
          </w:rPrChange>
        </w:rPr>
      </w:pPr>
      <w:ins w:id="954" w:author="AdministratorKH" w:date="2017-07-18T12:31:00Z">
        <w:r w:rsidRPr="00544959">
          <w:rPr>
            <w:rFonts w:ascii="Times New Roman" w:hAnsi="Times New Roman"/>
            <w:b/>
            <w:sz w:val="24"/>
            <w:szCs w:val="24"/>
            <w:rPrChange w:id="955" w:author="AdministratorKH" w:date="2017-07-18T12:33:00Z">
              <w:rPr>
                <w:rFonts w:ascii="Times New Roman" w:hAnsi="Times New Roman"/>
                <w:b/>
                <w:color w:val="000000"/>
                <w:sz w:val="26"/>
                <w:szCs w:val="26"/>
              </w:rPr>
            </w:rPrChange>
          </w:rPr>
          <w:t>Hiệu quả mang lại từ các chương trình này:</w:t>
        </w:r>
      </w:ins>
    </w:p>
    <w:p w:rsidR="00E967BD" w:rsidRPr="00544959" w:rsidRDefault="00E967BD" w:rsidP="00E967BD">
      <w:pPr>
        <w:numPr>
          <w:ilvl w:val="0"/>
          <w:numId w:val="11"/>
        </w:numPr>
        <w:spacing w:after="0"/>
        <w:contextualSpacing/>
        <w:jc w:val="both"/>
        <w:rPr>
          <w:ins w:id="956" w:author="AdministratorKH" w:date="2017-07-18T12:31:00Z"/>
          <w:rFonts w:ascii="Times New Roman" w:hAnsi="Times New Roman"/>
          <w:sz w:val="24"/>
          <w:szCs w:val="24"/>
          <w:rPrChange w:id="957" w:author="AdministratorKH" w:date="2017-07-18T12:33:00Z">
            <w:rPr>
              <w:ins w:id="958" w:author="AdministratorKH" w:date="2017-07-18T12:31:00Z"/>
              <w:rFonts w:ascii="Times New Roman" w:hAnsi="Times New Roman"/>
              <w:color w:val="000000"/>
              <w:sz w:val="26"/>
              <w:szCs w:val="26"/>
            </w:rPr>
          </w:rPrChange>
        </w:rPr>
      </w:pPr>
      <w:ins w:id="959" w:author="AdministratorKH" w:date="2017-07-18T12:31:00Z">
        <w:r w:rsidRPr="00544959">
          <w:rPr>
            <w:rFonts w:ascii="Times New Roman" w:hAnsi="Times New Roman"/>
            <w:sz w:val="24"/>
            <w:szCs w:val="24"/>
            <w:rPrChange w:id="960" w:author="AdministratorKH" w:date="2017-07-18T12:33:00Z">
              <w:rPr>
                <w:rFonts w:ascii="Times New Roman" w:hAnsi="Times New Roman"/>
                <w:color w:val="000000"/>
                <w:sz w:val="26"/>
                <w:szCs w:val="26"/>
              </w:rPr>
            </w:rPrChange>
          </w:rPr>
          <w:t>Tiếp cận trực tiếp đến người hút, quảng bá được sản phẩm mới đến khách hàng ở 15 thị trường.</w:t>
        </w:r>
      </w:ins>
    </w:p>
    <w:p w:rsidR="00E967BD" w:rsidRPr="00544959" w:rsidRDefault="00E967BD" w:rsidP="00E967BD">
      <w:pPr>
        <w:numPr>
          <w:ilvl w:val="0"/>
          <w:numId w:val="11"/>
        </w:numPr>
        <w:contextualSpacing/>
        <w:rPr>
          <w:ins w:id="961" w:author="AdministratorKH" w:date="2017-07-18T12:31:00Z"/>
          <w:rFonts w:ascii="Times New Roman" w:hAnsi="Times New Roman"/>
          <w:sz w:val="24"/>
          <w:szCs w:val="24"/>
          <w:rPrChange w:id="962" w:author="AdministratorKH" w:date="2017-07-18T12:33:00Z">
            <w:rPr>
              <w:ins w:id="963" w:author="AdministratorKH" w:date="2017-07-18T12:31:00Z"/>
              <w:rFonts w:ascii="Times New Roman" w:hAnsi="Times New Roman"/>
              <w:color w:val="000000"/>
              <w:sz w:val="26"/>
              <w:szCs w:val="26"/>
            </w:rPr>
          </w:rPrChange>
        </w:rPr>
      </w:pPr>
      <w:ins w:id="964" w:author="AdministratorKH" w:date="2017-07-18T12:31:00Z">
        <w:r w:rsidRPr="00544959">
          <w:rPr>
            <w:rFonts w:ascii="Times New Roman" w:hAnsi="Times New Roman"/>
            <w:sz w:val="24"/>
            <w:szCs w:val="24"/>
            <w:rPrChange w:id="965" w:author="AdministratorKH" w:date="2017-07-18T12:33:00Z">
              <w:rPr>
                <w:rFonts w:ascii="Times New Roman" w:hAnsi="Times New Roman"/>
                <w:color w:val="000000"/>
                <w:sz w:val="26"/>
                <w:szCs w:val="26"/>
              </w:rPr>
            </w:rPrChange>
          </w:rPr>
          <w:t>Tạo sự chú ý của khách hàng đối với sản phẩm khi bán hàng tập trung.</w:t>
        </w:r>
      </w:ins>
    </w:p>
    <w:p w:rsidR="00E967BD" w:rsidRPr="00544959" w:rsidRDefault="00E967BD" w:rsidP="00E967BD">
      <w:pPr>
        <w:numPr>
          <w:ilvl w:val="0"/>
          <w:numId w:val="11"/>
        </w:numPr>
        <w:spacing w:after="0"/>
        <w:contextualSpacing/>
        <w:jc w:val="both"/>
        <w:rPr>
          <w:ins w:id="966" w:author="AdministratorKH" w:date="2017-07-18T12:31:00Z"/>
          <w:rFonts w:ascii="Times New Roman" w:hAnsi="Times New Roman"/>
          <w:sz w:val="24"/>
          <w:szCs w:val="24"/>
          <w:rPrChange w:id="967" w:author="AdministratorKH" w:date="2017-07-18T12:33:00Z">
            <w:rPr>
              <w:ins w:id="968" w:author="AdministratorKH" w:date="2017-07-18T12:31:00Z"/>
              <w:rFonts w:ascii="Times New Roman" w:hAnsi="Times New Roman"/>
              <w:color w:val="000000"/>
              <w:sz w:val="26"/>
              <w:szCs w:val="26"/>
            </w:rPr>
          </w:rPrChange>
        </w:rPr>
      </w:pPr>
      <w:ins w:id="969" w:author="AdministratorKH" w:date="2017-07-18T12:31:00Z">
        <w:r w:rsidRPr="00544959">
          <w:rPr>
            <w:rFonts w:ascii="Times New Roman" w:hAnsi="Times New Roman"/>
            <w:sz w:val="24"/>
            <w:szCs w:val="24"/>
            <w:rPrChange w:id="970" w:author="AdministratorKH" w:date="2017-07-18T12:33:00Z">
              <w:rPr>
                <w:rFonts w:ascii="Times New Roman" w:hAnsi="Times New Roman"/>
                <w:color w:val="000000"/>
                <w:sz w:val="26"/>
                <w:szCs w:val="26"/>
              </w:rPr>
            </w:rPrChange>
          </w:rPr>
          <w:t>Sản phẩm mới tiêu thụ thêm tại 1.240 điểm mở mới (các điểm bán này chưa bán các sản phẩm Khánh Hội từ trước).</w:t>
        </w:r>
      </w:ins>
    </w:p>
    <w:p w:rsidR="00A60327" w:rsidRPr="00544959" w:rsidRDefault="00A60327" w:rsidP="00E967BD">
      <w:pPr>
        <w:pStyle w:val="ListParagraph"/>
        <w:spacing w:after="0"/>
        <w:ind w:left="418"/>
        <w:jc w:val="both"/>
        <w:rPr>
          <w:rFonts w:ascii="Times New Roman" w:hAnsi="Times New Roman"/>
          <w:sz w:val="24"/>
          <w:szCs w:val="24"/>
          <w:rPrChange w:id="971" w:author="AdministratorKH" w:date="2017-07-18T12:33:00Z">
            <w:rPr>
              <w:rFonts w:ascii="Times New Roman" w:hAnsi="Times New Roman"/>
              <w:sz w:val="26"/>
              <w:szCs w:val="26"/>
            </w:rPr>
          </w:rPrChange>
        </w:rPr>
        <w:pPrChange w:id="972" w:author="AdministratorKH" w:date="2017-07-18T12:30:00Z">
          <w:pPr>
            <w:pStyle w:val="ListParagraph"/>
            <w:spacing w:line="120" w:lineRule="auto"/>
            <w:ind w:left="418"/>
            <w:jc w:val="both"/>
          </w:pPr>
        </w:pPrChange>
      </w:pPr>
    </w:p>
    <w:p w:rsidR="00A60327" w:rsidRPr="00544959" w:rsidRDefault="00A60327" w:rsidP="00E967BD">
      <w:pPr>
        <w:pStyle w:val="ListParagraph"/>
        <w:numPr>
          <w:ilvl w:val="0"/>
          <w:numId w:val="6"/>
        </w:numPr>
        <w:spacing w:after="0"/>
        <w:jc w:val="both"/>
        <w:outlineLvl w:val="2"/>
        <w:rPr>
          <w:rFonts w:ascii="Times New Roman" w:hAnsi="Times New Roman"/>
          <w:b/>
          <w:sz w:val="24"/>
          <w:szCs w:val="24"/>
          <w:rPrChange w:id="973" w:author="AdministratorKH" w:date="2017-07-18T12:33:00Z">
            <w:rPr>
              <w:rFonts w:ascii="Times New Roman" w:hAnsi="Times New Roman"/>
              <w:b/>
              <w:sz w:val="26"/>
              <w:szCs w:val="26"/>
            </w:rPr>
          </w:rPrChange>
        </w:rPr>
        <w:pPrChange w:id="974" w:author="AdministratorKH" w:date="2017-07-18T12:30:00Z">
          <w:pPr>
            <w:pStyle w:val="ListParagraph"/>
            <w:numPr>
              <w:numId w:val="1"/>
            </w:numPr>
            <w:ind w:left="420" w:hanging="360"/>
            <w:jc w:val="both"/>
          </w:pPr>
        </w:pPrChange>
      </w:pPr>
      <w:r w:rsidRPr="00544959">
        <w:rPr>
          <w:rFonts w:ascii="Times New Roman" w:hAnsi="Times New Roman"/>
          <w:b/>
          <w:sz w:val="24"/>
          <w:szCs w:val="24"/>
          <w:rPrChange w:id="975" w:author="AdministratorKH" w:date="2017-07-18T12:33:00Z">
            <w:rPr>
              <w:rFonts w:ascii="Times New Roman" w:hAnsi="Times New Roman"/>
              <w:b/>
              <w:sz w:val="26"/>
              <w:szCs w:val="26"/>
            </w:rPr>
          </w:rPrChange>
        </w:rPr>
        <w:t>Chính sách đầu tư &amp;</w:t>
      </w:r>
      <w:ins w:id="976" w:author="Chi Tan Nguyen" w:date="2017-07-14T14:24:00Z">
        <w:r w:rsidR="00554EB4" w:rsidRPr="00544959">
          <w:rPr>
            <w:rFonts w:ascii="Times New Roman" w:hAnsi="Times New Roman"/>
            <w:b/>
            <w:sz w:val="24"/>
            <w:szCs w:val="24"/>
            <w:rPrChange w:id="977" w:author="AdministratorKH" w:date="2017-07-18T12:33:00Z">
              <w:rPr>
                <w:rFonts w:ascii="Times New Roman" w:hAnsi="Times New Roman"/>
                <w:b/>
                <w:sz w:val="26"/>
                <w:szCs w:val="26"/>
              </w:rPr>
            </w:rPrChange>
          </w:rPr>
          <w:t xml:space="preserve"> </w:t>
        </w:r>
      </w:ins>
      <w:r w:rsidRPr="00544959">
        <w:rPr>
          <w:rFonts w:ascii="Times New Roman" w:hAnsi="Times New Roman"/>
          <w:b/>
          <w:sz w:val="24"/>
          <w:szCs w:val="24"/>
          <w:rPrChange w:id="978" w:author="AdministratorKH" w:date="2017-07-18T12:33:00Z">
            <w:rPr>
              <w:rFonts w:ascii="Times New Roman" w:hAnsi="Times New Roman"/>
              <w:b/>
              <w:sz w:val="26"/>
              <w:szCs w:val="26"/>
            </w:rPr>
          </w:rPrChange>
        </w:rPr>
        <w:t>phát triển sản phẩm:</w:t>
      </w:r>
    </w:p>
    <w:p w:rsidR="00AB201E" w:rsidRPr="00544959" w:rsidRDefault="00AB201E" w:rsidP="00E967BD">
      <w:pPr>
        <w:pStyle w:val="ListParagraph"/>
        <w:spacing w:after="0"/>
        <w:ind w:left="420"/>
        <w:jc w:val="both"/>
        <w:rPr>
          <w:rFonts w:ascii="Times New Roman" w:hAnsi="Times New Roman"/>
          <w:sz w:val="24"/>
          <w:szCs w:val="24"/>
          <w:rPrChange w:id="979" w:author="AdministratorKH" w:date="2017-07-18T12:33:00Z">
            <w:rPr>
              <w:rFonts w:ascii="Times New Roman" w:hAnsi="Times New Roman"/>
              <w:sz w:val="26"/>
              <w:szCs w:val="26"/>
            </w:rPr>
          </w:rPrChange>
        </w:rPr>
        <w:pPrChange w:id="980" w:author="AdministratorKH" w:date="2017-07-18T12:30:00Z">
          <w:pPr>
            <w:pStyle w:val="ListParagraph"/>
            <w:ind w:left="420"/>
            <w:jc w:val="both"/>
          </w:pPr>
        </w:pPrChange>
      </w:pPr>
      <w:r w:rsidRPr="00544959">
        <w:rPr>
          <w:rFonts w:ascii="Times New Roman" w:hAnsi="Times New Roman"/>
          <w:sz w:val="24"/>
          <w:szCs w:val="24"/>
          <w:rPrChange w:id="981" w:author="AdministratorKH" w:date="2017-07-18T12:33:00Z">
            <w:rPr>
              <w:rFonts w:ascii="Times New Roman" w:hAnsi="Times New Roman"/>
              <w:sz w:val="26"/>
              <w:szCs w:val="26"/>
            </w:rPr>
          </w:rPrChange>
        </w:rPr>
        <w:t xml:space="preserve">- </w:t>
      </w:r>
      <w:ins w:id="982" w:author="Chi Tan Nguyen" w:date="2017-07-14T14:29:00Z">
        <w:r w:rsidR="0040180D" w:rsidRPr="00544959">
          <w:rPr>
            <w:rFonts w:ascii="Times New Roman" w:hAnsi="Times New Roman"/>
            <w:sz w:val="24"/>
            <w:szCs w:val="24"/>
            <w:rPrChange w:id="983" w:author="AdministratorKH" w:date="2017-07-18T12:33:00Z">
              <w:rPr>
                <w:rFonts w:ascii="Times New Roman" w:hAnsi="Times New Roman"/>
                <w:sz w:val="26"/>
                <w:szCs w:val="26"/>
              </w:rPr>
            </w:rPrChange>
          </w:rPr>
          <w:t xml:space="preserve">Thông qua NPP, </w:t>
        </w:r>
      </w:ins>
      <w:r w:rsidRPr="00544959">
        <w:rPr>
          <w:rFonts w:ascii="Times New Roman" w:hAnsi="Times New Roman"/>
          <w:sz w:val="24"/>
          <w:szCs w:val="24"/>
          <w:rPrChange w:id="984" w:author="AdministratorKH" w:date="2017-07-18T12:33:00Z">
            <w:rPr>
              <w:rFonts w:ascii="Times New Roman" w:hAnsi="Times New Roman"/>
              <w:sz w:val="26"/>
              <w:szCs w:val="26"/>
            </w:rPr>
          </w:rPrChange>
        </w:rPr>
        <w:t xml:space="preserve">TCty đã thực hiện những chính sách đầu tư </w:t>
      </w:r>
      <w:ins w:id="985" w:author="Chi Tan Nguyen" w:date="2017-07-14T14:29:00Z">
        <w:r w:rsidR="0040180D" w:rsidRPr="00544959">
          <w:rPr>
            <w:rFonts w:ascii="Times New Roman" w:hAnsi="Times New Roman"/>
            <w:sz w:val="24"/>
            <w:szCs w:val="24"/>
            <w:rPrChange w:id="986" w:author="AdministratorKH" w:date="2017-07-18T12:33:00Z">
              <w:rPr>
                <w:rFonts w:ascii="Times New Roman" w:hAnsi="Times New Roman"/>
                <w:sz w:val="26"/>
                <w:szCs w:val="26"/>
              </w:rPr>
            </w:rPrChange>
          </w:rPr>
          <w:t xml:space="preserve">thúc đẩy bán hàng cho </w:t>
        </w:r>
      </w:ins>
      <w:r w:rsidRPr="00544959">
        <w:rPr>
          <w:rFonts w:ascii="Times New Roman" w:hAnsi="Times New Roman"/>
          <w:sz w:val="24"/>
          <w:szCs w:val="24"/>
          <w:rPrChange w:id="987" w:author="AdministratorKH" w:date="2017-07-18T12:33:00Z">
            <w:rPr>
              <w:rFonts w:ascii="Times New Roman" w:hAnsi="Times New Roman"/>
              <w:sz w:val="26"/>
              <w:szCs w:val="26"/>
            </w:rPr>
          </w:rPrChange>
        </w:rPr>
        <w:t xml:space="preserve">các cấp và </w:t>
      </w:r>
      <w:del w:id="988" w:author="Chi Tan Nguyen" w:date="2017-07-14T14:29:00Z">
        <w:r w:rsidRPr="00544959" w:rsidDel="0040180D">
          <w:rPr>
            <w:rFonts w:ascii="Times New Roman" w:hAnsi="Times New Roman"/>
            <w:sz w:val="24"/>
            <w:szCs w:val="24"/>
            <w:rPrChange w:id="989" w:author="AdministratorKH" w:date="2017-07-18T12:33:00Z">
              <w:rPr>
                <w:rFonts w:ascii="Times New Roman" w:hAnsi="Times New Roman"/>
                <w:sz w:val="26"/>
                <w:szCs w:val="26"/>
              </w:rPr>
            </w:rPrChange>
          </w:rPr>
          <w:delText>chương trình</w:delText>
        </w:r>
      </w:del>
      <w:ins w:id="990" w:author="Chi Tan Nguyen" w:date="2017-07-14T14:29:00Z">
        <w:r w:rsidR="0040180D" w:rsidRPr="00544959">
          <w:rPr>
            <w:rFonts w:ascii="Times New Roman" w:hAnsi="Times New Roman"/>
            <w:sz w:val="24"/>
            <w:szCs w:val="24"/>
            <w:rPrChange w:id="991" w:author="AdministratorKH" w:date="2017-07-18T12:33:00Z">
              <w:rPr>
                <w:rFonts w:ascii="Times New Roman" w:hAnsi="Times New Roman"/>
                <w:sz w:val="26"/>
                <w:szCs w:val="26"/>
              </w:rPr>
            </w:rPrChange>
          </w:rPr>
          <w:t xml:space="preserve">đầu tư </w:t>
        </w:r>
      </w:ins>
      <w:del w:id="992" w:author="Chi Tan Nguyen" w:date="2017-07-14T14:30:00Z">
        <w:r w:rsidRPr="00544959" w:rsidDel="0040180D">
          <w:rPr>
            <w:rFonts w:ascii="Times New Roman" w:hAnsi="Times New Roman"/>
            <w:sz w:val="24"/>
            <w:szCs w:val="24"/>
            <w:rPrChange w:id="993" w:author="AdministratorKH" w:date="2017-07-18T12:33:00Z">
              <w:rPr>
                <w:rFonts w:ascii="Times New Roman" w:hAnsi="Times New Roman"/>
                <w:sz w:val="26"/>
                <w:szCs w:val="26"/>
              </w:rPr>
            </w:rPrChange>
          </w:rPr>
          <w:delText xml:space="preserve"> </w:delText>
        </w:r>
      </w:del>
      <w:r w:rsidRPr="00544959">
        <w:rPr>
          <w:rFonts w:ascii="Times New Roman" w:hAnsi="Times New Roman"/>
          <w:sz w:val="24"/>
          <w:szCs w:val="24"/>
          <w:rPrChange w:id="994" w:author="AdministratorKH" w:date="2017-07-18T12:33:00Z">
            <w:rPr>
              <w:rFonts w:ascii="Times New Roman" w:hAnsi="Times New Roman"/>
              <w:sz w:val="26"/>
              <w:szCs w:val="26"/>
            </w:rPr>
          </w:rPrChange>
        </w:rPr>
        <w:t xml:space="preserve">tiêu dùng linh hoạt theo tình hình thực tế và tính cạnh tranh trên thị trường. </w:t>
      </w:r>
    </w:p>
    <w:p w:rsidR="00AB201E" w:rsidRPr="00544959" w:rsidDel="00927F92" w:rsidRDefault="00AB201E" w:rsidP="00E967BD">
      <w:pPr>
        <w:pStyle w:val="ListParagraph"/>
        <w:spacing w:after="0"/>
        <w:ind w:left="420"/>
        <w:jc w:val="both"/>
        <w:rPr>
          <w:del w:id="995" w:author="Chi Tan Nguyen" w:date="2017-07-14T14:40:00Z"/>
          <w:rFonts w:ascii="Times New Roman" w:hAnsi="Times New Roman"/>
          <w:sz w:val="24"/>
          <w:szCs w:val="24"/>
          <w:rPrChange w:id="996" w:author="AdministratorKH" w:date="2017-07-18T12:33:00Z">
            <w:rPr>
              <w:del w:id="997" w:author="Chi Tan Nguyen" w:date="2017-07-14T14:40:00Z"/>
              <w:rFonts w:ascii="Times New Roman" w:hAnsi="Times New Roman"/>
              <w:sz w:val="26"/>
              <w:szCs w:val="26"/>
            </w:rPr>
          </w:rPrChange>
        </w:rPr>
        <w:pPrChange w:id="998" w:author="AdministratorKH" w:date="2017-07-18T12:30:00Z">
          <w:pPr>
            <w:pStyle w:val="ListParagraph"/>
            <w:ind w:left="420"/>
            <w:jc w:val="both"/>
          </w:pPr>
        </w:pPrChange>
      </w:pPr>
      <w:del w:id="999" w:author="Chi Tan Nguyen" w:date="2017-07-14T14:40:00Z">
        <w:r w:rsidRPr="00544959" w:rsidDel="00927F92">
          <w:rPr>
            <w:rFonts w:ascii="Times New Roman" w:hAnsi="Times New Roman"/>
            <w:sz w:val="24"/>
            <w:szCs w:val="24"/>
            <w:rPrChange w:id="1000" w:author="AdministratorKH" w:date="2017-07-18T12:33:00Z">
              <w:rPr>
                <w:rFonts w:ascii="Times New Roman" w:hAnsi="Times New Roman"/>
                <w:sz w:val="26"/>
                <w:szCs w:val="26"/>
              </w:rPr>
            </w:rPrChange>
          </w:rPr>
          <w:delText>- Trong 6 tháng đầu năm</w:delText>
        </w:r>
      </w:del>
      <w:del w:id="1001" w:author="Chi Tan Nguyen" w:date="2017-07-14T14:33:00Z">
        <w:r w:rsidRPr="00544959" w:rsidDel="0040180D">
          <w:rPr>
            <w:rFonts w:ascii="Times New Roman" w:hAnsi="Times New Roman"/>
            <w:sz w:val="24"/>
            <w:szCs w:val="24"/>
            <w:rPrChange w:id="1002" w:author="AdministratorKH" w:date="2017-07-18T12:33:00Z">
              <w:rPr>
                <w:rFonts w:ascii="Times New Roman" w:hAnsi="Times New Roman"/>
                <w:sz w:val="26"/>
                <w:szCs w:val="26"/>
              </w:rPr>
            </w:rPrChange>
          </w:rPr>
          <w:delText>, Tcty không áp chỉ tiêu khi thực hiện các chương trình đầu tư;</w:delText>
        </w:r>
      </w:del>
      <w:del w:id="1003" w:author="Chi Tan Nguyen" w:date="2017-07-14T14:40:00Z">
        <w:r w:rsidRPr="00544959" w:rsidDel="00927F92">
          <w:rPr>
            <w:rFonts w:ascii="Times New Roman" w:hAnsi="Times New Roman"/>
            <w:sz w:val="24"/>
            <w:szCs w:val="24"/>
            <w:rPrChange w:id="1004" w:author="AdministratorKH" w:date="2017-07-18T12:33:00Z">
              <w:rPr>
                <w:rFonts w:ascii="Times New Roman" w:hAnsi="Times New Roman"/>
                <w:sz w:val="26"/>
                <w:szCs w:val="26"/>
              </w:rPr>
            </w:rPrChange>
          </w:rPr>
          <w:delText xml:space="preserve"> căn cứ số lượng đăng ký của Doanh nghiệp làm cơ sở </w:delText>
        </w:r>
      </w:del>
      <w:del w:id="1005" w:author="Chi Tan Nguyen" w:date="2017-07-14T14:33:00Z">
        <w:r w:rsidRPr="00544959" w:rsidDel="0040180D">
          <w:rPr>
            <w:rFonts w:ascii="Times New Roman" w:hAnsi="Times New Roman"/>
            <w:sz w:val="24"/>
            <w:szCs w:val="24"/>
            <w:rPrChange w:id="1006" w:author="AdministratorKH" w:date="2017-07-18T12:33:00Z">
              <w:rPr>
                <w:rFonts w:ascii="Times New Roman" w:hAnsi="Times New Roman"/>
                <w:sz w:val="26"/>
                <w:szCs w:val="26"/>
              </w:rPr>
            </w:rPrChange>
          </w:rPr>
          <w:delText xml:space="preserve">mức </w:delText>
        </w:r>
      </w:del>
      <w:del w:id="1007" w:author="Chi Tan Nguyen" w:date="2017-07-14T14:40:00Z">
        <w:r w:rsidRPr="00544959" w:rsidDel="00927F92">
          <w:rPr>
            <w:rFonts w:ascii="Times New Roman" w:hAnsi="Times New Roman"/>
            <w:sz w:val="24"/>
            <w:szCs w:val="24"/>
            <w:rPrChange w:id="1008" w:author="AdministratorKH" w:date="2017-07-18T12:33:00Z">
              <w:rPr>
                <w:rFonts w:ascii="Times New Roman" w:hAnsi="Times New Roman"/>
                <w:sz w:val="26"/>
                <w:szCs w:val="26"/>
              </w:rPr>
            </w:rPrChange>
          </w:rPr>
          <w:delText>tiêu thụ (Doanh nghiệp hưởng đầu tư tối đa không quá 110% sản lượng đăng ký).</w:delText>
        </w:r>
      </w:del>
    </w:p>
    <w:p w:rsidR="00AB201E" w:rsidRPr="00544959" w:rsidRDefault="00AB201E" w:rsidP="00E967BD">
      <w:pPr>
        <w:pStyle w:val="ListParagraph"/>
        <w:spacing w:after="0"/>
        <w:ind w:left="420"/>
        <w:jc w:val="both"/>
        <w:rPr>
          <w:rFonts w:ascii="Times New Roman" w:hAnsi="Times New Roman"/>
          <w:sz w:val="24"/>
          <w:szCs w:val="24"/>
          <w:rPrChange w:id="1009" w:author="AdministratorKH" w:date="2017-07-18T12:33:00Z">
            <w:rPr>
              <w:rFonts w:ascii="Times New Roman" w:hAnsi="Times New Roman"/>
              <w:sz w:val="26"/>
              <w:szCs w:val="26"/>
            </w:rPr>
          </w:rPrChange>
        </w:rPr>
        <w:pPrChange w:id="1010" w:author="AdministratorKH" w:date="2017-07-18T12:30:00Z">
          <w:pPr>
            <w:pStyle w:val="ListParagraph"/>
            <w:ind w:left="420"/>
            <w:jc w:val="both"/>
          </w:pPr>
        </w:pPrChange>
      </w:pPr>
      <w:r w:rsidRPr="00544959">
        <w:rPr>
          <w:rFonts w:ascii="Times New Roman" w:hAnsi="Times New Roman"/>
          <w:sz w:val="24"/>
          <w:szCs w:val="24"/>
          <w:rPrChange w:id="1011" w:author="AdministratorKH" w:date="2017-07-18T12:33:00Z">
            <w:rPr>
              <w:rFonts w:ascii="Times New Roman" w:hAnsi="Times New Roman"/>
              <w:sz w:val="26"/>
              <w:szCs w:val="26"/>
            </w:rPr>
          </w:rPrChange>
        </w:rPr>
        <w:t>-  Tổng số tiền đầu tư được thống kê chi tiết</w:t>
      </w:r>
      <w:del w:id="1012" w:author="Chi Tan Nguyen" w:date="2017-07-14T14:32:00Z">
        <w:r w:rsidRPr="00544959" w:rsidDel="0040180D">
          <w:rPr>
            <w:rFonts w:ascii="Times New Roman" w:hAnsi="Times New Roman"/>
            <w:sz w:val="24"/>
            <w:szCs w:val="24"/>
            <w:rPrChange w:id="1013" w:author="AdministratorKH" w:date="2017-07-18T12:33:00Z">
              <w:rPr>
                <w:rFonts w:ascii="Times New Roman" w:hAnsi="Times New Roman"/>
                <w:sz w:val="26"/>
                <w:szCs w:val="26"/>
              </w:rPr>
            </w:rPrChange>
          </w:rPr>
          <w:delText xml:space="preserve"> theo bảng</w:delText>
        </w:r>
      </w:del>
      <w:r w:rsidRPr="00544959">
        <w:rPr>
          <w:rFonts w:ascii="Times New Roman" w:hAnsi="Times New Roman"/>
          <w:sz w:val="24"/>
          <w:szCs w:val="24"/>
          <w:rPrChange w:id="1014" w:author="AdministratorKH" w:date="2017-07-18T12:33:00Z">
            <w:rPr>
              <w:rFonts w:ascii="Times New Roman" w:hAnsi="Times New Roman"/>
              <w:sz w:val="26"/>
              <w:szCs w:val="26"/>
            </w:rPr>
          </w:rPrChange>
        </w:rPr>
        <w:t>:</w:t>
      </w:r>
    </w:p>
    <w:p w:rsidR="00AB201E" w:rsidRPr="00544959" w:rsidRDefault="00AB201E" w:rsidP="00E967BD">
      <w:pPr>
        <w:pStyle w:val="ListParagraph"/>
        <w:spacing w:after="0"/>
        <w:ind w:left="418"/>
        <w:jc w:val="both"/>
        <w:rPr>
          <w:rFonts w:ascii="Times New Roman" w:hAnsi="Times New Roman"/>
          <w:b/>
          <w:sz w:val="24"/>
          <w:szCs w:val="24"/>
          <w:rPrChange w:id="1015" w:author="AdministratorKH" w:date="2017-07-18T12:33:00Z">
            <w:rPr>
              <w:rFonts w:ascii="Times New Roman" w:hAnsi="Times New Roman"/>
              <w:b/>
              <w:color w:val="FF0000"/>
              <w:sz w:val="26"/>
              <w:szCs w:val="26"/>
            </w:rPr>
          </w:rPrChange>
        </w:rPr>
        <w:pPrChange w:id="1016" w:author="AdministratorKH" w:date="2017-07-18T12:30:00Z">
          <w:pPr>
            <w:pStyle w:val="ListParagraph"/>
            <w:spacing w:line="120" w:lineRule="auto"/>
            <w:ind w:left="418"/>
            <w:jc w:val="both"/>
          </w:pPr>
        </w:pPrChange>
      </w:pPr>
    </w:p>
    <w:p w:rsidR="00A60327" w:rsidRPr="00544959" w:rsidRDefault="00A60327" w:rsidP="00E967BD">
      <w:pPr>
        <w:pStyle w:val="ListParagraph"/>
        <w:spacing w:after="0"/>
        <w:ind w:left="418"/>
        <w:jc w:val="both"/>
        <w:rPr>
          <w:rFonts w:ascii="Times New Roman" w:hAnsi="Times New Roman"/>
          <w:b/>
          <w:sz w:val="24"/>
          <w:szCs w:val="24"/>
          <w:rPrChange w:id="1017" w:author="AdministratorKH" w:date="2017-07-18T12:33:00Z">
            <w:rPr>
              <w:rFonts w:ascii="Times New Roman" w:hAnsi="Times New Roman"/>
              <w:b/>
              <w:color w:val="FF0000"/>
              <w:sz w:val="26"/>
              <w:szCs w:val="26"/>
            </w:rPr>
          </w:rPrChange>
        </w:rPr>
        <w:pPrChange w:id="1018" w:author="AdministratorKH" w:date="2017-07-18T12:30:00Z">
          <w:pPr>
            <w:pStyle w:val="ListParagraph"/>
            <w:spacing w:line="120" w:lineRule="auto"/>
            <w:ind w:left="418"/>
            <w:jc w:val="both"/>
          </w:pPr>
        </w:pPrChange>
      </w:pPr>
    </w:p>
    <w:bookmarkStart w:id="1019" w:name="_MON_1561548424"/>
    <w:bookmarkEnd w:id="1019"/>
    <w:p w:rsidR="00A60327" w:rsidRPr="00544959" w:rsidRDefault="00FC3792" w:rsidP="00E967BD">
      <w:pPr>
        <w:pStyle w:val="ListParagraph"/>
        <w:spacing w:after="0"/>
        <w:ind w:left="420"/>
        <w:jc w:val="both"/>
        <w:rPr>
          <w:ins w:id="1020" w:author="Chi Tan Nguyen" w:date="2017-07-14T14:52:00Z"/>
          <w:rFonts w:ascii="Times New Roman" w:hAnsi="Times New Roman"/>
          <w:b/>
          <w:sz w:val="24"/>
          <w:szCs w:val="24"/>
          <w:rPrChange w:id="1021" w:author="AdministratorKH" w:date="2017-07-18T12:33:00Z">
            <w:rPr>
              <w:ins w:id="1022" w:author="Chi Tan Nguyen" w:date="2017-07-14T14:52:00Z"/>
              <w:rFonts w:ascii="Times New Roman" w:hAnsi="Times New Roman"/>
              <w:b/>
              <w:color w:val="FF0000"/>
              <w:sz w:val="26"/>
              <w:szCs w:val="26"/>
            </w:rPr>
          </w:rPrChange>
        </w:rPr>
        <w:pPrChange w:id="1023" w:author="AdministratorKH" w:date="2017-07-18T12:30:00Z">
          <w:pPr>
            <w:pStyle w:val="ListParagraph"/>
            <w:ind w:left="420"/>
            <w:jc w:val="both"/>
          </w:pPr>
        </w:pPrChange>
      </w:pPr>
      <w:r w:rsidRPr="00544959">
        <w:rPr>
          <w:rFonts w:ascii="Times New Roman" w:hAnsi="Times New Roman"/>
          <w:b/>
          <w:sz w:val="24"/>
          <w:szCs w:val="24"/>
          <w:rPrChange w:id="1024" w:author="AdministratorKH" w:date="2017-07-18T12:33:00Z">
            <w:rPr>
              <w:rFonts w:ascii="Times New Roman" w:hAnsi="Times New Roman"/>
              <w:b/>
              <w:color w:val="FF0000"/>
              <w:sz w:val="26"/>
              <w:szCs w:val="26"/>
            </w:rPr>
          </w:rPrChange>
        </w:rPr>
        <w:object w:dxaOrig="7164" w:dyaOrig="3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179.25pt" o:ole="">
            <v:imagedata r:id="rId7" o:title=""/>
          </v:shape>
          <o:OLEObject Type="Embed" ProgID="Excel.Sheet.12" ShapeID="_x0000_i1025" DrawAspect="Content" ObjectID="_1561895227" r:id="rId8"/>
        </w:object>
      </w:r>
    </w:p>
    <w:p w:rsidR="004C3867" w:rsidRPr="00544959" w:rsidRDefault="004C3867" w:rsidP="00E967BD">
      <w:pPr>
        <w:pStyle w:val="ListParagraph"/>
        <w:numPr>
          <w:ilvl w:val="0"/>
          <w:numId w:val="6"/>
        </w:numPr>
        <w:spacing w:after="0"/>
        <w:jc w:val="both"/>
        <w:outlineLvl w:val="2"/>
        <w:rPr>
          <w:ins w:id="1025" w:author="AdministratorKH" w:date="2017-07-17T17:27:00Z"/>
          <w:rFonts w:ascii="Times New Roman" w:hAnsi="Times New Roman"/>
          <w:b/>
          <w:sz w:val="24"/>
          <w:szCs w:val="24"/>
          <w:rPrChange w:id="1026" w:author="AdministratorKH" w:date="2017-07-18T12:33:00Z">
            <w:rPr>
              <w:ins w:id="1027" w:author="AdministratorKH" w:date="2017-07-17T17:27:00Z"/>
              <w:rFonts w:ascii="Times New Roman" w:hAnsi="Times New Roman"/>
              <w:b/>
              <w:color w:val="FF0000"/>
              <w:sz w:val="26"/>
              <w:szCs w:val="26"/>
            </w:rPr>
          </w:rPrChange>
        </w:rPr>
        <w:pPrChange w:id="1028" w:author="AdministratorKH" w:date="2017-07-18T12:30:00Z">
          <w:pPr>
            <w:pStyle w:val="ListParagraph"/>
            <w:ind w:left="420"/>
            <w:jc w:val="both"/>
          </w:pPr>
        </w:pPrChange>
      </w:pPr>
      <w:ins w:id="1029" w:author="Chi Tan Nguyen" w:date="2017-07-14T14:53:00Z">
        <w:r w:rsidRPr="00544959">
          <w:rPr>
            <w:rFonts w:ascii="Times New Roman" w:hAnsi="Times New Roman"/>
            <w:b/>
            <w:sz w:val="24"/>
            <w:szCs w:val="24"/>
            <w:rPrChange w:id="1030" w:author="AdministratorKH" w:date="2017-07-18T12:33:00Z">
              <w:rPr>
                <w:rFonts w:ascii="Times New Roman" w:hAnsi="Times New Roman"/>
                <w:b/>
                <w:color w:val="FF0000"/>
                <w:sz w:val="26"/>
                <w:szCs w:val="26"/>
              </w:rPr>
            </w:rPrChange>
          </w:rPr>
          <w:t>Tổ chức Hội nghị khách hàng thường niên năm 2017</w:t>
        </w:r>
        <w:del w:id="1031" w:author="AdministratorKH" w:date="2017-07-17T17:27:00Z">
          <w:r w:rsidRPr="00544959" w:rsidDel="00630E2D">
            <w:rPr>
              <w:rFonts w:ascii="Times New Roman" w:hAnsi="Times New Roman"/>
              <w:b/>
              <w:sz w:val="24"/>
              <w:szCs w:val="24"/>
              <w:rPrChange w:id="1032" w:author="AdministratorKH" w:date="2017-07-18T12:33:00Z">
                <w:rPr>
                  <w:rFonts w:ascii="Times New Roman" w:hAnsi="Times New Roman"/>
                  <w:b/>
                  <w:color w:val="FF0000"/>
                  <w:sz w:val="26"/>
                  <w:szCs w:val="26"/>
                </w:rPr>
              </w:rPrChange>
            </w:rPr>
            <w:delText xml:space="preserve"> vào ngày 24/03/2017</w:delText>
          </w:r>
        </w:del>
      </w:ins>
    </w:p>
    <w:p w:rsidR="00630E2D" w:rsidRPr="00544959" w:rsidRDefault="00630E2D" w:rsidP="00E967BD">
      <w:pPr>
        <w:pStyle w:val="ListParagraph"/>
        <w:spacing w:after="0"/>
        <w:ind w:left="420"/>
        <w:jc w:val="both"/>
        <w:rPr>
          <w:ins w:id="1033" w:author="AdministratorKH" w:date="2017-07-17T17:27:00Z"/>
          <w:rFonts w:ascii="Times New Roman" w:hAnsi="Times New Roman"/>
          <w:sz w:val="24"/>
          <w:szCs w:val="24"/>
          <w:rPrChange w:id="1034" w:author="AdministratorKH" w:date="2017-07-18T12:33:00Z">
            <w:rPr>
              <w:ins w:id="1035" w:author="AdministratorKH" w:date="2017-07-17T17:27:00Z"/>
            </w:rPr>
          </w:rPrChange>
        </w:rPr>
        <w:pPrChange w:id="1036" w:author="AdministratorKH" w:date="2017-07-18T12:30:00Z">
          <w:pPr>
            <w:pStyle w:val="ListParagraph"/>
            <w:numPr>
              <w:numId w:val="6"/>
            </w:numPr>
            <w:spacing w:line="120" w:lineRule="auto"/>
            <w:ind w:left="420" w:hanging="360"/>
            <w:jc w:val="both"/>
          </w:pPr>
        </w:pPrChange>
      </w:pPr>
      <w:ins w:id="1037" w:author="AdministratorKH" w:date="2017-07-17T17:27:00Z">
        <w:r w:rsidRPr="00544959">
          <w:rPr>
            <w:rFonts w:ascii="Times New Roman" w:hAnsi="Times New Roman"/>
            <w:sz w:val="24"/>
            <w:szCs w:val="24"/>
            <w:rPrChange w:id="1038" w:author="AdministratorKH" w:date="2017-07-18T12:33:00Z">
              <w:rPr>
                <w:rFonts w:ascii="Times New Roman" w:hAnsi="Times New Roman"/>
                <w:sz w:val="26"/>
                <w:szCs w:val="26"/>
              </w:rPr>
            </w:rPrChange>
          </w:rPr>
          <w:t xml:space="preserve">Cũng trong 6 tháng đầu năm, TCTy đã tổ chức Hội nghị khách hàng Thường niên vào ngày 23 và 24/03/2017, nhằm tri ân và khen thưởng các Doanh nghiệp đã có những nỗ lực hợp tác trong việc thúc đẩy sản lượng tiêu thụ trong năm 2016 với tổng kinh phí </w:t>
        </w:r>
        <w:r w:rsidRPr="00544959">
          <w:rPr>
            <w:rFonts w:ascii="Times New Roman" w:hAnsi="Times New Roman"/>
            <w:b/>
            <w:sz w:val="24"/>
            <w:szCs w:val="24"/>
            <w:rPrChange w:id="1039" w:author="AdministratorKH" w:date="2017-07-18T12:33:00Z">
              <w:rPr>
                <w:rFonts w:ascii="Times New Roman" w:hAnsi="Times New Roman"/>
                <w:b/>
                <w:sz w:val="26"/>
                <w:szCs w:val="26"/>
              </w:rPr>
            </w:rPrChange>
          </w:rPr>
          <w:t>2.943.283.000 đồng</w:t>
        </w:r>
        <w:r w:rsidRPr="00544959">
          <w:rPr>
            <w:rFonts w:ascii="Times New Roman" w:hAnsi="Times New Roman"/>
            <w:sz w:val="24"/>
            <w:szCs w:val="24"/>
            <w:rPrChange w:id="1040" w:author="AdministratorKH" w:date="2017-07-18T12:33:00Z">
              <w:rPr>
                <w:rFonts w:ascii="Times New Roman" w:hAnsi="Times New Roman"/>
                <w:sz w:val="26"/>
                <w:szCs w:val="26"/>
              </w:rPr>
            </w:rPrChange>
          </w:rPr>
          <w:t xml:space="preserve"> bao gồm:</w:t>
        </w:r>
      </w:ins>
    </w:p>
    <w:p w:rsidR="00630E2D" w:rsidRPr="00544959" w:rsidRDefault="00630E2D" w:rsidP="00E967BD">
      <w:pPr>
        <w:pStyle w:val="ListParagraph"/>
        <w:spacing w:after="0"/>
        <w:ind w:left="420"/>
        <w:jc w:val="both"/>
        <w:rPr>
          <w:ins w:id="1041" w:author="AdministratorKH" w:date="2017-07-17T17:27:00Z"/>
          <w:rFonts w:ascii="Times New Roman" w:hAnsi="Times New Roman"/>
          <w:sz w:val="24"/>
          <w:szCs w:val="24"/>
          <w:rPrChange w:id="1042" w:author="AdministratorKH" w:date="2017-07-18T12:33:00Z">
            <w:rPr>
              <w:ins w:id="1043" w:author="AdministratorKH" w:date="2017-07-17T17:27:00Z"/>
              <w:rFonts w:ascii="Times New Roman" w:hAnsi="Times New Roman"/>
              <w:sz w:val="26"/>
              <w:szCs w:val="26"/>
            </w:rPr>
          </w:rPrChange>
        </w:rPr>
        <w:pPrChange w:id="1044" w:author="AdministratorKH" w:date="2017-07-18T12:30:00Z">
          <w:pPr>
            <w:pStyle w:val="ListParagraph"/>
            <w:numPr>
              <w:numId w:val="6"/>
            </w:numPr>
            <w:ind w:left="420" w:hanging="360"/>
            <w:jc w:val="both"/>
          </w:pPr>
        </w:pPrChange>
      </w:pPr>
      <w:ins w:id="1045" w:author="AdministratorKH" w:date="2017-07-17T17:27:00Z">
        <w:r w:rsidRPr="00544959">
          <w:rPr>
            <w:rFonts w:ascii="Times New Roman" w:hAnsi="Times New Roman"/>
            <w:sz w:val="24"/>
            <w:szCs w:val="24"/>
            <w:rPrChange w:id="1046" w:author="AdministratorKH" w:date="2017-07-18T12:33:00Z">
              <w:rPr>
                <w:rFonts w:ascii="Times New Roman" w:hAnsi="Times New Roman"/>
                <w:sz w:val="26"/>
                <w:szCs w:val="26"/>
              </w:rPr>
            </w:rPrChange>
          </w:rPr>
          <w:t>Kinh phí khen thưởng Doanh nghiệp C1 năm 2016 (</w:t>
        </w:r>
        <w:r w:rsidRPr="00544959">
          <w:rPr>
            <w:rFonts w:ascii="Times New Roman" w:hAnsi="Times New Roman"/>
            <w:i/>
            <w:sz w:val="24"/>
            <w:szCs w:val="24"/>
            <w:rPrChange w:id="1047" w:author="AdministratorKH" w:date="2017-07-18T12:33:00Z">
              <w:rPr>
                <w:rFonts w:ascii="Times New Roman" w:hAnsi="Times New Roman"/>
                <w:i/>
                <w:sz w:val="26"/>
                <w:szCs w:val="26"/>
              </w:rPr>
            </w:rPrChange>
          </w:rPr>
          <w:t>còn lại</w:t>
        </w:r>
        <w:r w:rsidRPr="00544959">
          <w:rPr>
            <w:rFonts w:ascii="Times New Roman" w:hAnsi="Times New Roman"/>
            <w:sz w:val="24"/>
            <w:szCs w:val="24"/>
            <w:rPrChange w:id="1048" w:author="AdministratorKH" w:date="2017-07-18T12:33:00Z">
              <w:rPr>
                <w:rFonts w:ascii="Times New Roman" w:hAnsi="Times New Roman"/>
                <w:sz w:val="26"/>
                <w:szCs w:val="26"/>
              </w:rPr>
            </w:rPrChange>
          </w:rPr>
          <w:t>): 1.673.283.000 đồng.</w:t>
        </w:r>
      </w:ins>
    </w:p>
    <w:p w:rsidR="00630E2D" w:rsidRPr="00544959" w:rsidRDefault="00630E2D" w:rsidP="00E967BD">
      <w:pPr>
        <w:pStyle w:val="ListParagraph"/>
        <w:spacing w:after="0"/>
        <w:ind w:left="420"/>
        <w:jc w:val="both"/>
        <w:rPr>
          <w:ins w:id="1049" w:author="AdministratorKH" w:date="2017-07-17T17:27:00Z"/>
          <w:rFonts w:ascii="Times New Roman" w:hAnsi="Times New Roman"/>
          <w:sz w:val="24"/>
          <w:szCs w:val="24"/>
          <w:rPrChange w:id="1050" w:author="AdministratorKH" w:date="2017-07-18T12:33:00Z">
            <w:rPr>
              <w:ins w:id="1051" w:author="AdministratorKH" w:date="2017-07-17T17:27:00Z"/>
              <w:rFonts w:ascii="Times New Roman" w:hAnsi="Times New Roman"/>
              <w:sz w:val="26"/>
              <w:szCs w:val="26"/>
            </w:rPr>
          </w:rPrChange>
        </w:rPr>
        <w:pPrChange w:id="1052" w:author="AdministratorKH" w:date="2017-07-18T12:30:00Z">
          <w:pPr>
            <w:pStyle w:val="ListParagraph"/>
            <w:numPr>
              <w:numId w:val="6"/>
            </w:numPr>
            <w:ind w:left="420" w:hanging="360"/>
            <w:jc w:val="both"/>
          </w:pPr>
        </w:pPrChange>
      </w:pPr>
      <w:ins w:id="1053" w:author="AdministratorKH" w:date="2017-07-17T17:27:00Z">
        <w:r w:rsidRPr="00544959">
          <w:rPr>
            <w:rFonts w:ascii="Times New Roman" w:hAnsi="Times New Roman"/>
            <w:sz w:val="24"/>
            <w:szCs w:val="24"/>
            <w:rPrChange w:id="1054" w:author="AdministratorKH" w:date="2017-07-18T12:33:00Z">
              <w:rPr>
                <w:rFonts w:ascii="Times New Roman" w:hAnsi="Times New Roman"/>
                <w:sz w:val="26"/>
                <w:szCs w:val="26"/>
              </w:rPr>
            </w:rPrChange>
          </w:rPr>
          <w:lastRenderedPageBreak/>
          <w:t>Kinh phí tham quan nghỉ mát thông qua Voucher du lịch:      1.270.000.000 đồng.</w:t>
        </w:r>
      </w:ins>
    </w:p>
    <w:p w:rsidR="00630E2D" w:rsidRPr="00544959" w:rsidRDefault="00630E2D" w:rsidP="00E967BD">
      <w:pPr>
        <w:spacing w:after="0"/>
        <w:contextualSpacing/>
        <w:jc w:val="both"/>
        <w:rPr>
          <w:ins w:id="1055" w:author="Chi Tan Nguyen" w:date="2017-07-14T14:53:00Z"/>
          <w:rFonts w:ascii="Times New Roman" w:hAnsi="Times New Roman"/>
          <w:b/>
          <w:sz w:val="24"/>
          <w:szCs w:val="24"/>
          <w:rPrChange w:id="1056" w:author="AdministratorKH" w:date="2017-07-18T12:33:00Z">
            <w:rPr>
              <w:ins w:id="1057" w:author="Chi Tan Nguyen" w:date="2017-07-14T14:53:00Z"/>
            </w:rPr>
          </w:rPrChange>
        </w:rPr>
        <w:pPrChange w:id="1058" w:author="AdministratorKH" w:date="2017-07-18T12:30:00Z">
          <w:pPr>
            <w:pStyle w:val="ListParagraph"/>
            <w:ind w:left="420"/>
            <w:jc w:val="both"/>
          </w:pPr>
        </w:pPrChange>
      </w:pPr>
    </w:p>
    <w:p w:rsidR="004C3867" w:rsidRPr="00544959" w:rsidRDefault="004C3867" w:rsidP="00E967BD">
      <w:pPr>
        <w:pStyle w:val="ListParagraph"/>
        <w:spacing w:after="0"/>
        <w:ind w:left="420"/>
        <w:jc w:val="both"/>
        <w:rPr>
          <w:rFonts w:ascii="Times New Roman" w:hAnsi="Times New Roman"/>
          <w:b/>
          <w:sz w:val="24"/>
          <w:szCs w:val="24"/>
          <w:rPrChange w:id="1059" w:author="AdministratorKH" w:date="2017-07-18T12:33:00Z">
            <w:rPr>
              <w:rFonts w:ascii="Times New Roman" w:hAnsi="Times New Roman"/>
              <w:b/>
              <w:color w:val="FF0000"/>
              <w:sz w:val="26"/>
              <w:szCs w:val="26"/>
            </w:rPr>
          </w:rPrChange>
        </w:rPr>
        <w:pPrChange w:id="1060" w:author="AdministratorKH" w:date="2017-07-18T12:30:00Z">
          <w:pPr>
            <w:pStyle w:val="ListParagraph"/>
            <w:ind w:left="420"/>
            <w:jc w:val="both"/>
          </w:pPr>
        </w:pPrChange>
      </w:pPr>
      <w:ins w:id="1061" w:author="Chi Tan Nguyen" w:date="2017-07-14T14:54:00Z">
        <w:del w:id="1062" w:author="AdministratorKH" w:date="2017-07-17T17:28:00Z">
          <w:r w:rsidRPr="00544959" w:rsidDel="00630E2D">
            <w:rPr>
              <w:rFonts w:ascii="Times New Roman" w:hAnsi="Times New Roman"/>
              <w:b/>
              <w:sz w:val="24"/>
              <w:szCs w:val="24"/>
              <w:rPrChange w:id="1063" w:author="AdministratorKH" w:date="2017-07-18T12:33:00Z">
                <w:rPr>
                  <w:rFonts w:ascii="Times New Roman" w:hAnsi="Times New Roman"/>
                  <w:b/>
                  <w:color w:val="FF0000"/>
                  <w:sz w:val="26"/>
                  <w:szCs w:val="26"/>
                </w:rPr>
              </w:rPrChange>
            </w:rPr>
            <w:delText>Qua HN  đã phát kinh phí đầu tư năm 2016 và voucher du lịch nước ngoài với tổng kinh phí ? tỷ (c.Tiên bổ sung)</w:delText>
          </w:r>
        </w:del>
      </w:ins>
    </w:p>
    <w:p w:rsidR="00A60327" w:rsidRPr="00544959" w:rsidRDefault="00A60327" w:rsidP="00E967BD">
      <w:pPr>
        <w:pStyle w:val="Heading2"/>
        <w:spacing w:before="0"/>
        <w:contextualSpacing/>
        <w:rPr>
          <w:rFonts w:ascii="Times New Roman" w:hAnsi="Times New Roman" w:cs="Times New Roman"/>
          <w:b/>
          <w:color w:val="auto"/>
          <w:sz w:val="24"/>
          <w:szCs w:val="24"/>
          <w:rPrChange w:id="1064" w:author="AdministratorKH" w:date="2017-07-18T12:33:00Z">
            <w:rPr>
              <w:rFonts w:ascii="Times New Roman" w:hAnsi="Times New Roman"/>
              <w:b/>
            </w:rPr>
          </w:rPrChange>
        </w:rPr>
        <w:pPrChange w:id="1065" w:author="AdministratorKH" w:date="2017-07-18T12:30:00Z">
          <w:pPr>
            <w:spacing w:after="0" w:line="240" w:lineRule="auto"/>
            <w:jc w:val="both"/>
          </w:pPr>
        </w:pPrChange>
      </w:pPr>
      <w:r w:rsidRPr="00544959">
        <w:rPr>
          <w:rFonts w:ascii="Times New Roman" w:hAnsi="Times New Roman" w:cs="Times New Roman"/>
          <w:b/>
          <w:color w:val="auto"/>
          <w:sz w:val="24"/>
          <w:szCs w:val="24"/>
          <w:rPrChange w:id="1066" w:author="AdministratorKH" w:date="2017-07-18T12:33:00Z">
            <w:rPr>
              <w:rFonts w:ascii="Times New Roman" w:hAnsi="Times New Roman"/>
              <w:b/>
            </w:rPr>
          </w:rPrChange>
        </w:rPr>
        <w:t>III.</w:t>
      </w:r>
      <w:r w:rsidRPr="00544959">
        <w:rPr>
          <w:rFonts w:ascii="Times New Roman" w:hAnsi="Times New Roman" w:cs="Times New Roman"/>
          <w:b/>
          <w:color w:val="auto"/>
          <w:sz w:val="24"/>
          <w:szCs w:val="24"/>
          <w:rPrChange w:id="1067" w:author="AdministratorKH" w:date="2017-07-18T12:33:00Z">
            <w:rPr>
              <w:rFonts w:ascii="Times New Roman" w:hAnsi="Times New Roman"/>
              <w:b/>
            </w:rPr>
          </w:rPrChange>
        </w:rPr>
        <w:tab/>
        <w:t>KẾT QUẢ</w:t>
      </w:r>
      <w:ins w:id="1068" w:author="Chi Tan Nguyen" w:date="2017-07-14T14:55:00Z">
        <w:r w:rsidR="004C3867" w:rsidRPr="00544959">
          <w:rPr>
            <w:rFonts w:ascii="Times New Roman" w:hAnsi="Times New Roman" w:cs="Times New Roman"/>
            <w:b/>
            <w:color w:val="auto"/>
            <w:sz w:val="24"/>
            <w:szCs w:val="24"/>
            <w:rPrChange w:id="1069" w:author="AdministratorKH" w:date="2017-07-18T12:33:00Z">
              <w:rPr>
                <w:rFonts w:ascii="Times New Roman" w:hAnsi="Times New Roman"/>
                <w:b/>
              </w:rPr>
            </w:rPrChange>
          </w:rPr>
          <w:t xml:space="preserve"> TIÊU THỤ SẢN PHẨM</w:t>
        </w:r>
      </w:ins>
      <w:del w:id="1070" w:author="Chi Tan Nguyen" w:date="2017-07-14T14:55:00Z">
        <w:r w:rsidRPr="00544959" w:rsidDel="004C3867">
          <w:rPr>
            <w:rFonts w:ascii="Times New Roman" w:hAnsi="Times New Roman" w:cs="Times New Roman"/>
            <w:b/>
            <w:color w:val="auto"/>
            <w:sz w:val="24"/>
            <w:szCs w:val="24"/>
            <w:rPrChange w:id="1071" w:author="AdministratorKH" w:date="2017-07-18T12:33:00Z">
              <w:rPr>
                <w:rFonts w:ascii="Times New Roman" w:hAnsi="Times New Roman"/>
                <w:b/>
              </w:rPr>
            </w:rPrChange>
          </w:rPr>
          <w:delText xml:space="preserve"> HOẠT ĐỘNG</w:delText>
        </w:r>
      </w:del>
      <w:r w:rsidRPr="00544959">
        <w:rPr>
          <w:rFonts w:ascii="Times New Roman" w:hAnsi="Times New Roman" w:cs="Times New Roman"/>
          <w:b/>
          <w:color w:val="auto"/>
          <w:sz w:val="24"/>
          <w:szCs w:val="24"/>
          <w:rPrChange w:id="1072" w:author="AdministratorKH" w:date="2017-07-18T12:33:00Z">
            <w:rPr>
              <w:rFonts w:ascii="Times New Roman" w:hAnsi="Times New Roman"/>
              <w:b/>
            </w:rPr>
          </w:rPrChange>
        </w:rPr>
        <w:t xml:space="preserve"> 6 THÁNG ĐẦU NĂM </w:t>
      </w:r>
    </w:p>
    <w:p w:rsidR="00A60327" w:rsidRPr="00544959" w:rsidRDefault="00A60327" w:rsidP="00E967BD">
      <w:pPr>
        <w:spacing w:after="0"/>
        <w:contextualSpacing/>
        <w:jc w:val="both"/>
        <w:rPr>
          <w:rFonts w:ascii="Times New Roman" w:hAnsi="Times New Roman"/>
          <w:b/>
          <w:sz w:val="24"/>
          <w:szCs w:val="24"/>
          <w:rPrChange w:id="1073" w:author="AdministratorKH" w:date="2017-07-18T12:33:00Z">
            <w:rPr>
              <w:rFonts w:ascii="Times New Roman" w:hAnsi="Times New Roman"/>
              <w:b/>
              <w:color w:val="FF0000"/>
              <w:sz w:val="26"/>
              <w:szCs w:val="26"/>
            </w:rPr>
          </w:rPrChange>
        </w:rPr>
        <w:pPrChange w:id="1074" w:author="AdministratorKH" w:date="2017-07-18T12:30:00Z">
          <w:pPr>
            <w:spacing w:after="0" w:line="120" w:lineRule="auto"/>
            <w:jc w:val="both"/>
          </w:pPr>
        </w:pPrChange>
      </w:pPr>
    </w:p>
    <w:p w:rsidR="00A60327" w:rsidRPr="00544959" w:rsidRDefault="00A60327" w:rsidP="00E967BD">
      <w:pPr>
        <w:pStyle w:val="ListParagraph"/>
        <w:numPr>
          <w:ilvl w:val="0"/>
          <w:numId w:val="8"/>
        </w:numPr>
        <w:spacing w:after="0"/>
        <w:jc w:val="both"/>
        <w:outlineLvl w:val="2"/>
        <w:rPr>
          <w:rFonts w:ascii="Times New Roman" w:hAnsi="Times New Roman"/>
          <w:b/>
          <w:sz w:val="24"/>
          <w:szCs w:val="24"/>
          <w:rPrChange w:id="1075" w:author="AdministratorKH" w:date="2017-07-18T12:33:00Z">
            <w:rPr/>
          </w:rPrChange>
        </w:rPr>
        <w:pPrChange w:id="1076" w:author="AdministratorKH" w:date="2017-07-18T12:30:00Z">
          <w:pPr>
            <w:jc w:val="both"/>
          </w:pPr>
        </w:pPrChange>
      </w:pPr>
      <w:r w:rsidRPr="00544959">
        <w:rPr>
          <w:rFonts w:ascii="Times New Roman" w:hAnsi="Times New Roman"/>
          <w:b/>
          <w:sz w:val="24"/>
          <w:szCs w:val="24"/>
          <w:rPrChange w:id="1077" w:author="AdministratorKH" w:date="2017-07-18T12:33:00Z">
            <w:rPr/>
          </w:rPrChange>
        </w:rPr>
        <w:t>Tổng xuất lượng tiêu thụ 6 tháng đầu năm so với kế hoạch năm đạt 45,92%</w:t>
      </w:r>
      <w:r w:rsidRPr="00544959">
        <w:rPr>
          <w:rFonts w:ascii="Times New Roman" w:hAnsi="Times New Roman"/>
          <w:sz w:val="24"/>
          <w:szCs w:val="24"/>
          <w:rPrChange w:id="1078" w:author="AdministratorKH" w:date="2017-07-18T12:33:00Z">
            <w:rPr/>
          </w:rPrChange>
        </w:rPr>
        <w:t xml:space="preserve">. So với cùng kỳ năm trước (39.825.757 gói) tăng </w:t>
      </w:r>
      <w:r w:rsidRPr="00544959">
        <w:rPr>
          <w:rFonts w:ascii="Times New Roman" w:hAnsi="Times New Roman"/>
          <w:b/>
          <w:sz w:val="24"/>
          <w:szCs w:val="24"/>
          <w:rPrChange w:id="1079" w:author="AdministratorKH" w:date="2017-07-18T12:33:00Z">
            <w:rPr/>
          </w:rPrChange>
        </w:rPr>
        <w:t>9.765.027 gói</w:t>
      </w:r>
      <w:r w:rsidRPr="00544959">
        <w:rPr>
          <w:rFonts w:ascii="Times New Roman" w:hAnsi="Times New Roman"/>
          <w:sz w:val="24"/>
          <w:szCs w:val="24"/>
          <w:rPrChange w:id="1080" w:author="AdministratorKH" w:date="2017-07-18T12:33:00Z">
            <w:rPr/>
          </w:rPrChange>
        </w:rPr>
        <w:t xml:space="preserve">; tăng tỷ lệ </w:t>
      </w:r>
      <w:r w:rsidRPr="00544959">
        <w:rPr>
          <w:rFonts w:ascii="Times New Roman" w:hAnsi="Times New Roman"/>
          <w:b/>
          <w:sz w:val="24"/>
          <w:szCs w:val="24"/>
          <w:rPrChange w:id="1081" w:author="AdministratorKH" w:date="2017-07-18T12:33:00Z">
            <w:rPr/>
          </w:rPrChange>
        </w:rPr>
        <w:t>24,52%.</w:t>
      </w:r>
    </w:p>
    <w:tbl>
      <w:tblPr>
        <w:tblStyle w:val="TableGrid"/>
        <w:tblW w:w="0" w:type="auto"/>
        <w:tblLook w:val="04A0" w:firstRow="1" w:lastRow="0" w:firstColumn="1" w:lastColumn="0" w:noHBand="0" w:noVBand="1"/>
      </w:tblPr>
      <w:tblGrid>
        <w:gridCol w:w="1048"/>
        <w:gridCol w:w="1220"/>
        <w:gridCol w:w="1219"/>
        <w:gridCol w:w="1219"/>
        <w:gridCol w:w="1219"/>
        <w:gridCol w:w="1220"/>
        <w:gridCol w:w="1296"/>
        <w:gridCol w:w="1296"/>
      </w:tblGrid>
      <w:tr w:rsidR="00A60327" w:rsidRPr="00544959" w:rsidTr="008B310B">
        <w:trPr>
          <w:trHeight w:val="359"/>
        </w:trPr>
        <w:tc>
          <w:tcPr>
            <w:tcW w:w="1245" w:type="dxa"/>
            <w:vAlign w:val="bottom"/>
          </w:tcPr>
          <w:p w:rsidR="00A60327" w:rsidRPr="00544959" w:rsidRDefault="00A60327" w:rsidP="00E967BD">
            <w:pPr>
              <w:spacing w:after="0"/>
              <w:contextualSpacing/>
              <w:jc w:val="center"/>
              <w:rPr>
                <w:rFonts w:ascii="Times New Roman" w:hAnsi="Times New Roman"/>
                <w:b/>
                <w:sz w:val="24"/>
                <w:szCs w:val="24"/>
                <w:rPrChange w:id="1082" w:author="AdministratorKH" w:date="2017-07-18T12:33:00Z">
                  <w:rPr>
                    <w:rFonts w:ascii="Times New Roman" w:hAnsi="Times New Roman"/>
                    <w:b/>
                    <w:sz w:val="24"/>
                    <w:szCs w:val="24"/>
                  </w:rPr>
                </w:rPrChange>
              </w:rPr>
              <w:pPrChange w:id="1083" w:author="AdministratorKH" w:date="2017-07-18T12:30:00Z">
                <w:pPr>
                  <w:spacing w:after="0" w:line="240" w:lineRule="auto"/>
                  <w:jc w:val="center"/>
                </w:pPr>
              </w:pPrChange>
            </w:pPr>
            <w:r w:rsidRPr="00544959">
              <w:rPr>
                <w:rFonts w:ascii="Times New Roman" w:hAnsi="Times New Roman"/>
                <w:b/>
                <w:sz w:val="24"/>
                <w:szCs w:val="24"/>
                <w:rPrChange w:id="1084" w:author="AdministratorKH" w:date="2017-07-18T12:33:00Z">
                  <w:rPr>
                    <w:rFonts w:ascii="Times New Roman" w:hAnsi="Times New Roman"/>
                    <w:b/>
                    <w:sz w:val="24"/>
                    <w:szCs w:val="24"/>
                  </w:rPr>
                </w:rPrChange>
              </w:rPr>
              <w:t>Năm</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085" w:author="AdministratorKH" w:date="2017-07-18T12:33:00Z">
                  <w:rPr>
                    <w:rFonts w:ascii="Times New Roman" w:hAnsi="Times New Roman"/>
                    <w:sz w:val="24"/>
                    <w:szCs w:val="24"/>
                  </w:rPr>
                </w:rPrChange>
              </w:rPr>
              <w:pPrChange w:id="1086" w:author="AdministratorKH" w:date="2017-07-18T12:30:00Z">
                <w:pPr>
                  <w:spacing w:after="0" w:line="240" w:lineRule="auto"/>
                  <w:jc w:val="center"/>
                </w:pPr>
              </w:pPrChange>
            </w:pPr>
            <w:r w:rsidRPr="00544959">
              <w:rPr>
                <w:rFonts w:ascii="Times New Roman" w:hAnsi="Times New Roman"/>
                <w:sz w:val="24"/>
                <w:szCs w:val="24"/>
                <w:rPrChange w:id="1087" w:author="AdministratorKH" w:date="2017-07-18T12:33:00Z">
                  <w:rPr>
                    <w:rFonts w:ascii="Times New Roman" w:hAnsi="Times New Roman"/>
                    <w:sz w:val="24"/>
                    <w:szCs w:val="24"/>
                  </w:rPr>
                </w:rPrChange>
              </w:rPr>
              <w:t>Tháng 01</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088" w:author="AdministratorKH" w:date="2017-07-18T12:33:00Z">
                  <w:rPr>
                    <w:rFonts w:ascii="Times New Roman" w:hAnsi="Times New Roman"/>
                    <w:sz w:val="24"/>
                    <w:szCs w:val="24"/>
                  </w:rPr>
                </w:rPrChange>
              </w:rPr>
              <w:pPrChange w:id="1089" w:author="AdministratorKH" w:date="2017-07-18T12:30:00Z">
                <w:pPr>
                  <w:spacing w:after="0" w:line="240" w:lineRule="auto"/>
                  <w:jc w:val="center"/>
                </w:pPr>
              </w:pPrChange>
            </w:pPr>
            <w:r w:rsidRPr="00544959">
              <w:rPr>
                <w:rFonts w:ascii="Times New Roman" w:hAnsi="Times New Roman"/>
                <w:sz w:val="24"/>
                <w:szCs w:val="24"/>
                <w:rPrChange w:id="1090" w:author="AdministratorKH" w:date="2017-07-18T12:33:00Z">
                  <w:rPr>
                    <w:rFonts w:ascii="Times New Roman" w:hAnsi="Times New Roman"/>
                    <w:sz w:val="24"/>
                    <w:szCs w:val="24"/>
                  </w:rPr>
                </w:rPrChange>
              </w:rPr>
              <w:t>Tháng 02</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091" w:author="AdministratorKH" w:date="2017-07-18T12:33:00Z">
                  <w:rPr>
                    <w:rFonts w:ascii="Times New Roman" w:hAnsi="Times New Roman"/>
                    <w:sz w:val="24"/>
                    <w:szCs w:val="24"/>
                  </w:rPr>
                </w:rPrChange>
              </w:rPr>
              <w:pPrChange w:id="1092" w:author="AdministratorKH" w:date="2017-07-18T12:30:00Z">
                <w:pPr>
                  <w:spacing w:after="0" w:line="240" w:lineRule="auto"/>
                  <w:jc w:val="center"/>
                </w:pPr>
              </w:pPrChange>
            </w:pPr>
            <w:r w:rsidRPr="00544959">
              <w:rPr>
                <w:rFonts w:ascii="Times New Roman" w:hAnsi="Times New Roman"/>
                <w:sz w:val="24"/>
                <w:szCs w:val="24"/>
                <w:rPrChange w:id="1093" w:author="AdministratorKH" w:date="2017-07-18T12:33:00Z">
                  <w:rPr>
                    <w:rFonts w:ascii="Times New Roman" w:hAnsi="Times New Roman"/>
                    <w:sz w:val="24"/>
                    <w:szCs w:val="24"/>
                  </w:rPr>
                </w:rPrChange>
              </w:rPr>
              <w:t>Tháng 3</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094" w:author="AdministratorKH" w:date="2017-07-18T12:33:00Z">
                  <w:rPr>
                    <w:rFonts w:ascii="Times New Roman" w:hAnsi="Times New Roman"/>
                    <w:sz w:val="24"/>
                    <w:szCs w:val="24"/>
                  </w:rPr>
                </w:rPrChange>
              </w:rPr>
              <w:pPrChange w:id="1095" w:author="AdministratorKH" w:date="2017-07-18T12:30:00Z">
                <w:pPr>
                  <w:spacing w:after="0" w:line="240" w:lineRule="auto"/>
                  <w:jc w:val="center"/>
                </w:pPr>
              </w:pPrChange>
            </w:pPr>
            <w:r w:rsidRPr="00544959">
              <w:rPr>
                <w:rFonts w:ascii="Times New Roman" w:hAnsi="Times New Roman"/>
                <w:sz w:val="24"/>
                <w:szCs w:val="24"/>
                <w:rPrChange w:id="1096" w:author="AdministratorKH" w:date="2017-07-18T12:33:00Z">
                  <w:rPr>
                    <w:rFonts w:ascii="Times New Roman" w:hAnsi="Times New Roman"/>
                    <w:sz w:val="24"/>
                    <w:szCs w:val="24"/>
                  </w:rPr>
                </w:rPrChange>
              </w:rPr>
              <w:t>Tháng 4</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097" w:author="AdministratorKH" w:date="2017-07-18T12:33:00Z">
                  <w:rPr>
                    <w:rFonts w:ascii="Times New Roman" w:hAnsi="Times New Roman"/>
                    <w:sz w:val="24"/>
                    <w:szCs w:val="24"/>
                  </w:rPr>
                </w:rPrChange>
              </w:rPr>
              <w:pPrChange w:id="1098" w:author="AdministratorKH" w:date="2017-07-18T12:30:00Z">
                <w:pPr>
                  <w:spacing w:after="0" w:line="240" w:lineRule="auto"/>
                  <w:jc w:val="center"/>
                </w:pPr>
              </w:pPrChange>
            </w:pPr>
            <w:r w:rsidRPr="00544959">
              <w:rPr>
                <w:rFonts w:ascii="Times New Roman" w:hAnsi="Times New Roman"/>
                <w:sz w:val="24"/>
                <w:szCs w:val="24"/>
                <w:rPrChange w:id="1099" w:author="AdministratorKH" w:date="2017-07-18T12:33:00Z">
                  <w:rPr>
                    <w:rFonts w:ascii="Times New Roman" w:hAnsi="Times New Roman"/>
                    <w:sz w:val="24"/>
                    <w:szCs w:val="24"/>
                  </w:rPr>
                </w:rPrChange>
              </w:rPr>
              <w:t>Tháng 5</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00" w:author="AdministratorKH" w:date="2017-07-18T12:33:00Z">
                  <w:rPr>
                    <w:rFonts w:ascii="Times New Roman" w:hAnsi="Times New Roman"/>
                    <w:sz w:val="24"/>
                    <w:szCs w:val="24"/>
                  </w:rPr>
                </w:rPrChange>
              </w:rPr>
              <w:pPrChange w:id="1101" w:author="AdministratorKH" w:date="2017-07-18T12:30:00Z">
                <w:pPr>
                  <w:spacing w:after="0" w:line="240" w:lineRule="auto"/>
                  <w:jc w:val="center"/>
                </w:pPr>
              </w:pPrChange>
            </w:pPr>
            <w:r w:rsidRPr="00544959">
              <w:rPr>
                <w:rFonts w:ascii="Times New Roman" w:hAnsi="Times New Roman"/>
                <w:sz w:val="24"/>
                <w:szCs w:val="24"/>
                <w:rPrChange w:id="1102" w:author="AdministratorKH" w:date="2017-07-18T12:33:00Z">
                  <w:rPr>
                    <w:rFonts w:ascii="Times New Roman" w:hAnsi="Times New Roman"/>
                    <w:sz w:val="24"/>
                    <w:szCs w:val="24"/>
                  </w:rPr>
                </w:rPrChange>
              </w:rPr>
              <w:t>Tháng 6</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03" w:author="AdministratorKH" w:date="2017-07-18T12:33:00Z">
                  <w:rPr>
                    <w:rFonts w:ascii="Times New Roman" w:hAnsi="Times New Roman"/>
                    <w:sz w:val="24"/>
                    <w:szCs w:val="24"/>
                  </w:rPr>
                </w:rPrChange>
              </w:rPr>
              <w:pPrChange w:id="1104" w:author="AdministratorKH" w:date="2017-07-18T12:30:00Z">
                <w:pPr>
                  <w:spacing w:after="0" w:line="240" w:lineRule="auto"/>
                  <w:jc w:val="center"/>
                </w:pPr>
              </w:pPrChange>
            </w:pPr>
            <w:r w:rsidRPr="00544959">
              <w:rPr>
                <w:rFonts w:ascii="Times New Roman" w:hAnsi="Times New Roman"/>
                <w:sz w:val="24"/>
                <w:szCs w:val="24"/>
                <w:rPrChange w:id="1105" w:author="AdministratorKH" w:date="2017-07-18T12:33:00Z">
                  <w:rPr>
                    <w:rFonts w:ascii="Times New Roman" w:hAnsi="Times New Roman"/>
                    <w:sz w:val="24"/>
                    <w:szCs w:val="24"/>
                  </w:rPr>
                </w:rPrChange>
              </w:rPr>
              <w:t>Tổng</w:t>
            </w:r>
          </w:p>
        </w:tc>
      </w:tr>
      <w:tr w:rsidR="00A60327" w:rsidRPr="00544959" w:rsidTr="008B310B">
        <w:trPr>
          <w:trHeight w:val="350"/>
        </w:trPr>
        <w:tc>
          <w:tcPr>
            <w:tcW w:w="1245" w:type="dxa"/>
            <w:vAlign w:val="bottom"/>
          </w:tcPr>
          <w:p w:rsidR="00A60327" w:rsidRPr="00544959" w:rsidRDefault="00A60327" w:rsidP="00E967BD">
            <w:pPr>
              <w:spacing w:after="0"/>
              <w:contextualSpacing/>
              <w:jc w:val="center"/>
              <w:rPr>
                <w:rFonts w:ascii="Times New Roman" w:hAnsi="Times New Roman"/>
                <w:b/>
                <w:sz w:val="24"/>
                <w:szCs w:val="24"/>
                <w:rPrChange w:id="1106" w:author="AdministratorKH" w:date="2017-07-18T12:33:00Z">
                  <w:rPr>
                    <w:rFonts w:ascii="Times New Roman" w:hAnsi="Times New Roman"/>
                    <w:b/>
                    <w:sz w:val="24"/>
                    <w:szCs w:val="24"/>
                  </w:rPr>
                </w:rPrChange>
              </w:rPr>
              <w:pPrChange w:id="1107" w:author="AdministratorKH" w:date="2017-07-18T12:30:00Z">
                <w:pPr>
                  <w:spacing w:after="0" w:line="240" w:lineRule="auto"/>
                  <w:jc w:val="center"/>
                </w:pPr>
              </w:pPrChange>
            </w:pPr>
            <w:r w:rsidRPr="00544959">
              <w:rPr>
                <w:rFonts w:ascii="Times New Roman" w:hAnsi="Times New Roman"/>
                <w:b/>
                <w:sz w:val="24"/>
                <w:szCs w:val="24"/>
                <w:rPrChange w:id="1108" w:author="AdministratorKH" w:date="2017-07-18T12:33:00Z">
                  <w:rPr>
                    <w:rFonts w:ascii="Times New Roman" w:hAnsi="Times New Roman"/>
                    <w:b/>
                    <w:sz w:val="24"/>
                    <w:szCs w:val="24"/>
                  </w:rPr>
                </w:rPrChange>
              </w:rPr>
              <w:t>2017</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09" w:author="AdministratorKH" w:date="2017-07-18T12:33:00Z">
                  <w:rPr>
                    <w:rFonts w:ascii="Times New Roman" w:hAnsi="Times New Roman"/>
                    <w:sz w:val="24"/>
                    <w:szCs w:val="24"/>
                  </w:rPr>
                </w:rPrChange>
              </w:rPr>
              <w:pPrChange w:id="1110" w:author="AdministratorKH" w:date="2017-07-18T12:30:00Z">
                <w:pPr>
                  <w:spacing w:after="0" w:line="240" w:lineRule="auto"/>
                  <w:jc w:val="center"/>
                </w:pPr>
              </w:pPrChange>
            </w:pPr>
            <w:r w:rsidRPr="00544959">
              <w:rPr>
                <w:rFonts w:ascii="Times New Roman" w:hAnsi="Times New Roman"/>
                <w:sz w:val="24"/>
                <w:szCs w:val="24"/>
                <w:rPrChange w:id="1111" w:author="AdministratorKH" w:date="2017-07-18T12:33:00Z">
                  <w:rPr>
                    <w:rFonts w:ascii="Times New Roman" w:hAnsi="Times New Roman"/>
                    <w:sz w:val="24"/>
                    <w:szCs w:val="24"/>
                  </w:rPr>
                </w:rPrChange>
              </w:rPr>
              <w:t>9.212.668</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12" w:author="AdministratorKH" w:date="2017-07-18T12:33:00Z">
                  <w:rPr>
                    <w:rFonts w:ascii="Times New Roman" w:hAnsi="Times New Roman"/>
                    <w:sz w:val="24"/>
                    <w:szCs w:val="24"/>
                  </w:rPr>
                </w:rPrChange>
              </w:rPr>
              <w:pPrChange w:id="1113" w:author="AdministratorKH" w:date="2017-07-18T12:30:00Z">
                <w:pPr>
                  <w:spacing w:after="0" w:line="240" w:lineRule="auto"/>
                  <w:jc w:val="center"/>
                </w:pPr>
              </w:pPrChange>
            </w:pPr>
            <w:r w:rsidRPr="00544959">
              <w:rPr>
                <w:rFonts w:ascii="Times New Roman" w:hAnsi="Times New Roman"/>
                <w:sz w:val="24"/>
                <w:szCs w:val="24"/>
                <w:rPrChange w:id="1114" w:author="AdministratorKH" w:date="2017-07-18T12:33:00Z">
                  <w:rPr>
                    <w:rFonts w:ascii="Times New Roman" w:hAnsi="Times New Roman"/>
                    <w:sz w:val="24"/>
                    <w:szCs w:val="24"/>
                  </w:rPr>
                </w:rPrChange>
              </w:rPr>
              <w:t>4.373.976</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15" w:author="AdministratorKH" w:date="2017-07-18T12:33:00Z">
                  <w:rPr>
                    <w:rFonts w:ascii="Times New Roman" w:hAnsi="Times New Roman"/>
                    <w:sz w:val="24"/>
                    <w:szCs w:val="24"/>
                  </w:rPr>
                </w:rPrChange>
              </w:rPr>
              <w:pPrChange w:id="1116" w:author="AdministratorKH" w:date="2017-07-18T12:30:00Z">
                <w:pPr>
                  <w:spacing w:after="0" w:line="240" w:lineRule="auto"/>
                  <w:jc w:val="center"/>
                </w:pPr>
              </w:pPrChange>
            </w:pPr>
            <w:r w:rsidRPr="00544959">
              <w:rPr>
                <w:rFonts w:ascii="Times New Roman" w:hAnsi="Times New Roman"/>
                <w:sz w:val="24"/>
                <w:szCs w:val="24"/>
                <w:rPrChange w:id="1117" w:author="AdministratorKH" w:date="2017-07-18T12:33:00Z">
                  <w:rPr>
                    <w:rFonts w:ascii="Times New Roman" w:hAnsi="Times New Roman"/>
                    <w:sz w:val="24"/>
                    <w:szCs w:val="24"/>
                  </w:rPr>
                </w:rPrChange>
              </w:rPr>
              <w:t>9.046.906</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18" w:author="AdministratorKH" w:date="2017-07-18T12:33:00Z">
                  <w:rPr>
                    <w:rFonts w:ascii="Times New Roman" w:hAnsi="Times New Roman"/>
                    <w:sz w:val="24"/>
                    <w:szCs w:val="24"/>
                  </w:rPr>
                </w:rPrChange>
              </w:rPr>
              <w:pPrChange w:id="1119" w:author="AdministratorKH" w:date="2017-07-18T12:30:00Z">
                <w:pPr>
                  <w:spacing w:after="0" w:line="240" w:lineRule="auto"/>
                  <w:jc w:val="center"/>
                </w:pPr>
              </w:pPrChange>
            </w:pPr>
            <w:r w:rsidRPr="00544959">
              <w:rPr>
                <w:rFonts w:ascii="Times New Roman" w:hAnsi="Times New Roman"/>
                <w:sz w:val="24"/>
                <w:szCs w:val="24"/>
                <w:rPrChange w:id="1120" w:author="AdministratorKH" w:date="2017-07-18T12:33:00Z">
                  <w:rPr>
                    <w:rFonts w:ascii="Times New Roman" w:hAnsi="Times New Roman"/>
                    <w:sz w:val="24"/>
                    <w:szCs w:val="24"/>
                  </w:rPr>
                </w:rPrChange>
              </w:rPr>
              <w:t>8.238.778</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21" w:author="AdministratorKH" w:date="2017-07-18T12:33:00Z">
                  <w:rPr>
                    <w:rFonts w:ascii="Times New Roman" w:hAnsi="Times New Roman"/>
                    <w:sz w:val="24"/>
                    <w:szCs w:val="24"/>
                  </w:rPr>
                </w:rPrChange>
              </w:rPr>
              <w:pPrChange w:id="1122" w:author="AdministratorKH" w:date="2017-07-18T12:30:00Z">
                <w:pPr>
                  <w:spacing w:after="0" w:line="240" w:lineRule="auto"/>
                  <w:jc w:val="center"/>
                </w:pPr>
              </w:pPrChange>
            </w:pPr>
            <w:r w:rsidRPr="00544959">
              <w:rPr>
                <w:rFonts w:ascii="Times New Roman" w:hAnsi="Times New Roman"/>
                <w:sz w:val="24"/>
                <w:szCs w:val="24"/>
                <w:rPrChange w:id="1123" w:author="AdministratorKH" w:date="2017-07-18T12:33:00Z">
                  <w:rPr>
                    <w:rFonts w:ascii="Times New Roman" w:hAnsi="Times New Roman"/>
                    <w:sz w:val="24"/>
                    <w:szCs w:val="24"/>
                  </w:rPr>
                </w:rPrChange>
              </w:rPr>
              <w:t>8.266.650</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24" w:author="AdministratorKH" w:date="2017-07-18T12:33:00Z">
                  <w:rPr>
                    <w:rFonts w:ascii="Times New Roman" w:hAnsi="Times New Roman"/>
                    <w:sz w:val="24"/>
                    <w:szCs w:val="24"/>
                  </w:rPr>
                </w:rPrChange>
              </w:rPr>
              <w:pPrChange w:id="1125" w:author="AdministratorKH" w:date="2017-07-18T12:30:00Z">
                <w:pPr>
                  <w:spacing w:after="0" w:line="240" w:lineRule="auto"/>
                  <w:jc w:val="center"/>
                </w:pPr>
              </w:pPrChange>
            </w:pPr>
            <w:r w:rsidRPr="00544959">
              <w:rPr>
                <w:rFonts w:ascii="Times New Roman" w:hAnsi="Times New Roman"/>
                <w:sz w:val="24"/>
                <w:szCs w:val="24"/>
                <w:rPrChange w:id="1126" w:author="AdministratorKH" w:date="2017-07-18T12:33:00Z">
                  <w:rPr>
                    <w:rFonts w:ascii="Times New Roman" w:hAnsi="Times New Roman"/>
                    <w:sz w:val="24"/>
                    <w:szCs w:val="24"/>
                  </w:rPr>
                </w:rPrChange>
              </w:rPr>
              <w:t>10.451.806</w:t>
            </w:r>
          </w:p>
        </w:tc>
        <w:tc>
          <w:tcPr>
            <w:tcW w:w="1246" w:type="dxa"/>
            <w:vAlign w:val="bottom"/>
          </w:tcPr>
          <w:p w:rsidR="00A60327" w:rsidRPr="00544959" w:rsidRDefault="00A60327" w:rsidP="00E967BD">
            <w:pPr>
              <w:spacing w:after="0"/>
              <w:contextualSpacing/>
              <w:jc w:val="center"/>
              <w:rPr>
                <w:rFonts w:ascii="Times New Roman" w:hAnsi="Times New Roman"/>
                <w:b/>
                <w:sz w:val="24"/>
                <w:szCs w:val="24"/>
                <w:rPrChange w:id="1127" w:author="AdministratorKH" w:date="2017-07-18T12:33:00Z">
                  <w:rPr>
                    <w:rFonts w:ascii="Times New Roman" w:hAnsi="Times New Roman"/>
                    <w:b/>
                    <w:sz w:val="24"/>
                    <w:szCs w:val="24"/>
                  </w:rPr>
                </w:rPrChange>
              </w:rPr>
              <w:pPrChange w:id="1128" w:author="AdministratorKH" w:date="2017-07-18T12:30:00Z">
                <w:pPr>
                  <w:spacing w:after="0" w:line="240" w:lineRule="auto"/>
                  <w:jc w:val="center"/>
                </w:pPr>
              </w:pPrChange>
            </w:pPr>
            <w:r w:rsidRPr="00544959">
              <w:rPr>
                <w:rFonts w:ascii="Times New Roman" w:hAnsi="Times New Roman"/>
                <w:b/>
                <w:sz w:val="24"/>
                <w:szCs w:val="24"/>
                <w:rPrChange w:id="1129" w:author="AdministratorKH" w:date="2017-07-18T12:33:00Z">
                  <w:rPr>
                    <w:rFonts w:ascii="Times New Roman" w:hAnsi="Times New Roman"/>
                    <w:b/>
                    <w:sz w:val="24"/>
                    <w:szCs w:val="24"/>
                  </w:rPr>
                </w:rPrChange>
              </w:rPr>
              <w:t>49.590.784</w:t>
            </w:r>
          </w:p>
        </w:tc>
      </w:tr>
      <w:tr w:rsidR="00A60327" w:rsidRPr="00544959" w:rsidTr="008B310B">
        <w:trPr>
          <w:trHeight w:val="350"/>
        </w:trPr>
        <w:tc>
          <w:tcPr>
            <w:tcW w:w="1245" w:type="dxa"/>
            <w:vAlign w:val="bottom"/>
          </w:tcPr>
          <w:p w:rsidR="00A60327" w:rsidRPr="00544959" w:rsidRDefault="00A60327" w:rsidP="00E967BD">
            <w:pPr>
              <w:spacing w:after="0"/>
              <w:contextualSpacing/>
              <w:jc w:val="center"/>
              <w:rPr>
                <w:rFonts w:ascii="Times New Roman" w:hAnsi="Times New Roman"/>
                <w:b/>
                <w:sz w:val="24"/>
                <w:szCs w:val="24"/>
                <w:rPrChange w:id="1130" w:author="AdministratorKH" w:date="2017-07-18T12:33:00Z">
                  <w:rPr>
                    <w:rFonts w:ascii="Times New Roman" w:hAnsi="Times New Roman"/>
                    <w:b/>
                    <w:sz w:val="24"/>
                    <w:szCs w:val="24"/>
                  </w:rPr>
                </w:rPrChange>
              </w:rPr>
              <w:pPrChange w:id="1131" w:author="AdministratorKH" w:date="2017-07-18T12:30:00Z">
                <w:pPr>
                  <w:spacing w:after="0" w:line="240" w:lineRule="auto"/>
                  <w:jc w:val="center"/>
                </w:pPr>
              </w:pPrChange>
            </w:pPr>
            <w:r w:rsidRPr="00544959">
              <w:rPr>
                <w:rFonts w:ascii="Times New Roman" w:hAnsi="Times New Roman"/>
                <w:b/>
                <w:sz w:val="24"/>
                <w:szCs w:val="24"/>
                <w:rPrChange w:id="1132" w:author="AdministratorKH" w:date="2017-07-18T12:33:00Z">
                  <w:rPr>
                    <w:rFonts w:ascii="Times New Roman" w:hAnsi="Times New Roman"/>
                    <w:b/>
                    <w:sz w:val="24"/>
                    <w:szCs w:val="24"/>
                  </w:rPr>
                </w:rPrChange>
              </w:rPr>
              <w:t>2016</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33" w:author="AdministratorKH" w:date="2017-07-18T12:33:00Z">
                  <w:rPr>
                    <w:rFonts w:ascii="Times New Roman" w:hAnsi="Times New Roman"/>
                    <w:sz w:val="24"/>
                    <w:szCs w:val="24"/>
                  </w:rPr>
                </w:rPrChange>
              </w:rPr>
              <w:pPrChange w:id="1134" w:author="AdministratorKH" w:date="2017-07-18T12:30:00Z">
                <w:pPr>
                  <w:spacing w:after="0" w:line="240" w:lineRule="auto"/>
                  <w:jc w:val="center"/>
                </w:pPr>
              </w:pPrChange>
            </w:pPr>
            <w:r w:rsidRPr="00544959">
              <w:rPr>
                <w:rFonts w:ascii="Times New Roman" w:hAnsi="Times New Roman"/>
                <w:sz w:val="24"/>
                <w:szCs w:val="24"/>
                <w:rPrChange w:id="1135" w:author="AdministratorKH" w:date="2017-07-18T12:33:00Z">
                  <w:rPr>
                    <w:rFonts w:ascii="Times New Roman" w:hAnsi="Times New Roman"/>
                    <w:sz w:val="24"/>
                    <w:szCs w:val="24"/>
                  </w:rPr>
                </w:rPrChange>
              </w:rPr>
              <w:t>1.575.810</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36" w:author="AdministratorKH" w:date="2017-07-18T12:33:00Z">
                  <w:rPr>
                    <w:rFonts w:ascii="Times New Roman" w:hAnsi="Times New Roman"/>
                    <w:sz w:val="24"/>
                    <w:szCs w:val="24"/>
                  </w:rPr>
                </w:rPrChange>
              </w:rPr>
              <w:pPrChange w:id="1137" w:author="AdministratorKH" w:date="2017-07-18T12:30:00Z">
                <w:pPr>
                  <w:spacing w:after="0" w:line="240" w:lineRule="auto"/>
                  <w:jc w:val="center"/>
                </w:pPr>
              </w:pPrChange>
            </w:pPr>
            <w:r w:rsidRPr="00544959">
              <w:rPr>
                <w:rFonts w:ascii="Times New Roman" w:hAnsi="Times New Roman"/>
                <w:sz w:val="24"/>
                <w:szCs w:val="24"/>
                <w:rPrChange w:id="1138" w:author="AdministratorKH" w:date="2017-07-18T12:33:00Z">
                  <w:rPr>
                    <w:rFonts w:ascii="Times New Roman" w:hAnsi="Times New Roman"/>
                    <w:sz w:val="24"/>
                    <w:szCs w:val="24"/>
                  </w:rPr>
                </w:rPrChange>
              </w:rPr>
              <w:t>4.183.670</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39" w:author="AdministratorKH" w:date="2017-07-18T12:33:00Z">
                  <w:rPr>
                    <w:rFonts w:ascii="Times New Roman" w:hAnsi="Times New Roman"/>
                    <w:sz w:val="24"/>
                    <w:szCs w:val="24"/>
                  </w:rPr>
                </w:rPrChange>
              </w:rPr>
              <w:pPrChange w:id="1140" w:author="AdministratorKH" w:date="2017-07-18T12:30:00Z">
                <w:pPr>
                  <w:spacing w:after="0" w:line="240" w:lineRule="auto"/>
                  <w:jc w:val="center"/>
                </w:pPr>
              </w:pPrChange>
            </w:pPr>
            <w:r w:rsidRPr="00544959">
              <w:rPr>
                <w:rFonts w:ascii="Times New Roman" w:hAnsi="Times New Roman"/>
                <w:sz w:val="24"/>
                <w:szCs w:val="24"/>
                <w:rPrChange w:id="1141" w:author="AdministratorKH" w:date="2017-07-18T12:33:00Z">
                  <w:rPr>
                    <w:rFonts w:ascii="Times New Roman" w:hAnsi="Times New Roman"/>
                    <w:sz w:val="24"/>
                    <w:szCs w:val="24"/>
                  </w:rPr>
                </w:rPrChange>
              </w:rPr>
              <w:t>9.823.364</w:t>
            </w:r>
          </w:p>
        </w:tc>
        <w:tc>
          <w:tcPr>
            <w:tcW w:w="1245" w:type="dxa"/>
            <w:vAlign w:val="bottom"/>
          </w:tcPr>
          <w:p w:rsidR="00A60327" w:rsidRPr="00544959" w:rsidRDefault="00A60327" w:rsidP="00E967BD">
            <w:pPr>
              <w:spacing w:after="0"/>
              <w:contextualSpacing/>
              <w:jc w:val="center"/>
              <w:rPr>
                <w:rFonts w:ascii="Times New Roman" w:hAnsi="Times New Roman"/>
                <w:sz w:val="24"/>
                <w:szCs w:val="24"/>
                <w:rPrChange w:id="1142" w:author="AdministratorKH" w:date="2017-07-18T12:33:00Z">
                  <w:rPr>
                    <w:rFonts w:ascii="Times New Roman" w:hAnsi="Times New Roman"/>
                    <w:sz w:val="24"/>
                    <w:szCs w:val="24"/>
                  </w:rPr>
                </w:rPrChange>
              </w:rPr>
              <w:pPrChange w:id="1143" w:author="AdministratorKH" w:date="2017-07-18T12:30:00Z">
                <w:pPr>
                  <w:spacing w:after="0" w:line="240" w:lineRule="auto"/>
                  <w:jc w:val="center"/>
                </w:pPr>
              </w:pPrChange>
            </w:pPr>
            <w:r w:rsidRPr="00544959">
              <w:rPr>
                <w:rFonts w:ascii="Times New Roman" w:hAnsi="Times New Roman"/>
                <w:sz w:val="24"/>
                <w:szCs w:val="24"/>
                <w:rPrChange w:id="1144" w:author="AdministratorKH" w:date="2017-07-18T12:33:00Z">
                  <w:rPr>
                    <w:rFonts w:ascii="Times New Roman" w:hAnsi="Times New Roman"/>
                    <w:sz w:val="24"/>
                    <w:szCs w:val="24"/>
                  </w:rPr>
                </w:rPrChange>
              </w:rPr>
              <w:t>8.493.563</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45" w:author="AdministratorKH" w:date="2017-07-18T12:33:00Z">
                  <w:rPr>
                    <w:rFonts w:ascii="Times New Roman" w:hAnsi="Times New Roman"/>
                    <w:sz w:val="24"/>
                    <w:szCs w:val="24"/>
                  </w:rPr>
                </w:rPrChange>
              </w:rPr>
              <w:pPrChange w:id="1146" w:author="AdministratorKH" w:date="2017-07-18T12:30:00Z">
                <w:pPr>
                  <w:spacing w:after="0" w:line="240" w:lineRule="auto"/>
                  <w:jc w:val="center"/>
                </w:pPr>
              </w:pPrChange>
            </w:pPr>
            <w:r w:rsidRPr="00544959">
              <w:rPr>
                <w:rFonts w:ascii="Times New Roman" w:hAnsi="Times New Roman"/>
                <w:sz w:val="24"/>
                <w:szCs w:val="24"/>
                <w:rPrChange w:id="1147" w:author="AdministratorKH" w:date="2017-07-18T12:33:00Z">
                  <w:rPr>
                    <w:rFonts w:ascii="Times New Roman" w:hAnsi="Times New Roman"/>
                    <w:sz w:val="24"/>
                    <w:szCs w:val="24"/>
                  </w:rPr>
                </w:rPrChange>
              </w:rPr>
              <w:t>7.642.123</w:t>
            </w:r>
          </w:p>
        </w:tc>
        <w:tc>
          <w:tcPr>
            <w:tcW w:w="1246" w:type="dxa"/>
            <w:vAlign w:val="bottom"/>
          </w:tcPr>
          <w:p w:rsidR="00A60327" w:rsidRPr="00544959" w:rsidRDefault="00A60327" w:rsidP="00E967BD">
            <w:pPr>
              <w:spacing w:after="0"/>
              <w:contextualSpacing/>
              <w:jc w:val="center"/>
              <w:rPr>
                <w:rFonts w:ascii="Times New Roman" w:hAnsi="Times New Roman"/>
                <w:sz w:val="24"/>
                <w:szCs w:val="24"/>
                <w:rPrChange w:id="1148" w:author="AdministratorKH" w:date="2017-07-18T12:33:00Z">
                  <w:rPr>
                    <w:rFonts w:ascii="Times New Roman" w:hAnsi="Times New Roman"/>
                    <w:sz w:val="24"/>
                    <w:szCs w:val="24"/>
                  </w:rPr>
                </w:rPrChange>
              </w:rPr>
              <w:pPrChange w:id="1149" w:author="AdministratorKH" w:date="2017-07-18T12:30:00Z">
                <w:pPr>
                  <w:spacing w:after="0" w:line="240" w:lineRule="auto"/>
                  <w:jc w:val="center"/>
                </w:pPr>
              </w:pPrChange>
            </w:pPr>
            <w:r w:rsidRPr="00544959">
              <w:rPr>
                <w:rFonts w:ascii="Times New Roman" w:hAnsi="Times New Roman"/>
                <w:sz w:val="24"/>
                <w:szCs w:val="24"/>
                <w:rPrChange w:id="1150" w:author="AdministratorKH" w:date="2017-07-18T12:33:00Z">
                  <w:rPr>
                    <w:rFonts w:ascii="Times New Roman" w:hAnsi="Times New Roman"/>
                    <w:sz w:val="24"/>
                    <w:szCs w:val="24"/>
                  </w:rPr>
                </w:rPrChange>
              </w:rPr>
              <w:t>8.107.227</w:t>
            </w:r>
          </w:p>
        </w:tc>
        <w:tc>
          <w:tcPr>
            <w:tcW w:w="1246" w:type="dxa"/>
            <w:vAlign w:val="bottom"/>
          </w:tcPr>
          <w:p w:rsidR="00A60327" w:rsidRPr="00544959" w:rsidRDefault="00A60327" w:rsidP="00E967BD">
            <w:pPr>
              <w:spacing w:after="0"/>
              <w:contextualSpacing/>
              <w:jc w:val="center"/>
              <w:rPr>
                <w:rFonts w:ascii="Times New Roman" w:hAnsi="Times New Roman"/>
                <w:b/>
                <w:sz w:val="24"/>
                <w:szCs w:val="24"/>
                <w:rPrChange w:id="1151" w:author="AdministratorKH" w:date="2017-07-18T12:33:00Z">
                  <w:rPr>
                    <w:rFonts w:ascii="Times New Roman" w:hAnsi="Times New Roman"/>
                    <w:b/>
                    <w:sz w:val="24"/>
                    <w:szCs w:val="24"/>
                  </w:rPr>
                </w:rPrChange>
              </w:rPr>
              <w:pPrChange w:id="1152" w:author="AdministratorKH" w:date="2017-07-18T12:30:00Z">
                <w:pPr>
                  <w:spacing w:after="0" w:line="240" w:lineRule="auto"/>
                  <w:jc w:val="center"/>
                </w:pPr>
              </w:pPrChange>
            </w:pPr>
            <w:r w:rsidRPr="00544959">
              <w:rPr>
                <w:rFonts w:ascii="Times New Roman" w:hAnsi="Times New Roman"/>
                <w:b/>
                <w:sz w:val="24"/>
                <w:szCs w:val="24"/>
                <w:rPrChange w:id="1153" w:author="AdministratorKH" w:date="2017-07-18T12:33:00Z">
                  <w:rPr>
                    <w:rFonts w:ascii="Times New Roman" w:hAnsi="Times New Roman"/>
                    <w:b/>
                    <w:sz w:val="24"/>
                    <w:szCs w:val="24"/>
                  </w:rPr>
                </w:rPrChange>
              </w:rPr>
              <w:t>39.825.757</w:t>
            </w:r>
          </w:p>
        </w:tc>
      </w:tr>
    </w:tbl>
    <w:p w:rsidR="00A60327" w:rsidRPr="00544959" w:rsidDel="00970016" w:rsidRDefault="00A60327" w:rsidP="00E967BD">
      <w:pPr>
        <w:spacing w:after="0"/>
        <w:contextualSpacing/>
        <w:jc w:val="center"/>
        <w:rPr>
          <w:del w:id="1154" w:author="Chi Tan Nguyen" w:date="2017-07-14T14:56:00Z"/>
          <w:rFonts w:ascii="Times New Roman" w:hAnsi="Times New Roman"/>
          <w:sz w:val="24"/>
          <w:szCs w:val="24"/>
          <w:rPrChange w:id="1155" w:author="AdministratorKH" w:date="2017-07-18T12:33:00Z">
            <w:rPr>
              <w:del w:id="1156" w:author="Chi Tan Nguyen" w:date="2017-07-14T14:56:00Z"/>
              <w:rFonts w:ascii="Times New Roman" w:hAnsi="Times New Roman"/>
              <w:color w:val="FF0000"/>
              <w:sz w:val="26"/>
              <w:szCs w:val="26"/>
            </w:rPr>
          </w:rPrChange>
        </w:rPr>
        <w:pPrChange w:id="1157" w:author="AdministratorKH" w:date="2017-07-18T12:30:00Z">
          <w:pPr>
            <w:spacing w:after="0" w:line="240" w:lineRule="auto"/>
            <w:jc w:val="center"/>
          </w:pPr>
        </w:pPrChange>
      </w:pPr>
    </w:p>
    <w:p w:rsidR="00970016" w:rsidRPr="00544959" w:rsidRDefault="00970016" w:rsidP="00E967BD">
      <w:pPr>
        <w:spacing w:after="0"/>
        <w:contextualSpacing/>
        <w:jc w:val="both"/>
        <w:rPr>
          <w:ins w:id="1158" w:author="Chi Tan Nguyen" w:date="2017-07-14T14:57:00Z"/>
          <w:rFonts w:ascii="Times New Roman" w:hAnsi="Times New Roman"/>
          <w:sz w:val="24"/>
          <w:szCs w:val="24"/>
          <w:rPrChange w:id="1159" w:author="AdministratorKH" w:date="2017-07-18T12:33:00Z">
            <w:rPr>
              <w:ins w:id="1160" w:author="Chi Tan Nguyen" w:date="2017-07-14T14:57:00Z"/>
              <w:rFonts w:ascii="Times New Roman" w:hAnsi="Times New Roman"/>
              <w:color w:val="FF0000"/>
              <w:sz w:val="26"/>
              <w:szCs w:val="26"/>
            </w:rPr>
          </w:rPrChange>
        </w:rPr>
        <w:pPrChange w:id="1161" w:author="AdministratorKH" w:date="2017-07-18T12:30:00Z">
          <w:pPr>
            <w:spacing w:after="0" w:line="240" w:lineRule="auto"/>
            <w:jc w:val="both"/>
          </w:pPr>
        </w:pPrChange>
      </w:pPr>
    </w:p>
    <w:bookmarkStart w:id="1162" w:name="_MON_1561718691"/>
    <w:bookmarkEnd w:id="1162"/>
    <w:p w:rsidR="00970016" w:rsidRPr="00544959" w:rsidRDefault="00FC31D1" w:rsidP="00E967BD">
      <w:pPr>
        <w:spacing w:after="0"/>
        <w:contextualSpacing/>
        <w:jc w:val="both"/>
        <w:rPr>
          <w:ins w:id="1163" w:author="Chi Tan Nguyen" w:date="2017-07-14T14:57:00Z"/>
          <w:rFonts w:ascii="Times New Roman" w:hAnsi="Times New Roman"/>
          <w:sz w:val="24"/>
          <w:szCs w:val="24"/>
          <w:rPrChange w:id="1164" w:author="AdministratorKH" w:date="2017-07-18T12:33:00Z">
            <w:rPr>
              <w:ins w:id="1165" w:author="Chi Tan Nguyen" w:date="2017-07-14T14:57:00Z"/>
              <w:rFonts w:ascii="Times New Roman" w:hAnsi="Times New Roman"/>
              <w:color w:val="FF0000"/>
              <w:sz w:val="26"/>
              <w:szCs w:val="26"/>
            </w:rPr>
          </w:rPrChange>
        </w:rPr>
        <w:pPrChange w:id="1166" w:author="AdministratorKH" w:date="2017-07-18T12:30:00Z">
          <w:pPr>
            <w:spacing w:after="0" w:line="240" w:lineRule="auto"/>
            <w:jc w:val="both"/>
          </w:pPr>
        </w:pPrChange>
      </w:pPr>
      <w:ins w:id="1167" w:author="HoangPhuc" w:date="2017-07-16T13:57:00Z">
        <w:r w:rsidRPr="00544959">
          <w:rPr>
            <w:rFonts w:ascii="Times New Roman" w:hAnsi="Times New Roman"/>
            <w:sz w:val="24"/>
            <w:szCs w:val="24"/>
            <w:rPrChange w:id="1168" w:author="AdministratorKH" w:date="2017-07-18T12:33:00Z">
              <w:rPr>
                <w:rFonts w:ascii="Times New Roman" w:hAnsi="Times New Roman"/>
                <w:color w:val="FF0000"/>
                <w:sz w:val="26"/>
                <w:szCs w:val="26"/>
              </w:rPr>
            </w:rPrChange>
          </w:rPr>
          <w:object w:dxaOrig="9071" w:dyaOrig="1051">
            <v:shape id="_x0000_i1026" type="#_x0000_t75" style="width:416.25pt;height:56.25pt" o:ole="" o:preferrelative="f">
              <v:imagedata r:id="rId9" o:title=""/>
              <o:lock v:ext="edit" aspectratio="f"/>
            </v:shape>
            <o:OLEObject Type="Embed" ProgID="Excel.Sheet.12" ShapeID="_x0000_i1026" DrawAspect="Content" ObjectID="_1561895228" r:id="rId10"/>
          </w:object>
        </w:r>
      </w:ins>
      <w:bookmarkStart w:id="1169" w:name="_GoBack"/>
      <w:bookmarkEnd w:id="1169"/>
    </w:p>
    <w:p w:rsidR="00BE7CCE" w:rsidRPr="00544959" w:rsidRDefault="00BE7CCE" w:rsidP="00E967BD">
      <w:pPr>
        <w:spacing w:after="0"/>
        <w:contextualSpacing/>
        <w:jc w:val="center"/>
        <w:rPr>
          <w:ins w:id="1170" w:author="HoangPhuc" w:date="2017-07-16T13:57:00Z"/>
          <w:rFonts w:ascii="Times New Roman" w:hAnsi="Times New Roman"/>
          <w:b/>
          <w:sz w:val="24"/>
          <w:szCs w:val="24"/>
          <w:rPrChange w:id="1171" w:author="AdministratorKH" w:date="2017-07-18T12:33:00Z">
            <w:rPr>
              <w:ins w:id="1172" w:author="HoangPhuc" w:date="2017-07-16T13:57:00Z"/>
              <w:rFonts w:ascii="Times New Roman" w:hAnsi="Times New Roman"/>
              <w:b/>
              <w:sz w:val="26"/>
              <w:szCs w:val="26"/>
            </w:rPr>
          </w:rPrChange>
        </w:rPr>
        <w:pPrChange w:id="1173" w:author="AdministratorKH" w:date="2017-07-18T12:30:00Z">
          <w:pPr>
            <w:spacing w:after="0" w:line="240" w:lineRule="auto"/>
            <w:jc w:val="center"/>
          </w:pPr>
        </w:pPrChange>
      </w:pPr>
    </w:p>
    <w:p w:rsidR="00A60327" w:rsidRPr="00544959" w:rsidRDefault="00A60327" w:rsidP="00E967BD">
      <w:pPr>
        <w:spacing w:after="0"/>
        <w:contextualSpacing/>
        <w:jc w:val="center"/>
        <w:rPr>
          <w:rFonts w:ascii="Times New Roman" w:hAnsi="Times New Roman"/>
          <w:b/>
          <w:sz w:val="24"/>
          <w:szCs w:val="24"/>
          <w:rPrChange w:id="1174" w:author="AdministratorKH" w:date="2017-07-18T12:33:00Z">
            <w:rPr>
              <w:rFonts w:ascii="Times New Roman" w:hAnsi="Times New Roman"/>
              <w:b/>
              <w:sz w:val="26"/>
              <w:szCs w:val="26"/>
            </w:rPr>
          </w:rPrChange>
        </w:rPr>
        <w:pPrChange w:id="1175" w:author="AdministratorKH" w:date="2017-07-18T12:30:00Z">
          <w:pPr>
            <w:spacing w:after="0" w:line="240" w:lineRule="auto"/>
            <w:jc w:val="center"/>
          </w:pPr>
        </w:pPrChange>
      </w:pPr>
      <w:r w:rsidRPr="00544959">
        <w:rPr>
          <w:rFonts w:ascii="Times New Roman" w:hAnsi="Times New Roman"/>
          <w:b/>
          <w:sz w:val="24"/>
          <w:szCs w:val="24"/>
          <w:rPrChange w:id="1176" w:author="AdministratorKH" w:date="2017-07-18T12:33:00Z">
            <w:rPr>
              <w:rFonts w:ascii="Times New Roman" w:hAnsi="Times New Roman"/>
              <w:b/>
              <w:sz w:val="26"/>
              <w:szCs w:val="26"/>
            </w:rPr>
          </w:rPrChange>
        </w:rPr>
        <w:t>Biểu đồ xuất lượng 6 tháng đầu năm 2017 so cùng kỳ năm trước</w:t>
      </w:r>
      <w:ins w:id="1177" w:author="Chi Tan Nguyen" w:date="2017-07-14T14:57:00Z">
        <w:r w:rsidR="00970016" w:rsidRPr="00544959">
          <w:rPr>
            <w:rFonts w:ascii="Times New Roman" w:hAnsi="Times New Roman"/>
            <w:b/>
            <w:sz w:val="24"/>
            <w:szCs w:val="24"/>
            <w:rPrChange w:id="1178" w:author="AdministratorKH" w:date="2017-07-18T12:33:00Z">
              <w:rPr>
                <w:rFonts w:ascii="Times New Roman" w:hAnsi="Times New Roman"/>
                <w:b/>
                <w:sz w:val="26"/>
                <w:szCs w:val="26"/>
              </w:rPr>
            </w:rPrChange>
          </w:rPr>
          <w:t xml:space="preserve"> </w:t>
        </w:r>
      </w:ins>
      <w:ins w:id="1179" w:author="Chi Tan Nguyen" w:date="2017-07-14T14:59:00Z">
        <w:r w:rsidR="00A57F10" w:rsidRPr="00544959">
          <w:rPr>
            <w:rFonts w:ascii="Times New Roman" w:hAnsi="Times New Roman"/>
            <w:b/>
            <w:sz w:val="24"/>
            <w:szCs w:val="24"/>
            <w:rPrChange w:id="1180" w:author="AdministratorKH" w:date="2017-07-18T12:33:00Z">
              <w:rPr>
                <w:rFonts w:ascii="Times New Roman" w:hAnsi="Times New Roman"/>
                <w:b/>
                <w:sz w:val="26"/>
                <w:szCs w:val="26"/>
              </w:rPr>
            </w:rPrChange>
          </w:rPr>
          <w:t>(biểu đồ xu hướng)</w:t>
        </w:r>
      </w:ins>
    </w:p>
    <w:p w:rsidR="00A60327" w:rsidRPr="00544959" w:rsidRDefault="00A60327" w:rsidP="00E967BD">
      <w:pPr>
        <w:spacing w:after="0"/>
        <w:contextualSpacing/>
        <w:jc w:val="both"/>
        <w:rPr>
          <w:rFonts w:ascii="Times New Roman" w:hAnsi="Times New Roman"/>
          <w:sz w:val="24"/>
          <w:szCs w:val="24"/>
          <w:rPrChange w:id="1181" w:author="AdministratorKH" w:date="2017-07-18T12:33:00Z">
            <w:rPr>
              <w:rFonts w:ascii="Times New Roman" w:hAnsi="Times New Roman"/>
              <w:color w:val="FF0000"/>
              <w:sz w:val="26"/>
              <w:szCs w:val="26"/>
            </w:rPr>
          </w:rPrChange>
        </w:rPr>
        <w:pPrChange w:id="1182" w:author="AdministratorKH" w:date="2017-07-18T12:30:00Z">
          <w:pPr>
            <w:spacing w:after="0" w:line="240" w:lineRule="auto"/>
            <w:jc w:val="both"/>
          </w:pPr>
        </w:pPrChange>
      </w:pPr>
      <w:r w:rsidRPr="00544959">
        <w:rPr>
          <w:rFonts w:ascii="Times New Roman" w:hAnsi="Times New Roman"/>
          <w:noProof/>
          <w:sz w:val="24"/>
          <w:szCs w:val="24"/>
          <w:lang w:val="vi-VN" w:eastAsia="vi-VN"/>
          <w:rPrChange w:id="1183" w:author="AdministratorKH" w:date="2017-07-18T12:33:00Z">
            <w:rPr>
              <w:rFonts w:ascii="Times New Roman" w:hAnsi="Times New Roman"/>
              <w:noProof/>
              <w:lang w:val="vi-VN" w:eastAsia="vi-VN"/>
            </w:rPr>
          </w:rPrChange>
        </w:rPr>
        <w:drawing>
          <wp:inline distT="0" distB="0" distL="0" distR="0" wp14:anchorId="45A831C4" wp14:editId="608A0F68">
            <wp:extent cx="6185647" cy="2259106"/>
            <wp:effectExtent l="0" t="0" r="0" b="0"/>
            <wp:docPr id="26" name="Object 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0327" w:rsidRPr="00544959" w:rsidRDefault="00A57F10" w:rsidP="00E967BD">
      <w:pPr>
        <w:spacing w:after="0"/>
        <w:contextualSpacing/>
        <w:jc w:val="center"/>
        <w:rPr>
          <w:ins w:id="1184" w:author="Chi Tan Nguyen" w:date="2017-07-14T14:59:00Z"/>
          <w:rFonts w:ascii="Times New Roman" w:hAnsi="Times New Roman"/>
          <w:b/>
          <w:sz w:val="24"/>
          <w:szCs w:val="24"/>
          <w:rPrChange w:id="1185" w:author="AdministratorKH" w:date="2017-07-18T12:33:00Z">
            <w:rPr>
              <w:ins w:id="1186" w:author="Chi Tan Nguyen" w:date="2017-07-14T14:59:00Z"/>
              <w:rFonts w:ascii="Times New Roman" w:hAnsi="Times New Roman"/>
              <w:b/>
              <w:sz w:val="26"/>
              <w:szCs w:val="26"/>
            </w:rPr>
          </w:rPrChange>
        </w:rPr>
        <w:pPrChange w:id="1187" w:author="AdministratorKH" w:date="2017-07-18T12:30:00Z">
          <w:pPr>
            <w:spacing w:after="0" w:line="240" w:lineRule="auto"/>
            <w:jc w:val="center"/>
          </w:pPr>
        </w:pPrChange>
      </w:pPr>
      <w:ins w:id="1188" w:author="Chi Tan Nguyen" w:date="2017-07-14T14:59:00Z">
        <w:r w:rsidRPr="00544959">
          <w:rPr>
            <w:rFonts w:ascii="Times New Roman" w:hAnsi="Times New Roman"/>
            <w:b/>
            <w:sz w:val="24"/>
            <w:szCs w:val="24"/>
            <w:highlight w:val="yellow"/>
            <w:rPrChange w:id="1189" w:author="AdministratorKH" w:date="2017-07-18T12:33:00Z">
              <w:rPr>
                <w:rFonts w:ascii="Times New Roman" w:hAnsi="Times New Roman"/>
                <w:b/>
                <w:sz w:val="26"/>
                <w:szCs w:val="26"/>
              </w:rPr>
            </w:rPrChange>
          </w:rPr>
          <w:t>Bổ sung biểu đồ cột tăng trưởng so với cùng kỳ</w:t>
        </w:r>
      </w:ins>
      <w:ins w:id="1190" w:author="Chi Tan Nguyen" w:date="2017-07-14T15:00:00Z">
        <w:r w:rsidRPr="00544959">
          <w:rPr>
            <w:rFonts w:ascii="Times New Roman" w:hAnsi="Times New Roman"/>
            <w:b/>
            <w:sz w:val="24"/>
            <w:szCs w:val="24"/>
            <w:highlight w:val="yellow"/>
            <w:rPrChange w:id="1191" w:author="AdministratorKH" w:date="2017-07-18T12:33:00Z">
              <w:rPr>
                <w:rFonts w:ascii="Times New Roman" w:hAnsi="Times New Roman"/>
                <w:b/>
                <w:sz w:val="26"/>
                <w:szCs w:val="26"/>
              </w:rPr>
            </w:rPrChange>
          </w:rPr>
          <w:t xml:space="preserve"> (c.Tiên)</w:t>
        </w:r>
      </w:ins>
    </w:p>
    <w:p w:rsidR="00A57F10" w:rsidRPr="00544959" w:rsidRDefault="00A57F10" w:rsidP="00E967BD">
      <w:pPr>
        <w:spacing w:after="0"/>
        <w:contextualSpacing/>
        <w:jc w:val="center"/>
        <w:rPr>
          <w:rFonts w:ascii="Times New Roman" w:hAnsi="Times New Roman"/>
          <w:b/>
          <w:sz w:val="24"/>
          <w:szCs w:val="24"/>
          <w:rPrChange w:id="1192" w:author="AdministratorKH" w:date="2017-07-18T12:33:00Z">
            <w:rPr>
              <w:rFonts w:ascii="Times New Roman" w:hAnsi="Times New Roman"/>
              <w:b/>
              <w:sz w:val="26"/>
              <w:szCs w:val="26"/>
            </w:rPr>
          </w:rPrChange>
        </w:rPr>
        <w:pPrChange w:id="1193" w:author="AdministratorKH" w:date="2017-07-18T12:30:00Z">
          <w:pPr>
            <w:spacing w:after="0" w:line="240" w:lineRule="auto"/>
            <w:jc w:val="center"/>
          </w:pPr>
        </w:pPrChange>
      </w:pPr>
    </w:p>
    <w:p w:rsidR="00A60327" w:rsidRPr="00544959" w:rsidRDefault="00A60327" w:rsidP="00E967BD">
      <w:pPr>
        <w:pStyle w:val="ListParagraph"/>
        <w:numPr>
          <w:ilvl w:val="0"/>
          <w:numId w:val="8"/>
        </w:numPr>
        <w:spacing w:after="0"/>
        <w:jc w:val="center"/>
        <w:outlineLvl w:val="2"/>
        <w:rPr>
          <w:rFonts w:ascii="Times New Roman" w:hAnsi="Times New Roman"/>
          <w:b/>
          <w:sz w:val="24"/>
          <w:szCs w:val="24"/>
          <w:rPrChange w:id="1194" w:author="AdministratorKH" w:date="2017-07-18T12:33:00Z">
            <w:rPr/>
          </w:rPrChange>
        </w:rPr>
        <w:pPrChange w:id="1195" w:author="AdministratorKH" w:date="2017-07-18T12:30:00Z">
          <w:pPr>
            <w:spacing w:after="0" w:line="240" w:lineRule="auto"/>
            <w:jc w:val="center"/>
          </w:pPr>
        </w:pPrChange>
      </w:pPr>
      <w:r w:rsidRPr="00544959">
        <w:rPr>
          <w:rFonts w:ascii="Times New Roman" w:hAnsi="Times New Roman"/>
          <w:b/>
          <w:sz w:val="24"/>
          <w:szCs w:val="24"/>
          <w:rPrChange w:id="1196" w:author="AdministratorKH" w:date="2017-07-18T12:33:00Z">
            <w:rPr/>
          </w:rPrChange>
        </w:rPr>
        <w:t xml:space="preserve">Cơ cấu sản lượng </w:t>
      </w:r>
      <w:del w:id="1197" w:author="Chi Tan Nguyen" w:date="2017-07-14T15:02:00Z">
        <w:r w:rsidRPr="00544959" w:rsidDel="00A57F10">
          <w:rPr>
            <w:rFonts w:ascii="Times New Roman" w:hAnsi="Times New Roman"/>
            <w:b/>
            <w:sz w:val="24"/>
            <w:szCs w:val="24"/>
            <w:rPrChange w:id="1198" w:author="AdministratorKH" w:date="2017-07-18T12:33:00Z">
              <w:rPr/>
            </w:rPrChange>
          </w:rPr>
          <w:delText xml:space="preserve">qua </w:delText>
        </w:r>
      </w:del>
      <w:ins w:id="1199" w:author="Chi Tan Nguyen" w:date="2017-07-14T15:02:00Z">
        <w:r w:rsidR="00A57F10" w:rsidRPr="00544959">
          <w:rPr>
            <w:rFonts w:ascii="Times New Roman" w:hAnsi="Times New Roman"/>
            <w:b/>
            <w:sz w:val="24"/>
            <w:szCs w:val="24"/>
            <w:rPrChange w:id="1200" w:author="AdministratorKH" w:date="2017-07-18T12:33:00Z">
              <w:rPr>
                <w:rFonts w:ascii="Times New Roman" w:hAnsi="Times New Roman"/>
                <w:b/>
                <w:sz w:val="26"/>
                <w:szCs w:val="26"/>
              </w:rPr>
            </w:rPrChange>
          </w:rPr>
          <w:t>của</w:t>
        </w:r>
        <w:r w:rsidR="00A57F10" w:rsidRPr="00544959">
          <w:rPr>
            <w:rFonts w:ascii="Times New Roman" w:hAnsi="Times New Roman"/>
            <w:b/>
            <w:sz w:val="24"/>
            <w:szCs w:val="24"/>
            <w:rPrChange w:id="1201" w:author="AdministratorKH" w:date="2017-07-18T12:33:00Z">
              <w:rPr/>
            </w:rPrChange>
          </w:rPr>
          <w:t xml:space="preserve"> </w:t>
        </w:r>
      </w:ins>
      <w:r w:rsidRPr="00544959">
        <w:rPr>
          <w:rFonts w:ascii="Times New Roman" w:hAnsi="Times New Roman"/>
          <w:b/>
          <w:sz w:val="24"/>
          <w:szCs w:val="24"/>
          <w:rPrChange w:id="1202" w:author="AdministratorKH" w:date="2017-07-18T12:33:00Z">
            <w:rPr/>
          </w:rPrChange>
        </w:rPr>
        <w:t>2 hệ thống phân phối</w:t>
      </w:r>
      <w:ins w:id="1203" w:author="Chi Tan Nguyen" w:date="2017-07-14T15:01:00Z">
        <w:r w:rsidR="00A57F10" w:rsidRPr="00544959">
          <w:rPr>
            <w:rFonts w:ascii="Times New Roman" w:hAnsi="Times New Roman"/>
            <w:b/>
            <w:sz w:val="24"/>
            <w:szCs w:val="24"/>
            <w:rPrChange w:id="1204" w:author="AdministratorKH" w:date="2017-07-18T12:33:00Z">
              <w:rPr/>
            </w:rPrChange>
          </w:rPr>
          <w:t xml:space="preserve"> </w:t>
        </w:r>
        <w:r w:rsidR="00A57F10" w:rsidRPr="00544959">
          <w:rPr>
            <w:rFonts w:ascii="Times New Roman" w:hAnsi="Times New Roman"/>
            <w:b/>
            <w:sz w:val="24"/>
            <w:szCs w:val="24"/>
            <w:highlight w:val="yellow"/>
            <w:rPrChange w:id="1205" w:author="AdministratorKH" w:date="2017-07-18T12:33:00Z">
              <w:rPr>
                <w:rFonts w:ascii="Times New Roman" w:hAnsi="Times New Roman"/>
                <w:b/>
                <w:sz w:val="26"/>
                <w:szCs w:val="26"/>
              </w:rPr>
            </w:rPrChange>
          </w:rPr>
          <w:t>(vẽ biểu đồ bánh tổng sản lượng giữa 2 NPP</w:t>
        </w:r>
      </w:ins>
      <w:ins w:id="1206" w:author="Chi Tan Nguyen" w:date="2017-07-14T15:02:00Z">
        <w:r w:rsidR="00A57F10" w:rsidRPr="00544959">
          <w:rPr>
            <w:rFonts w:ascii="Times New Roman" w:hAnsi="Times New Roman"/>
            <w:b/>
            <w:sz w:val="24"/>
            <w:szCs w:val="24"/>
            <w:highlight w:val="yellow"/>
            <w:rPrChange w:id="1207" w:author="AdministratorKH" w:date="2017-07-18T12:33:00Z">
              <w:rPr>
                <w:highlight w:val="yellow"/>
              </w:rPr>
            </w:rPrChange>
          </w:rPr>
          <w:t xml:space="preserve"> của 6 tháng</w:t>
        </w:r>
      </w:ins>
      <w:ins w:id="1208" w:author="Chi Tan Nguyen" w:date="2017-07-14T15:01:00Z">
        <w:r w:rsidR="00A57F10" w:rsidRPr="00544959">
          <w:rPr>
            <w:rFonts w:ascii="Times New Roman" w:hAnsi="Times New Roman"/>
            <w:b/>
            <w:sz w:val="24"/>
            <w:szCs w:val="24"/>
            <w:highlight w:val="yellow"/>
            <w:rPrChange w:id="1209" w:author="AdministratorKH" w:date="2017-07-18T12:33:00Z">
              <w:rPr>
                <w:rFonts w:ascii="Times New Roman" w:hAnsi="Times New Roman"/>
                <w:b/>
                <w:sz w:val="26"/>
                <w:szCs w:val="26"/>
              </w:rPr>
            </w:rPrChange>
          </w:rPr>
          <w:t>)</w:t>
        </w:r>
      </w:ins>
    </w:p>
    <w:p w:rsidR="00A60327" w:rsidRPr="00544959" w:rsidRDefault="00A60327" w:rsidP="00E967BD">
      <w:pPr>
        <w:spacing w:after="0"/>
        <w:contextualSpacing/>
        <w:jc w:val="both"/>
        <w:rPr>
          <w:rFonts w:ascii="Times New Roman" w:hAnsi="Times New Roman"/>
          <w:sz w:val="24"/>
          <w:szCs w:val="24"/>
          <w:rPrChange w:id="1210" w:author="AdministratorKH" w:date="2017-07-18T12:33:00Z">
            <w:rPr>
              <w:rFonts w:ascii="Times New Roman" w:hAnsi="Times New Roman"/>
              <w:color w:val="FF0000"/>
              <w:sz w:val="26"/>
              <w:szCs w:val="26"/>
            </w:rPr>
          </w:rPrChange>
        </w:rPr>
        <w:pPrChange w:id="1211" w:author="AdministratorKH" w:date="2017-07-18T12:30:00Z">
          <w:pPr>
            <w:spacing w:after="0" w:line="120" w:lineRule="auto"/>
            <w:jc w:val="both"/>
          </w:pPr>
        </w:pPrChange>
      </w:pPr>
    </w:p>
    <w:bookmarkStart w:id="1212" w:name="_MON_1561719406"/>
    <w:bookmarkEnd w:id="1212"/>
    <w:p w:rsidR="00A60327" w:rsidRPr="00544959" w:rsidRDefault="002F48FF" w:rsidP="00E967BD">
      <w:pPr>
        <w:spacing w:after="0"/>
        <w:contextualSpacing/>
        <w:jc w:val="both"/>
        <w:rPr>
          <w:rFonts w:ascii="Times New Roman" w:hAnsi="Times New Roman"/>
          <w:b/>
          <w:sz w:val="24"/>
          <w:szCs w:val="24"/>
          <w:rPrChange w:id="1213" w:author="AdministratorKH" w:date="2017-07-18T12:33:00Z">
            <w:rPr>
              <w:rFonts w:ascii="Times New Roman" w:hAnsi="Times New Roman"/>
              <w:b/>
              <w:sz w:val="25"/>
              <w:szCs w:val="25"/>
            </w:rPr>
          </w:rPrChange>
        </w:rPr>
        <w:pPrChange w:id="1214" w:author="AdministratorKH" w:date="2017-07-18T12:30:00Z">
          <w:pPr>
            <w:spacing w:after="0" w:line="240" w:lineRule="auto"/>
            <w:jc w:val="both"/>
          </w:pPr>
        </w:pPrChange>
      </w:pPr>
      <w:r w:rsidRPr="00544959">
        <w:rPr>
          <w:rFonts w:ascii="Times New Roman" w:hAnsi="Times New Roman"/>
          <w:b/>
          <w:sz w:val="24"/>
          <w:szCs w:val="24"/>
          <w:rPrChange w:id="1215" w:author="AdministratorKH" w:date="2017-07-18T12:33:00Z">
            <w:rPr>
              <w:rFonts w:ascii="Times New Roman" w:hAnsi="Times New Roman"/>
              <w:b/>
              <w:sz w:val="25"/>
              <w:szCs w:val="25"/>
            </w:rPr>
          </w:rPrChange>
        </w:rPr>
        <w:object w:dxaOrig="8524" w:dyaOrig="3959">
          <v:shape id="_x0000_i1027" type="#_x0000_t75" style="width:425.25pt;height:196.5pt" o:ole="">
            <v:imagedata r:id="rId12" o:title=""/>
          </v:shape>
          <o:OLEObject Type="Embed" ProgID="Excel.Sheet.12" ShapeID="_x0000_i1027" DrawAspect="Content" ObjectID="_1561895229" r:id="rId13"/>
        </w:object>
      </w:r>
    </w:p>
    <w:p w:rsidR="00A60327" w:rsidRPr="00544959" w:rsidRDefault="00A60327" w:rsidP="00E967BD">
      <w:pPr>
        <w:pStyle w:val="ListParagraph"/>
        <w:numPr>
          <w:ilvl w:val="0"/>
          <w:numId w:val="8"/>
        </w:numPr>
        <w:spacing w:after="0"/>
        <w:outlineLvl w:val="2"/>
        <w:rPr>
          <w:rFonts w:ascii="Times New Roman" w:hAnsi="Times New Roman"/>
          <w:b/>
          <w:sz w:val="24"/>
          <w:szCs w:val="24"/>
          <w:rPrChange w:id="1216" w:author="AdministratorKH" w:date="2017-07-18T12:33:00Z">
            <w:rPr>
              <w:rFonts w:ascii="Times New Roman" w:hAnsi="Times New Roman"/>
              <w:b/>
              <w:sz w:val="26"/>
              <w:szCs w:val="26"/>
            </w:rPr>
          </w:rPrChange>
        </w:rPr>
        <w:pPrChange w:id="1217" w:author="AdministratorKH" w:date="2017-07-18T12:30:00Z">
          <w:pPr>
            <w:pStyle w:val="ListParagraph"/>
            <w:spacing w:after="0" w:line="240" w:lineRule="auto"/>
            <w:ind w:left="1440"/>
            <w:jc w:val="center"/>
          </w:pPr>
        </w:pPrChange>
      </w:pPr>
      <w:r w:rsidRPr="00544959">
        <w:rPr>
          <w:rFonts w:ascii="Times New Roman" w:hAnsi="Times New Roman"/>
          <w:b/>
          <w:sz w:val="24"/>
          <w:szCs w:val="24"/>
          <w:rPrChange w:id="1218" w:author="AdministratorKH" w:date="2017-07-18T12:33:00Z">
            <w:rPr>
              <w:rFonts w:ascii="Times New Roman" w:hAnsi="Times New Roman"/>
              <w:b/>
              <w:sz w:val="26"/>
              <w:szCs w:val="26"/>
            </w:rPr>
          </w:rPrChange>
        </w:rPr>
        <w:t xml:space="preserve">Cơ cấu sản lượng </w:t>
      </w:r>
      <w:ins w:id="1219" w:author="Chi Tan Nguyen" w:date="2017-07-14T15:03:00Z">
        <w:r w:rsidR="00A57F10" w:rsidRPr="00544959">
          <w:rPr>
            <w:rFonts w:ascii="Times New Roman" w:hAnsi="Times New Roman"/>
            <w:b/>
            <w:sz w:val="24"/>
            <w:szCs w:val="24"/>
            <w:rPrChange w:id="1220" w:author="AdministratorKH" w:date="2017-07-18T12:33:00Z">
              <w:rPr>
                <w:rFonts w:ascii="Times New Roman" w:hAnsi="Times New Roman"/>
                <w:b/>
                <w:sz w:val="26"/>
                <w:szCs w:val="26"/>
              </w:rPr>
            </w:rPrChange>
          </w:rPr>
          <w:t xml:space="preserve">tiêu thụ của các </w:t>
        </w:r>
      </w:ins>
      <w:r w:rsidRPr="00544959">
        <w:rPr>
          <w:rFonts w:ascii="Times New Roman" w:hAnsi="Times New Roman"/>
          <w:b/>
          <w:sz w:val="24"/>
          <w:szCs w:val="24"/>
          <w:rPrChange w:id="1221" w:author="AdministratorKH" w:date="2017-07-18T12:33:00Z">
            <w:rPr>
              <w:rFonts w:ascii="Times New Roman" w:hAnsi="Times New Roman"/>
              <w:b/>
              <w:sz w:val="26"/>
              <w:szCs w:val="26"/>
            </w:rPr>
          </w:rPrChange>
        </w:rPr>
        <w:t>sản phẩm mới</w:t>
      </w:r>
      <w:ins w:id="1222" w:author="Chi Tan Nguyen" w:date="2017-07-14T15:03:00Z">
        <w:r w:rsidR="00A57F10" w:rsidRPr="00544959">
          <w:rPr>
            <w:rFonts w:ascii="Times New Roman" w:hAnsi="Times New Roman"/>
            <w:b/>
            <w:sz w:val="24"/>
            <w:szCs w:val="24"/>
            <w:rPrChange w:id="1223" w:author="AdministratorKH" w:date="2017-07-18T12:33:00Z">
              <w:rPr>
                <w:rFonts w:ascii="Times New Roman" w:hAnsi="Times New Roman"/>
                <w:b/>
                <w:sz w:val="26"/>
                <w:szCs w:val="26"/>
              </w:rPr>
            </w:rPrChange>
          </w:rPr>
          <w:t xml:space="preserve"> </w:t>
        </w:r>
      </w:ins>
    </w:p>
    <w:p w:rsidR="00A60327" w:rsidRPr="00544959" w:rsidRDefault="00A60327" w:rsidP="00E967BD">
      <w:pPr>
        <w:pStyle w:val="ListParagraph"/>
        <w:spacing w:after="0"/>
        <w:ind w:left="1440"/>
        <w:jc w:val="both"/>
        <w:rPr>
          <w:rFonts w:ascii="Times New Roman" w:hAnsi="Times New Roman"/>
          <w:sz w:val="24"/>
          <w:szCs w:val="24"/>
          <w:rPrChange w:id="1224" w:author="AdministratorKH" w:date="2017-07-18T12:33:00Z">
            <w:rPr>
              <w:rFonts w:ascii="Times New Roman" w:hAnsi="Times New Roman"/>
              <w:color w:val="FF0000"/>
              <w:sz w:val="26"/>
              <w:szCs w:val="26"/>
            </w:rPr>
          </w:rPrChange>
        </w:rPr>
        <w:pPrChange w:id="1225" w:author="AdministratorKH" w:date="2017-07-18T12:30:00Z">
          <w:pPr>
            <w:pStyle w:val="ListParagraph"/>
            <w:spacing w:after="0" w:line="120" w:lineRule="auto"/>
            <w:ind w:left="1440"/>
            <w:jc w:val="both"/>
          </w:pPr>
        </w:pPrChange>
      </w:pPr>
    </w:p>
    <w:tbl>
      <w:tblPr>
        <w:tblW w:w="9822" w:type="dxa"/>
        <w:tblInd w:w="96" w:type="dxa"/>
        <w:tblLook w:val="04A0" w:firstRow="1" w:lastRow="0" w:firstColumn="1" w:lastColumn="0" w:noHBand="0" w:noVBand="1"/>
      </w:tblPr>
      <w:tblGrid>
        <w:gridCol w:w="1362"/>
        <w:gridCol w:w="1440"/>
        <w:gridCol w:w="1350"/>
        <w:gridCol w:w="1440"/>
        <w:gridCol w:w="1530"/>
        <w:gridCol w:w="1440"/>
        <w:gridCol w:w="1260"/>
        <w:tblGridChange w:id="1226">
          <w:tblGrid>
            <w:gridCol w:w="5"/>
            <w:gridCol w:w="1357"/>
            <w:gridCol w:w="5"/>
            <w:gridCol w:w="1435"/>
            <w:gridCol w:w="5"/>
            <w:gridCol w:w="1345"/>
            <w:gridCol w:w="5"/>
            <w:gridCol w:w="1435"/>
            <w:gridCol w:w="5"/>
            <w:gridCol w:w="1525"/>
            <w:gridCol w:w="5"/>
            <w:gridCol w:w="1435"/>
            <w:gridCol w:w="5"/>
            <w:gridCol w:w="1255"/>
            <w:gridCol w:w="5"/>
          </w:tblGrid>
        </w:tblGridChange>
      </w:tblGrid>
      <w:tr w:rsidR="00A60327" w:rsidRPr="00544959" w:rsidTr="008B310B">
        <w:trPr>
          <w:trHeight w:val="348"/>
        </w:trPr>
        <w:tc>
          <w:tcPr>
            <w:tcW w:w="1362" w:type="dxa"/>
            <w:vMerge w:val="restart"/>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60327" w:rsidRPr="00544959" w:rsidRDefault="00A60327" w:rsidP="00E967BD">
            <w:pPr>
              <w:spacing w:after="0"/>
              <w:contextualSpacing/>
              <w:jc w:val="center"/>
              <w:rPr>
                <w:rFonts w:ascii="Times New Roman" w:hAnsi="Times New Roman"/>
                <w:sz w:val="24"/>
                <w:szCs w:val="24"/>
                <w:rPrChange w:id="1227" w:author="AdministratorKH" w:date="2017-07-18T12:33:00Z">
                  <w:rPr>
                    <w:rFonts w:ascii="Times New Roman" w:hAnsi="Times New Roman"/>
                    <w:color w:val="000000"/>
                    <w:sz w:val="24"/>
                    <w:szCs w:val="24"/>
                  </w:rPr>
                </w:rPrChange>
              </w:rPr>
              <w:pPrChange w:id="1228" w:author="AdministratorKH" w:date="2017-07-18T12:30:00Z">
                <w:pPr>
                  <w:spacing w:after="0" w:line="240" w:lineRule="auto"/>
                  <w:jc w:val="center"/>
                </w:pPr>
              </w:pPrChange>
            </w:pPr>
            <w:r w:rsidRPr="00544959">
              <w:rPr>
                <w:rFonts w:ascii="Times New Roman" w:hAnsi="Times New Roman"/>
                <w:sz w:val="24"/>
                <w:szCs w:val="24"/>
                <w:rPrChange w:id="1229" w:author="AdministratorKH" w:date="2017-07-18T12:33:00Z">
                  <w:rPr>
                    <w:rFonts w:ascii="Times New Roman" w:hAnsi="Times New Roman"/>
                    <w:color w:val="000000"/>
                    <w:sz w:val="24"/>
                    <w:szCs w:val="24"/>
                  </w:rPr>
                </w:rPrChange>
              </w:rPr>
              <w:lastRenderedPageBreak/>
              <w:t>Tháng</w:t>
            </w:r>
          </w:p>
        </w:tc>
        <w:tc>
          <w:tcPr>
            <w:tcW w:w="7200" w:type="dxa"/>
            <w:gridSpan w:val="5"/>
            <w:tcBorders>
              <w:top w:val="dotted" w:sz="4" w:space="0" w:color="auto"/>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230" w:author="AdministratorKH" w:date="2017-07-18T12:33:00Z">
                  <w:rPr>
                    <w:rFonts w:ascii="Times New Roman" w:hAnsi="Times New Roman"/>
                    <w:color w:val="000000"/>
                    <w:sz w:val="24"/>
                    <w:szCs w:val="24"/>
                  </w:rPr>
                </w:rPrChange>
              </w:rPr>
              <w:pPrChange w:id="1231" w:author="AdministratorKH" w:date="2017-07-18T12:30:00Z">
                <w:pPr>
                  <w:spacing w:after="0" w:line="240" w:lineRule="auto"/>
                  <w:jc w:val="center"/>
                </w:pPr>
              </w:pPrChange>
            </w:pPr>
            <w:r w:rsidRPr="00544959">
              <w:rPr>
                <w:rFonts w:ascii="Times New Roman" w:hAnsi="Times New Roman"/>
                <w:sz w:val="24"/>
                <w:szCs w:val="24"/>
                <w:rPrChange w:id="1232" w:author="AdministratorKH" w:date="2017-07-18T12:33:00Z">
                  <w:rPr>
                    <w:rFonts w:ascii="Times New Roman" w:hAnsi="Times New Roman"/>
                    <w:color w:val="000000"/>
                    <w:sz w:val="24"/>
                    <w:szCs w:val="24"/>
                  </w:rPr>
                </w:rPrChange>
              </w:rPr>
              <w:t>Sản lượng tiêu thụ thực tế  (không tính đầu tư)</w:t>
            </w:r>
          </w:p>
        </w:tc>
        <w:tc>
          <w:tcPr>
            <w:tcW w:w="1260" w:type="dxa"/>
            <w:vMerge w:val="restart"/>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60327" w:rsidRPr="00544959" w:rsidRDefault="00A60327" w:rsidP="00E967BD">
            <w:pPr>
              <w:spacing w:after="0"/>
              <w:contextualSpacing/>
              <w:jc w:val="center"/>
              <w:rPr>
                <w:rFonts w:ascii="Times New Roman" w:hAnsi="Times New Roman"/>
                <w:sz w:val="24"/>
                <w:szCs w:val="24"/>
                <w:rPrChange w:id="1233" w:author="AdministratorKH" w:date="2017-07-18T12:33:00Z">
                  <w:rPr>
                    <w:rFonts w:ascii="Times New Roman" w:hAnsi="Times New Roman"/>
                    <w:color w:val="000000"/>
                    <w:sz w:val="24"/>
                    <w:szCs w:val="24"/>
                  </w:rPr>
                </w:rPrChange>
              </w:rPr>
              <w:pPrChange w:id="1234" w:author="AdministratorKH" w:date="2017-07-18T12:30:00Z">
                <w:pPr>
                  <w:spacing w:after="0" w:line="240" w:lineRule="auto"/>
                  <w:jc w:val="center"/>
                </w:pPr>
              </w:pPrChange>
            </w:pPr>
            <w:r w:rsidRPr="00544959">
              <w:rPr>
                <w:rFonts w:ascii="Times New Roman" w:hAnsi="Times New Roman"/>
                <w:sz w:val="24"/>
                <w:szCs w:val="24"/>
                <w:rPrChange w:id="1235" w:author="AdministratorKH" w:date="2017-07-18T12:33:00Z">
                  <w:rPr>
                    <w:rFonts w:ascii="Times New Roman" w:hAnsi="Times New Roman"/>
                    <w:color w:val="000000"/>
                    <w:sz w:val="24"/>
                    <w:szCs w:val="24"/>
                  </w:rPr>
                </w:rPrChange>
              </w:rPr>
              <w:t>Ghi chú</w:t>
            </w:r>
          </w:p>
        </w:tc>
      </w:tr>
      <w:tr w:rsidR="00A60327" w:rsidRPr="00544959" w:rsidTr="008B310B">
        <w:trPr>
          <w:trHeight w:val="348"/>
        </w:trPr>
        <w:tc>
          <w:tcPr>
            <w:tcW w:w="1362" w:type="dxa"/>
            <w:vMerge/>
            <w:tcBorders>
              <w:top w:val="dotted" w:sz="4" w:space="0" w:color="auto"/>
              <w:left w:val="dotted" w:sz="4" w:space="0" w:color="auto"/>
              <w:bottom w:val="dotted" w:sz="4" w:space="0" w:color="auto"/>
              <w:right w:val="dotted" w:sz="4" w:space="0" w:color="auto"/>
            </w:tcBorders>
            <w:vAlign w:val="center"/>
            <w:hideMark/>
          </w:tcPr>
          <w:p w:rsidR="00A60327" w:rsidRPr="00544959" w:rsidRDefault="00A60327" w:rsidP="00E967BD">
            <w:pPr>
              <w:spacing w:after="0"/>
              <w:contextualSpacing/>
              <w:rPr>
                <w:rFonts w:ascii="Times New Roman" w:hAnsi="Times New Roman"/>
                <w:sz w:val="24"/>
                <w:szCs w:val="24"/>
                <w:rPrChange w:id="1236" w:author="AdministratorKH" w:date="2017-07-18T12:33:00Z">
                  <w:rPr>
                    <w:rFonts w:ascii="Times New Roman" w:hAnsi="Times New Roman"/>
                    <w:color w:val="000000"/>
                    <w:sz w:val="24"/>
                    <w:szCs w:val="24"/>
                  </w:rPr>
                </w:rPrChange>
              </w:rPr>
              <w:pPrChange w:id="1237" w:author="AdministratorKH" w:date="2017-07-18T12:30:00Z">
                <w:pPr>
                  <w:spacing w:after="0" w:line="240" w:lineRule="auto"/>
                </w:pPr>
              </w:pPrChange>
            </w:pP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b/>
                <w:bCs/>
                <w:sz w:val="24"/>
                <w:szCs w:val="24"/>
                <w:rPrChange w:id="1238" w:author="AdministratorKH" w:date="2017-07-18T12:33:00Z">
                  <w:rPr>
                    <w:rFonts w:ascii="Times New Roman" w:hAnsi="Times New Roman"/>
                    <w:b/>
                    <w:bCs/>
                    <w:color w:val="000000"/>
                    <w:sz w:val="24"/>
                    <w:szCs w:val="24"/>
                  </w:rPr>
                </w:rPrChange>
              </w:rPr>
              <w:pPrChange w:id="1239" w:author="AdministratorKH" w:date="2017-07-18T12:30:00Z">
                <w:pPr>
                  <w:spacing w:after="0" w:line="240" w:lineRule="auto"/>
                  <w:jc w:val="center"/>
                </w:pPr>
              </w:pPrChange>
            </w:pPr>
            <w:r w:rsidRPr="00544959">
              <w:rPr>
                <w:rFonts w:ascii="Times New Roman" w:hAnsi="Times New Roman"/>
                <w:b/>
                <w:bCs/>
                <w:sz w:val="24"/>
                <w:szCs w:val="24"/>
                <w:rPrChange w:id="1240" w:author="AdministratorKH" w:date="2017-07-18T12:33:00Z">
                  <w:rPr>
                    <w:rFonts w:ascii="Times New Roman" w:hAnsi="Times New Roman"/>
                    <w:b/>
                    <w:bCs/>
                    <w:color w:val="000000"/>
                    <w:sz w:val="24"/>
                    <w:szCs w:val="24"/>
                  </w:rPr>
                </w:rPrChange>
              </w:rPr>
              <w:t>KH Blue</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b/>
                <w:bCs/>
                <w:sz w:val="24"/>
                <w:szCs w:val="24"/>
                <w:rPrChange w:id="1241" w:author="AdministratorKH" w:date="2017-07-18T12:33:00Z">
                  <w:rPr>
                    <w:rFonts w:ascii="Times New Roman" w:hAnsi="Times New Roman"/>
                    <w:b/>
                    <w:bCs/>
                    <w:color w:val="000000"/>
                    <w:sz w:val="24"/>
                    <w:szCs w:val="24"/>
                  </w:rPr>
                </w:rPrChange>
              </w:rPr>
              <w:pPrChange w:id="1242" w:author="AdministratorKH" w:date="2017-07-18T12:30:00Z">
                <w:pPr>
                  <w:spacing w:after="0" w:line="240" w:lineRule="auto"/>
                  <w:jc w:val="center"/>
                </w:pPr>
              </w:pPrChange>
            </w:pPr>
            <w:r w:rsidRPr="00544959">
              <w:rPr>
                <w:rFonts w:ascii="Times New Roman" w:hAnsi="Times New Roman"/>
                <w:b/>
                <w:bCs/>
                <w:sz w:val="24"/>
                <w:szCs w:val="24"/>
                <w:rPrChange w:id="1243" w:author="AdministratorKH" w:date="2017-07-18T12:33:00Z">
                  <w:rPr>
                    <w:rFonts w:ascii="Times New Roman" w:hAnsi="Times New Roman"/>
                    <w:b/>
                    <w:bCs/>
                    <w:color w:val="000000"/>
                    <w:sz w:val="24"/>
                    <w:szCs w:val="24"/>
                  </w:rPr>
                </w:rPrChange>
              </w:rPr>
              <w:t>KH Silver</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b/>
                <w:bCs/>
                <w:sz w:val="24"/>
                <w:szCs w:val="24"/>
                <w:rPrChange w:id="1244" w:author="AdministratorKH" w:date="2017-07-18T12:33:00Z">
                  <w:rPr>
                    <w:rFonts w:ascii="Times New Roman" w:hAnsi="Times New Roman"/>
                    <w:b/>
                    <w:bCs/>
                    <w:color w:val="000000"/>
                    <w:sz w:val="24"/>
                    <w:szCs w:val="24"/>
                  </w:rPr>
                </w:rPrChange>
              </w:rPr>
              <w:pPrChange w:id="1245" w:author="AdministratorKH" w:date="2017-07-18T12:30:00Z">
                <w:pPr>
                  <w:spacing w:after="0" w:line="240" w:lineRule="auto"/>
                  <w:jc w:val="center"/>
                </w:pPr>
              </w:pPrChange>
            </w:pPr>
            <w:r w:rsidRPr="00544959">
              <w:rPr>
                <w:rFonts w:ascii="Times New Roman" w:hAnsi="Times New Roman"/>
                <w:b/>
                <w:bCs/>
                <w:sz w:val="24"/>
                <w:szCs w:val="24"/>
                <w:rPrChange w:id="1246" w:author="AdministratorKH" w:date="2017-07-18T12:33:00Z">
                  <w:rPr>
                    <w:rFonts w:ascii="Times New Roman" w:hAnsi="Times New Roman"/>
                    <w:b/>
                    <w:bCs/>
                    <w:color w:val="000000"/>
                    <w:sz w:val="24"/>
                    <w:szCs w:val="24"/>
                  </w:rPr>
                </w:rPrChange>
              </w:rPr>
              <w:t>Guitar Nâu</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b/>
                <w:bCs/>
                <w:sz w:val="24"/>
                <w:szCs w:val="24"/>
                <w:rPrChange w:id="1247" w:author="AdministratorKH" w:date="2017-07-18T12:33:00Z">
                  <w:rPr>
                    <w:rFonts w:ascii="Times New Roman" w:hAnsi="Times New Roman"/>
                    <w:b/>
                    <w:bCs/>
                    <w:color w:val="000000"/>
                    <w:sz w:val="24"/>
                    <w:szCs w:val="24"/>
                  </w:rPr>
                </w:rPrChange>
              </w:rPr>
              <w:pPrChange w:id="1248" w:author="AdministratorKH" w:date="2017-07-18T12:30:00Z">
                <w:pPr>
                  <w:spacing w:after="0" w:line="240" w:lineRule="auto"/>
                  <w:jc w:val="center"/>
                </w:pPr>
              </w:pPrChange>
            </w:pPr>
            <w:r w:rsidRPr="00544959">
              <w:rPr>
                <w:rFonts w:ascii="Times New Roman" w:hAnsi="Times New Roman"/>
                <w:b/>
                <w:bCs/>
                <w:sz w:val="24"/>
                <w:szCs w:val="24"/>
                <w:rPrChange w:id="1249" w:author="AdministratorKH" w:date="2017-07-18T12:33:00Z">
                  <w:rPr>
                    <w:rFonts w:ascii="Times New Roman" w:hAnsi="Times New Roman"/>
                    <w:b/>
                    <w:bCs/>
                    <w:color w:val="000000"/>
                    <w:sz w:val="24"/>
                    <w:szCs w:val="24"/>
                  </w:rPr>
                </w:rPrChange>
              </w:rPr>
              <w:t>Guitar Xanh</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b/>
                <w:bCs/>
                <w:sz w:val="24"/>
                <w:szCs w:val="24"/>
                <w:rPrChange w:id="1250" w:author="AdministratorKH" w:date="2017-07-18T12:33:00Z">
                  <w:rPr>
                    <w:rFonts w:ascii="Times New Roman" w:hAnsi="Times New Roman"/>
                    <w:b/>
                    <w:bCs/>
                    <w:color w:val="000000"/>
                    <w:sz w:val="24"/>
                    <w:szCs w:val="24"/>
                  </w:rPr>
                </w:rPrChange>
              </w:rPr>
              <w:pPrChange w:id="1251" w:author="AdministratorKH" w:date="2017-07-18T12:30:00Z">
                <w:pPr>
                  <w:spacing w:after="0" w:line="240" w:lineRule="auto"/>
                  <w:jc w:val="center"/>
                </w:pPr>
              </w:pPrChange>
            </w:pPr>
            <w:r w:rsidRPr="00544959">
              <w:rPr>
                <w:rFonts w:ascii="Times New Roman" w:hAnsi="Times New Roman"/>
                <w:b/>
                <w:bCs/>
                <w:sz w:val="24"/>
                <w:szCs w:val="24"/>
                <w:rPrChange w:id="1252" w:author="AdministratorKH" w:date="2017-07-18T12:33:00Z">
                  <w:rPr>
                    <w:rFonts w:ascii="Times New Roman" w:hAnsi="Times New Roman"/>
                    <w:b/>
                    <w:bCs/>
                    <w:color w:val="000000"/>
                    <w:sz w:val="24"/>
                    <w:szCs w:val="24"/>
                  </w:rPr>
                </w:rPrChange>
              </w:rPr>
              <w:t xml:space="preserve">Cộng </w:t>
            </w:r>
          </w:p>
        </w:tc>
        <w:tc>
          <w:tcPr>
            <w:tcW w:w="1260" w:type="dxa"/>
            <w:vMerge/>
            <w:tcBorders>
              <w:top w:val="dotted" w:sz="4" w:space="0" w:color="auto"/>
              <w:left w:val="dotted" w:sz="4" w:space="0" w:color="auto"/>
              <w:bottom w:val="dotted" w:sz="4" w:space="0" w:color="auto"/>
              <w:right w:val="dotted" w:sz="4" w:space="0" w:color="auto"/>
            </w:tcBorders>
            <w:vAlign w:val="center"/>
            <w:hideMark/>
          </w:tcPr>
          <w:p w:rsidR="00A60327" w:rsidRPr="00544959" w:rsidRDefault="00A60327" w:rsidP="00E967BD">
            <w:pPr>
              <w:spacing w:after="0"/>
              <w:contextualSpacing/>
              <w:rPr>
                <w:rFonts w:ascii="Times New Roman" w:hAnsi="Times New Roman"/>
                <w:sz w:val="24"/>
                <w:szCs w:val="24"/>
                <w:rPrChange w:id="1253" w:author="AdministratorKH" w:date="2017-07-18T12:33:00Z">
                  <w:rPr>
                    <w:rFonts w:ascii="Times New Roman" w:hAnsi="Times New Roman"/>
                    <w:color w:val="000000"/>
                    <w:sz w:val="24"/>
                    <w:szCs w:val="24"/>
                  </w:rPr>
                </w:rPrChange>
              </w:rPr>
              <w:pPrChange w:id="1254" w:author="AdministratorKH" w:date="2017-07-18T12:30:00Z">
                <w:pPr>
                  <w:spacing w:after="0" w:line="240" w:lineRule="auto"/>
                </w:pPr>
              </w:pPrChange>
            </w:pP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center"/>
              <w:rPr>
                <w:rFonts w:ascii="Times New Roman" w:hAnsi="Times New Roman"/>
                <w:b/>
                <w:bCs/>
                <w:sz w:val="24"/>
                <w:szCs w:val="24"/>
                <w:rPrChange w:id="1255" w:author="AdministratorKH" w:date="2017-07-18T12:33:00Z">
                  <w:rPr>
                    <w:rFonts w:ascii="Times New Roman" w:hAnsi="Times New Roman"/>
                    <w:b/>
                    <w:bCs/>
                    <w:color w:val="000000"/>
                    <w:sz w:val="24"/>
                    <w:szCs w:val="24"/>
                  </w:rPr>
                </w:rPrChange>
              </w:rPr>
              <w:pPrChange w:id="1256" w:author="AdministratorKH" w:date="2017-07-18T12:30:00Z">
                <w:pPr>
                  <w:spacing w:after="0" w:line="240" w:lineRule="auto"/>
                  <w:jc w:val="center"/>
                </w:pPr>
              </w:pPrChange>
            </w:pPr>
            <w:r w:rsidRPr="00544959">
              <w:rPr>
                <w:rFonts w:ascii="Times New Roman" w:hAnsi="Times New Roman"/>
                <w:b/>
                <w:bCs/>
                <w:sz w:val="24"/>
                <w:szCs w:val="24"/>
                <w:rPrChange w:id="1257" w:author="AdministratorKH" w:date="2017-07-18T12:33:00Z">
                  <w:rPr>
                    <w:rFonts w:ascii="Times New Roman" w:hAnsi="Times New Roman"/>
                    <w:b/>
                    <w:bCs/>
                    <w:color w:val="000000"/>
                    <w:sz w:val="24"/>
                    <w:szCs w:val="24"/>
                  </w:rPr>
                </w:rPrChange>
              </w:rPr>
              <w:t>Năm 2017</w:t>
            </w:r>
          </w:p>
        </w:tc>
        <w:tc>
          <w:tcPr>
            <w:tcW w:w="144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right"/>
              <w:rPr>
                <w:rFonts w:ascii="Times New Roman" w:hAnsi="Times New Roman"/>
                <w:b/>
                <w:bCs/>
                <w:sz w:val="24"/>
                <w:szCs w:val="24"/>
                <w:rPrChange w:id="1258" w:author="AdministratorKH" w:date="2017-07-18T12:33:00Z">
                  <w:rPr>
                    <w:rFonts w:ascii="Times New Roman" w:hAnsi="Times New Roman"/>
                    <w:b/>
                    <w:bCs/>
                    <w:color w:val="000000"/>
                    <w:sz w:val="24"/>
                    <w:szCs w:val="24"/>
                  </w:rPr>
                </w:rPrChange>
              </w:rPr>
              <w:pPrChange w:id="1259" w:author="AdministratorKH" w:date="2017-07-18T12:30:00Z">
                <w:pPr>
                  <w:spacing w:after="0" w:line="240" w:lineRule="auto"/>
                  <w:jc w:val="right"/>
                </w:pPr>
              </w:pPrChange>
            </w:pPr>
            <w:r w:rsidRPr="00544959">
              <w:rPr>
                <w:rFonts w:ascii="Times New Roman" w:hAnsi="Times New Roman"/>
                <w:b/>
                <w:bCs/>
                <w:sz w:val="24"/>
                <w:szCs w:val="24"/>
                <w:rPrChange w:id="1260" w:author="AdministratorKH" w:date="2017-07-18T12:33:00Z">
                  <w:rPr>
                    <w:rFonts w:ascii="Times New Roman" w:hAnsi="Times New Roman"/>
                    <w:b/>
                    <w:bCs/>
                    <w:color w:val="000000"/>
                    <w:sz w:val="24"/>
                    <w:szCs w:val="24"/>
                  </w:rPr>
                </w:rPrChange>
              </w:rPr>
              <w:t>1.766.500</w:t>
            </w:r>
          </w:p>
        </w:tc>
        <w:tc>
          <w:tcPr>
            <w:tcW w:w="135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right"/>
              <w:rPr>
                <w:rFonts w:ascii="Times New Roman" w:hAnsi="Times New Roman"/>
                <w:b/>
                <w:bCs/>
                <w:sz w:val="24"/>
                <w:szCs w:val="24"/>
                <w:rPrChange w:id="1261" w:author="AdministratorKH" w:date="2017-07-18T12:33:00Z">
                  <w:rPr>
                    <w:rFonts w:ascii="Times New Roman" w:hAnsi="Times New Roman"/>
                    <w:b/>
                    <w:bCs/>
                    <w:color w:val="000000"/>
                    <w:sz w:val="24"/>
                    <w:szCs w:val="24"/>
                  </w:rPr>
                </w:rPrChange>
              </w:rPr>
              <w:pPrChange w:id="1262" w:author="AdministratorKH" w:date="2017-07-18T12:30:00Z">
                <w:pPr>
                  <w:spacing w:after="0" w:line="240" w:lineRule="auto"/>
                  <w:jc w:val="right"/>
                </w:pPr>
              </w:pPrChange>
            </w:pPr>
            <w:r w:rsidRPr="00544959">
              <w:rPr>
                <w:rFonts w:ascii="Times New Roman" w:hAnsi="Times New Roman"/>
                <w:b/>
                <w:bCs/>
                <w:sz w:val="24"/>
                <w:szCs w:val="24"/>
                <w:rPrChange w:id="1263" w:author="AdministratorKH" w:date="2017-07-18T12:33:00Z">
                  <w:rPr>
                    <w:rFonts w:ascii="Times New Roman" w:hAnsi="Times New Roman"/>
                    <w:b/>
                    <w:bCs/>
                    <w:color w:val="000000"/>
                    <w:sz w:val="24"/>
                    <w:szCs w:val="24"/>
                  </w:rPr>
                </w:rPrChange>
              </w:rPr>
              <w:t>234.000</w:t>
            </w:r>
          </w:p>
        </w:tc>
        <w:tc>
          <w:tcPr>
            <w:tcW w:w="144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right"/>
              <w:rPr>
                <w:rFonts w:ascii="Times New Roman" w:hAnsi="Times New Roman"/>
                <w:b/>
                <w:bCs/>
                <w:sz w:val="24"/>
                <w:szCs w:val="24"/>
                <w:rPrChange w:id="1264" w:author="AdministratorKH" w:date="2017-07-18T12:33:00Z">
                  <w:rPr>
                    <w:rFonts w:ascii="Times New Roman" w:hAnsi="Times New Roman"/>
                    <w:b/>
                    <w:bCs/>
                    <w:color w:val="000000"/>
                    <w:sz w:val="24"/>
                    <w:szCs w:val="24"/>
                  </w:rPr>
                </w:rPrChange>
              </w:rPr>
              <w:pPrChange w:id="1265" w:author="AdministratorKH" w:date="2017-07-18T12:30:00Z">
                <w:pPr>
                  <w:spacing w:after="0" w:line="240" w:lineRule="auto"/>
                  <w:jc w:val="right"/>
                </w:pPr>
              </w:pPrChange>
            </w:pPr>
            <w:r w:rsidRPr="00544959">
              <w:rPr>
                <w:rFonts w:ascii="Times New Roman" w:hAnsi="Times New Roman"/>
                <w:b/>
                <w:bCs/>
                <w:sz w:val="24"/>
                <w:szCs w:val="24"/>
                <w:rPrChange w:id="1266" w:author="AdministratorKH" w:date="2017-07-18T12:33:00Z">
                  <w:rPr>
                    <w:rFonts w:ascii="Times New Roman" w:hAnsi="Times New Roman"/>
                    <w:b/>
                    <w:bCs/>
                    <w:color w:val="000000"/>
                    <w:sz w:val="24"/>
                    <w:szCs w:val="24"/>
                  </w:rPr>
                </w:rPrChange>
              </w:rPr>
              <w:t>38.500</w:t>
            </w:r>
          </w:p>
        </w:tc>
        <w:tc>
          <w:tcPr>
            <w:tcW w:w="153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right"/>
              <w:rPr>
                <w:rFonts w:ascii="Times New Roman" w:hAnsi="Times New Roman"/>
                <w:b/>
                <w:bCs/>
                <w:sz w:val="24"/>
                <w:szCs w:val="24"/>
                <w:rPrChange w:id="1267" w:author="AdministratorKH" w:date="2017-07-18T12:33:00Z">
                  <w:rPr>
                    <w:rFonts w:ascii="Times New Roman" w:hAnsi="Times New Roman"/>
                    <w:b/>
                    <w:bCs/>
                    <w:color w:val="000000"/>
                    <w:sz w:val="24"/>
                    <w:szCs w:val="24"/>
                  </w:rPr>
                </w:rPrChange>
              </w:rPr>
              <w:pPrChange w:id="1268" w:author="AdministratorKH" w:date="2017-07-18T12:30:00Z">
                <w:pPr>
                  <w:spacing w:after="0" w:line="240" w:lineRule="auto"/>
                  <w:jc w:val="right"/>
                </w:pPr>
              </w:pPrChange>
            </w:pPr>
            <w:r w:rsidRPr="00544959">
              <w:rPr>
                <w:rFonts w:ascii="Times New Roman" w:hAnsi="Times New Roman"/>
                <w:b/>
                <w:bCs/>
                <w:sz w:val="24"/>
                <w:szCs w:val="24"/>
                <w:rPrChange w:id="1269" w:author="AdministratorKH" w:date="2017-07-18T12:33:00Z">
                  <w:rPr>
                    <w:rFonts w:ascii="Times New Roman" w:hAnsi="Times New Roman"/>
                    <w:b/>
                    <w:bCs/>
                    <w:color w:val="000000"/>
                    <w:sz w:val="24"/>
                    <w:szCs w:val="24"/>
                  </w:rPr>
                </w:rPrChange>
              </w:rPr>
              <w:t>20.500</w:t>
            </w:r>
          </w:p>
        </w:tc>
        <w:tc>
          <w:tcPr>
            <w:tcW w:w="144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jc w:val="right"/>
              <w:rPr>
                <w:rFonts w:ascii="Times New Roman" w:hAnsi="Times New Roman"/>
                <w:b/>
                <w:bCs/>
                <w:sz w:val="24"/>
                <w:szCs w:val="24"/>
                <w:rPrChange w:id="1270" w:author="AdministratorKH" w:date="2017-07-18T12:33:00Z">
                  <w:rPr>
                    <w:rFonts w:ascii="Times New Roman" w:hAnsi="Times New Roman"/>
                    <w:b/>
                    <w:bCs/>
                    <w:color w:val="000000"/>
                    <w:sz w:val="24"/>
                    <w:szCs w:val="24"/>
                  </w:rPr>
                </w:rPrChange>
              </w:rPr>
              <w:pPrChange w:id="1271" w:author="AdministratorKH" w:date="2017-07-18T12:30:00Z">
                <w:pPr>
                  <w:spacing w:after="0" w:line="240" w:lineRule="auto"/>
                  <w:jc w:val="right"/>
                </w:pPr>
              </w:pPrChange>
            </w:pPr>
            <w:r w:rsidRPr="00544959">
              <w:rPr>
                <w:rFonts w:ascii="Times New Roman" w:hAnsi="Times New Roman"/>
                <w:b/>
                <w:bCs/>
                <w:sz w:val="24"/>
                <w:szCs w:val="24"/>
                <w:rPrChange w:id="1272" w:author="AdministratorKH" w:date="2017-07-18T12:33:00Z">
                  <w:rPr>
                    <w:rFonts w:ascii="Times New Roman" w:hAnsi="Times New Roman"/>
                    <w:b/>
                    <w:bCs/>
                    <w:color w:val="000000"/>
                    <w:sz w:val="24"/>
                    <w:szCs w:val="24"/>
                  </w:rPr>
                </w:rPrChange>
              </w:rPr>
              <w:t>2.059.500</w:t>
            </w:r>
          </w:p>
        </w:tc>
        <w:tc>
          <w:tcPr>
            <w:tcW w:w="1260" w:type="dxa"/>
            <w:tcBorders>
              <w:top w:val="nil"/>
              <w:left w:val="nil"/>
              <w:bottom w:val="dotted" w:sz="4" w:space="0" w:color="auto"/>
              <w:right w:val="dotted" w:sz="4" w:space="0" w:color="auto"/>
            </w:tcBorders>
            <w:shd w:val="clear" w:color="000000" w:fill="FDE9D9"/>
            <w:noWrap/>
            <w:vAlign w:val="bottom"/>
            <w:hideMark/>
          </w:tcPr>
          <w:p w:rsidR="00A60327" w:rsidRPr="00544959" w:rsidRDefault="00A60327" w:rsidP="00E967BD">
            <w:pPr>
              <w:spacing w:after="0"/>
              <w:contextualSpacing/>
              <w:rPr>
                <w:rFonts w:ascii="Times New Roman" w:hAnsi="Times New Roman"/>
                <w:sz w:val="24"/>
                <w:szCs w:val="24"/>
                <w:rPrChange w:id="1273" w:author="AdministratorKH" w:date="2017-07-18T12:33:00Z">
                  <w:rPr>
                    <w:rFonts w:ascii="Times New Roman" w:hAnsi="Times New Roman"/>
                    <w:color w:val="000000"/>
                    <w:sz w:val="24"/>
                    <w:szCs w:val="24"/>
                  </w:rPr>
                </w:rPrChange>
              </w:rPr>
              <w:pPrChange w:id="1274" w:author="AdministratorKH" w:date="2017-07-18T12:30:00Z">
                <w:pPr>
                  <w:spacing w:after="0" w:line="240" w:lineRule="auto"/>
                </w:pPr>
              </w:pPrChange>
            </w:pPr>
            <w:r w:rsidRPr="00544959">
              <w:rPr>
                <w:rFonts w:ascii="Times New Roman" w:hAnsi="Times New Roman"/>
                <w:sz w:val="24"/>
                <w:szCs w:val="24"/>
                <w:rPrChange w:id="1275" w:author="AdministratorKH" w:date="2017-07-18T12:33:00Z">
                  <w:rPr>
                    <w:rFonts w:ascii="Times New Roman" w:hAnsi="Times New Roman"/>
                    <w:color w:val="000000"/>
                    <w:sz w:val="24"/>
                    <w:szCs w:val="24"/>
                  </w:rPr>
                </w:rPrChange>
              </w:rPr>
              <w:t> </w:t>
            </w: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276" w:author="AdministratorKH" w:date="2017-07-18T12:33:00Z">
                  <w:rPr>
                    <w:rFonts w:ascii="Times New Roman" w:hAnsi="Times New Roman"/>
                    <w:color w:val="000000"/>
                    <w:sz w:val="24"/>
                    <w:szCs w:val="24"/>
                  </w:rPr>
                </w:rPrChange>
              </w:rPr>
              <w:pPrChange w:id="1277" w:author="AdministratorKH" w:date="2017-07-18T12:30:00Z">
                <w:pPr>
                  <w:spacing w:after="0" w:line="240" w:lineRule="auto"/>
                  <w:jc w:val="center"/>
                </w:pPr>
              </w:pPrChange>
            </w:pPr>
            <w:r w:rsidRPr="00544959">
              <w:rPr>
                <w:rFonts w:ascii="Times New Roman" w:hAnsi="Times New Roman"/>
                <w:sz w:val="24"/>
                <w:szCs w:val="24"/>
                <w:rPrChange w:id="1278" w:author="AdministratorKH" w:date="2017-07-18T12:33:00Z">
                  <w:rPr>
                    <w:rFonts w:ascii="Times New Roman" w:hAnsi="Times New Roman"/>
                    <w:color w:val="000000"/>
                    <w:sz w:val="24"/>
                    <w:szCs w:val="24"/>
                  </w:rPr>
                </w:rPrChange>
              </w:rPr>
              <w:t>1</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279" w:author="AdministratorKH" w:date="2017-07-18T12:33:00Z">
                  <w:rPr>
                    <w:rFonts w:ascii="Times New Roman" w:hAnsi="Times New Roman"/>
                    <w:color w:val="000000"/>
                    <w:sz w:val="24"/>
                    <w:szCs w:val="24"/>
                  </w:rPr>
                </w:rPrChange>
              </w:rPr>
              <w:pPrChange w:id="1280" w:author="AdministratorKH" w:date="2017-07-18T12:30:00Z">
                <w:pPr>
                  <w:spacing w:after="0" w:line="240" w:lineRule="auto"/>
                  <w:jc w:val="right"/>
                </w:pPr>
              </w:pPrChange>
            </w:pPr>
            <w:r w:rsidRPr="00544959">
              <w:rPr>
                <w:rFonts w:ascii="Times New Roman" w:hAnsi="Times New Roman"/>
                <w:sz w:val="24"/>
                <w:szCs w:val="24"/>
                <w:rPrChange w:id="1281" w:author="AdministratorKH" w:date="2017-07-18T12:33:00Z">
                  <w:rPr>
                    <w:rFonts w:ascii="Times New Roman" w:hAnsi="Times New Roman"/>
                    <w:color w:val="000000"/>
                    <w:sz w:val="24"/>
                    <w:szCs w:val="24"/>
                  </w:rPr>
                </w:rPrChange>
              </w:rPr>
              <w:t>256.500</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282" w:author="AdministratorKH" w:date="2017-07-18T12:33:00Z">
                  <w:rPr>
                    <w:rFonts w:ascii="Times New Roman" w:hAnsi="Times New Roman"/>
                    <w:color w:val="000000"/>
                    <w:sz w:val="24"/>
                    <w:szCs w:val="24"/>
                  </w:rPr>
                </w:rPrChange>
              </w:rPr>
              <w:pPrChange w:id="1283" w:author="AdministratorKH" w:date="2017-07-18T12:30:00Z">
                <w:pPr>
                  <w:spacing w:after="0" w:line="240" w:lineRule="auto"/>
                  <w:jc w:val="right"/>
                </w:pPr>
              </w:pPrChange>
            </w:pPr>
            <w:r w:rsidRPr="00544959">
              <w:rPr>
                <w:rFonts w:ascii="Times New Roman" w:hAnsi="Times New Roman"/>
                <w:sz w:val="24"/>
                <w:szCs w:val="24"/>
                <w:rPrChange w:id="1284" w:author="AdministratorKH" w:date="2017-07-18T12:33:00Z">
                  <w:rPr>
                    <w:rFonts w:ascii="Times New Roman" w:hAnsi="Times New Roman"/>
                    <w:color w:val="000000"/>
                    <w:sz w:val="24"/>
                    <w:szCs w:val="24"/>
                  </w:rPr>
                </w:rPrChange>
              </w:rPr>
              <w:t>24.000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285" w:author="AdministratorKH" w:date="2017-07-18T12:33:00Z">
                  <w:rPr>
                    <w:rFonts w:ascii="Times New Roman" w:hAnsi="Times New Roman"/>
                    <w:color w:val="000000"/>
                    <w:sz w:val="24"/>
                    <w:szCs w:val="24"/>
                  </w:rPr>
                </w:rPrChange>
              </w:rPr>
              <w:pPrChange w:id="1286" w:author="AdministratorKH" w:date="2017-07-18T12:30:00Z">
                <w:pPr>
                  <w:spacing w:after="0" w:line="240" w:lineRule="auto"/>
                  <w:jc w:val="right"/>
                </w:pPr>
              </w:pPrChange>
            </w:pPr>
            <w:r w:rsidRPr="00544959">
              <w:rPr>
                <w:rFonts w:ascii="Times New Roman" w:hAnsi="Times New Roman"/>
                <w:sz w:val="24"/>
                <w:szCs w:val="24"/>
                <w:rPrChange w:id="1287" w:author="AdministratorKH" w:date="2017-07-18T12:33:00Z">
                  <w:rPr>
                    <w:rFonts w:ascii="Times New Roman" w:hAnsi="Times New Roman"/>
                    <w:color w:val="000000"/>
                    <w:sz w:val="24"/>
                    <w:szCs w:val="24"/>
                  </w:rPr>
                </w:rPrChange>
              </w:rPr>
              <w:t>4.000</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288" w:author="AdministratorKH" w:date="2017-07-18T12:33:00Z">
                  <w:rPr>
                    <w:rFonts w:ascii="Times New Roman" w:hAnsi="Times New Roman"/>
                    <w:color w:val="000000"/>
                    <w:sz w:val="24"/>
                    <w:szCs w:val="24"/>
                  </w:rPr>
                </w:rPrChange>
              </w:rPr>
              <w:pPrChange w:id="1289" w:author="AdministratorKH" w:date="2017-07-18T12:30:00Z">
                <w:pPr>
                  <w:spacing w:after="0" w:line="240" w:lineRule="auto"/>
                  <w:jc w:val="right"/>
                </w:pPr>
              </w:pPrChange>
            </w:pPr>
            <w:r w:rsidRPr="00544959">
              <w:rPr>
                <w:rFonts w:ascii="Times New Roman" w:hAnsi="Times New Roman"/>
                <w:sz w:val="24"/>
                <w:szCs w:val="24"/>
                <w:rPrChange w:id="1290" w:author="AdministratorKH" w:date="2017-07-18T12:33:00Z">
                  <w:rPr>
                    <w:rFonts w:ascii="Times New Roman" w:hAnsi="Times New Roman"/>
                    <w:color w:val="000000"/>
                    <w:sz w:val="24"/>
                    <w:szCs w:val="24"/>
                  </w:rPr>
                </w:rPrChange>
              </w:rPr>
              <w:t>3.500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291" w:author="AdministratorKH" w:date="2017-07-18T12:33:00Z">
                  <w:rPr>
                    <w:rFonts w:ascii="Times New Roman" w:hAnsi="Times New Roman"/>
                    <w:color w:val="000000"/>
                    <w:sz w:val="24"/>
                    <w:szCs w:val="24"/>
                  </w:rPr>
                </w:rPrChange>
              </w:rPr>
              <w:pPrChange w:id="1292" w:author="AdministratorKH" w:date="2017-07-18T12:30:00Z">
                <w:pPr>
                  <w:spacing w:after="0" w:line="240" w:lineRule="auto"/>
                  <w:jc w:val="right"/>
                </w:pPr>
              </w:pPrChange>
            </w:pPr>
            <w:r w:rsidRPr="00544959">
              <w:rPr>
                <w:rFonts w:ascii="Times New Roman" w:hAnsi="Times New Roman"/>
                <w:sz w:val="24"/>
                <w:szCs w:val="24"/>
                <w:rPrChange w:id="1293" w:author="AdministratorKH" w:date="2017-07-18T12:33:00Z">
                  <w:rPr>
                    <w:rFonts w:ascii="Times New Roman" w:hAnsi="Times New Roman"/>
                    <w:color w:val="000000"/>
                    <w:sz w:val="24"/>
                    <w:szCs w:val="24"/>
                  </w:rPr>
                </w:rPrChange>
              </w:rPr>
              <w:t>288.000</w:t>
            </w:r>
          </w:p>
        </w:tc>
        <w:tc>
          <w:tcPr>
            <w:tcW w:w="126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rPr>
                <w:rFonts w:ascii="Times New Roman" w:hAnsi="Times New Roman"/>
                <w:sz w:val="24"/>
                <w:szCs w:val="24"/>
                <w:rPrChange w:id="1294" w:author="AdministratorKH" w:date="2017-07-18T12:33:00Z">
                  <w:rPr>
                    <w:rFonts w:ascii="Times New Roman" w:hAnsi="Times New Roman"/>
                    <w:color w:val="000000"/>
                    <w:sz w:val="24"/>
                    <w:szCs w:val="24"/>
                  </w:rPr>
                </w:rPrChange>
              </w:rPr>
              <w:pPrChange w:id="1295" w:author="AdministratorKH" w:date="2017-07-18T12:30:00Z">
                <w:pPr>
                  <w:spacing w:after="0" w:line="240" w:lineRule="auto"/>
                </w:pPr>
              </w:pPrChange>
            </w:pPr>
            <w:r w:rsidRPr="00544959">
              <w:rPr>
                <w:rFonts w:ascii="Times New Roman" w:hAnsi="Times New Roman"/>
                <w:sz w:val="24"/>
                <w:szCs w:val="24"/>
                <w:rPrChange w:id="1296" w:author="AdministratorKH" w:date="2017-07-18T12:33:00Z">
                  <w:rPr>
                    <w:rFonts w:ascii="Times New Roman" w:hAnsi="Times New Roman"/>
                    <w:color w:val="000000"/>
                    <w:sz w:val="24"/>
                    <w:szCs w:val="24"/>
                  </w:rPr>
                </w:rPrChange>
              </w:rPr>
              <w:t> </w:t>
            </w: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297" w:author="AdministratorKH" w:date="2017-07-18T12:33:00Z">
                  <w:rPr>
                    <w:rFonts w:ascii="Times New Roman" w:hAnsi="Times New Roman"/>
                    <w:color w:val="000000"/>
                    <w:sz w:val="24"/>
                    <w:szCs w:val="24"/>
                  </w:rPr>
                </w:rPrChange>
              </w:rPr>
              <w:pPrChange w:id="1298" w:author="AdministratorKH" w:date="2017-07-18T12:30:00Z">
                <w:pPr>
                  <w:spacing w:after="0" w:line="240" w:lineRule="auto"/>
                  <w:jc w:val="center"/>
                </w:pPr>
              </w:pPrChange>
            </w:pPr>
            <w:r w:rsidRPr="00544959">
              <w:rPr>
                <w:rFonts w:ascii="Times New Roman" w:hAnsi="Times New Roman"/>
                <w:sz w:val="24"/>
                <w:szCs w:val="24"/>
                <w:rPrChange w:id="1299" w:author="AdministratorKH" w:date="2017-07-18T12:33:00Z">
                  <w:rPr>
                    <w:rFonts w:ascii="Times New Roman" w:hAnsi="Times New Roman"/>
                    <w:color w:val="000000"/>
                    <w:sz w:val="24"/>
                    <w:szCs w:val="24"/>
                  </w:rPr>
                </w:rPrChange>
              </w:rPr>
              <w:t>2</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00" w:author="AdministratorKH" w:date="2017-07-18T12:33:00Z">
                  <w:rPr>
                    <w:rFonts w:ascii="Times New Roman" w:hAnsi="Times New Roman"/>
                    <w:color w:val="000000"/>
                    <w:sz w:val="24"/>
                    <w:szCs w:val="24"/>
                  </w:rPr>
                </w:rPrChange>
              </w:rPr>
              <w:pPrChange w:id="1301" w:author="AdministratorKH" w:date="2017-07-18T12:30:00Z">
                <w:pPr>
                  <w:spacing w:after="0" w:line="240" w:lineRule="auto"/>
                  <w:jc w:val="right"/>
                </w:pPr>
              </w:pPrChange>
            </w:pPr>
            <w:r w:rsidRPr="00544959">
              <w:rPr>
                <w:rFonts w:ascii="Times New Roman" w:hAnsi="Times New Roman"/>
                <w:sz w:val="24"/>
                <w:szCs w:val="24"/>
                <w:rPrChange w:id="1302" w:author="AdministratorKH" w:date="2017-07-18T12:33:00Z">
                  <w:rPr>
                    <w:rFonts w:ascii="Times New Roman" w:hAnsi="Times New Roman"/>
                    <w:color w:val="000000"/>
                    <w:sz w:val="24"/>
                    <w:szCs w:val="24"/>
                  </w:rPr>
                </w:rPrChange>
              </w:rPr>
              <w:t>209.500</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03" w:author="AdministratorKH" w:date="2017-07-18T12:33:00Z">
                  <w:rPr>
                    <w:rFonts w:ascii="Times New Roman" w:hAnsi="Times New Roman"/>
                    <w:color w:val="000000"/>
                    <w:sz w:val="24"/>
                    <w:szCs w:val="24"/>
                  </w:rPr>
                </w:rPrChange>
              </w:rPr>
              <w:pPrChange w:id="1304" w:author="AdministratorKH" w:date="2017-07-18T12:30:00Z">
                <w:pPr>
                  <w:spacing w:after="0" w:line="240" w:lineRule="auto"/>
                  <w:jc w:val="right"/>
                </w:pPr>
              </w:pPrChange>
            </w:pPr>
            <w:r w:rsidRPr="00544959">
              <w:rPr>
                <w:rFonts w:ascii="Times New Roman" w:hAnsi="Times New Roman"/>
                <w:sz w:val="24"/>
                <w:szCs w:val="24"/>
                <w:rPrChange w:id="1305" w:author="AdministratorKH" w:date="2017-07-18T12:33:00Z">
                  <w:rPr>
                    <w:rFonts w:ascii="Times New Roman" w:hAnsi="Times New Roman"/>
                    <w:color w:val="000000"/>
                    <w:sz w:val="24"/>
                    <w:szCs w:val="24"/>
                  </w:rPr>
                </w:rPrChange>
              </w:rPr>
              <w:t>20.000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06" w:author="AdministratorKH" w:date="2017-07-18T12:33:00Z">
                  <w:rPr>
                    <w:rFonts w:ascii="Times New Roman" w:hAnsi="Times New Roman"/>
                    <w:color w:val="000000"/>
                    <w:sz w:val="24"/>
                    <w:szCs w:val="24"/>
                  </w:rPr>
                </w:rPrChange>
              </w:rPr>
              <w:pPrChange w:id="1307" w:author="AdministratorKH" w:date="2017-07-18T12:30:00Z">
                <w:pPr>
                  <w:spacing w:after="0" w:line="240" w:lineRule="auto"/>
                  <w:jc w:val="right"/>
                </w:pPr>
              </w:pPrChange>
            </w:pPr>
            <w:r w:rsidRPr="00544959">
              <w:rPr>
                <w:rFonts w:ascii="Times New Roman" w:hAnsi="Times New Roman"/>
                <w:sz w:val="24"/>
                <w:szCs w:val="24"/>
                <w:rPrChange w:id="1308" w:author="AdministratorKH" w:date="2017-07-18T12:33:00Z">
                  <w:rPr>
                    <w:rFonts w:ascii="Times New Roman" w:hAnsi="Times New Roman"/>
                    <w:color w:val="000000"/>
                    <w:sz w:val="24"/>
                    <w:szCs w:val="24"/>
                  </w:rPr>
                </w:rPrChange>
              </w:rPr>
              <w:t>7.500</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09" w:author="AdministratorKH" w:date="2017-07-18T12:33:00Z">
                  <w:rPr>
                    <w:rFonts w:ascii="Times New Roman" w:hAnsi="Times New Roman"/>
                    <w:color w:val="000000"/>
                    <w:sz w:val="24"/>
                    <w:szCs w:val="24"/>
                  </w:rPr>
                </w:rPrChange>
              </w:rPr>
              <w:pPrChange w:id="1310" w:author="AdministratorKH" w:date="2017-07-18T12:30:00Z">
                <w:pPr>
                  <w:spacing w:after="0" w:line="240" w:lineRule="auto"/>
                  <w:jc w:val="right"/>
                </w:pPr>
              </w:pPrChange>
            </w:pPr>
            <w:r w:rsidRPr="00544959">
              <w:rPr>
                <w:rFonts w:ascii="Times New Roman" w:hAnsi="Times New Roman"/>
                <w:sz w:val="24"/>
                <w:szCs w:val="24"/>
                <w:rPrChange w:id="1311" w:author="AdministratorKH" w:date="2017-07-18T12:33:00Z">
                  <w:rPr>
                    <w:rFonts w:ascii="Times New Roman" w:hAnsi="Times New Roman"/>
                    <w:color w:val="000000"/>
                    <w:sz w:val="24"/>
                    <w:szCs w:val="24"/>
                  </w:rPr>
                </w:rPrChange>
              </w:rPr>
              <w:t>3.500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12" w:author="AdministratorKH" w:date="2017-07-18T12:33:00Z">
                  <w:rPr>
                    <w:rFonts w:ascii="Times New Roman" w:hAnsi="Times New Roman"/>
                    <w:color w:val="000000"/>
                    <w:sz w:val="24"/>
                    <w:szCs w:val="24"/>
                  </w:rPr>
                </w:rPrChange>
              </w:rPr>
              <w:pPrChange w:id="1313" w:author="AdministratorKH" w:date="2017-07-18T12:30:00Z">
                <w:pPr>
                  <w:spacing w:after="0" w:line="240" w:lineRule="auto"/>
                  <w:jc w:val="right"/>
                </w:pPr>
              </w:pPrChange>
            </w:pPr>
            <w:r w:rsidRPr="00544959">
              <w:rPr>
                <w:rFonts w:ascii="Times New Roman" w:hAnsi="Times New Roman"/>
                <w:sz w:val="24"/>
                <w:szCs w:val="24"/>
                <w:rPrChange w:id="1314" w:author="AdministratorKH" w:date="2017-07-18T12:33:00Z">
                  <w:rPr>
                    <w:rFonts w:ascii="Times New Roman" w:hAnsi="Times New Roman"/>
                    <w:color w:val="000000"/>
                    <w:sz w:val="24"/>
                    <w:szCs w:val="24"/>
                  </w:rPr>
                </w:rPrChange>
              </w:rPr>
              <w:t>240.500</w:t>
            </w:r>
          </w:p>
        </w:tc>
        <w:tc>
          <w:tcPr>
            <w:tcW w:w="126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rPr>
                <w:rFonts w:ascii="Times New Roman" w:hAnsi="Times New Roman"/>
                <w:sz w:val="24"/>
                <w:szCs w:val="24"/>
                <w:rPrChange w:id="1315" w:author="AdministratorKH" w:date="2017-07-18T12:33:00Z">
                  <w:rPr>
                    <w:rFonts w:ascii="Times New Roman" w:hAnsi="Times New Roman"/>
                    <w:color w:val="000000"/>
                    <w:sz w:val="24"/>
                    <w:szCs w:val="24"/>
                  </w:rPr>
                </w:rPrChange>
              </w:rPr>
              <w:pPrChange w:id="1316" w:author="AdministratorKH" w:date="2017-07-18T12:30:00Z">
                <w:pPr>
                  <w:spacing w:after="0" w:line="240" w:lineRule="auto"/>
                </w:pPr>
              </w:pPrChange>
            </w:pPr>
            <w:r w:rsidRPr="00544959">
              <w:rPr>
                <w:rFonts w:ascii="Times New Roman" w:hAnsi="Times New Roman"/>
                <w:sz w:val="24"/>
                <w:szCs w:val="24"/>
                <w:rPrChange w:id="1317" w:author="AdministratorKH" w:date="2017-07-18T12:33:00Z">
                  <w:rPr>
                    <w:rFonts w:ascii="Times New Roman" w:hAnsi="Times New Roman"/>
                    <w:color w:val="000000"/>
                    <w:sz w:val="24"/>
                    <w:szCs w:val="24"/>
                  </w:rPr>
                </w:rPrChange>
              </w:rPr>
              <w:t> </w:t>
            </w: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318" w:author="AdministratorKH" w:date="2017-07-18T12:33:00Z">
                  <w:rPr>
                    <w:rFonts w:ascii="Times New Roman" w:hAnsi="Times New Roman"/>
                    <w:color w:val="000000"/>
                    <w:sz w:val="24"/>
                    <w:szCs w:val="24"/>
                  </w:rPr>
                </w:rPrChange>
              </w:rPr>
              <w:pPrChange w:id="1319" w:author="AdministratorKH" w:date="2017-07-18T12:30:00Z">
                <w:pPr>
                  <w:spacing w:after="0" w:line="240" w:lineRule="auto"/>
                  <w:jc w:val="center"/>
                </w:pPr>
              </w:pPrChange>
            </w:pPr>
            <w:r w:rsidRPr="00544959">
              <w:rPr>
                <w:rFonts w:ascii="Times New Roman" w:hAnsi="Times New Roman"/>
                <w:sz w:val="24"/>
                <w:szCs w:val="24"/>
                <w:rPrChange w:id="1320" w:author="AdministratorKH" w:date="2017-07-18T12:33:00Z">
                  <w:rPr>
                    <w:rFonts w:ascii="Times New Roman" w:hAnsi="Times New Roman"/>
                    <w:color w:val="000000"/>
                    <w:sz w:val="24"/>
                    <w:szCs w:val="24"/>
                  </w:rPr>
                </w:rPrChange>
              </w:rPr>
              <w:t>3</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21" w:author="AdministratorKH" w:date="2017-07-18T12:33:00Z">
                  <w:rPr>
                    <w:rFonts w:ascii="Times New Roman" w:hAnsi="Times New Roman"/>
                    <w:color w:val="000000"/>
                    <w:sz w:val="24"/>
                    <w:szCs w:val="24"/>
                  </w:rPr>
                </w:rPrChange>
              </w:rPr>
              <w:pPrChange w:id="1322" w:author="AdministratorKH" w:date="2017-07-18T12:30:00Z">
                <w:pPr>
                  <w:spacing w:after="0" w:line="240" w:lineRule="auto"/>
                  <w:jc w:val="right"/>
                </w:pPr>
              </w:pPrChange>
            </w:pPr>
            <w:r w:rsidRPr="00544959">
              <w:rPr>
                <w:rFonts w:ascii="Times New Roman" w:hAnsi="Times New Roman"/>
                <w:sz w:val="24"/>
                <w:szCs w:val="24"/>
                <w:rPrChange w:id="1323" w:author="AdministratorKH" w:date="2017-07-18T12:33:00Z">
                  <w:rPr>
                    <w:rFonts w:ascii="Times New Roman" w:hAnsi="Times New Roman"/>
                    <w:color w:val="000000"/>
                    <w:sz w:val="24"/>
                    <w:szCs w:val="24"/>
                  </w:rPr>
                </w:rPrChange>
              </w:rPr>
              <w:t>313.000</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24" w:author="AdministratorKH" w:date="2017-07-18T12:33:00Z">
                  <w:rPr>
                    <w:rFonts w:ascii="Times New Roman" w:hAnsi="Times New Roman"/>
                    <w:color w:val="000000"/>
                    <w:sz w:val="24"/>
                    <w:szCs w:val="24"/>
                  </w:rPr>
                </w:rPrChange>
              </w:rPr>
              <w:pPrChange w:id="1325" w:author="AdministratorKH" w:date="2017-07-18T12:30:00Z">
                <w:pPr>
                  <w:spacing w:after="0" w:line="240" w:lineRule="auto"/>
                  <w:jc w:val="right"/>
                </w:pPr>
              </w:pPrChange>
            </w:pPr>
            <w:r w:rsidRPr="00544959">
              <w:rPr>
                <w:rFonts w:ascii="Times New Roman" w:hAnsi="Times New Roman"/>
                <w:sz w:val="24"/>
                <w:szCs w:val="24"/>
                <w:rPrChange w:id="1326" w:author="AdministratorKH" w:date="2017-07-18T12:33:00Z">
                  <w:rPr>
                    <w:rFonts w:ascii="Times New Roman" w:hAnsi="Times New Roman"/>
                    <w:color w:val="000000"/>
                    <w:sz w:val="24"/>
                    <w:szCs w:val="24"/>
                  </w:rPr>
                </w:rPrChange>
              </w:rPr>
              <w:t>12.500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27" w:author="AdministratorKH" w:date="2017-07-18T12:33:00Z">
                  <w:rPr>
                    <w:rFonts w:ascii="Times New Roman" w:hAnsi="Times New Roman"/>
                    <w:color w:val="000000"/>
                    <w:sz w:val="24"/>
                    <w:szCs w:val="24"/>
                  </w:rPr>
                </w:rPrChange>
              </w:rPr>
              <w:pPrChange w:id="1328" w:author="AdministratorKH" w:date="2017-07-18T12:30:00Z">
                <w:pPr>
                  <w:spacing w:after="0" w:line="240" w:lineRule="auto"/>
                  <w:jc w:val="right"/>
                </w:pPr>
              </w:pPrChange>
            </w:pPr>
            <w:r w:rsidRPr="00544959">
              <w:rPr>
                <w:rFonts w:ascii="Times New Roman" w:hAnsi="Times New Roman"/>
                <w:sz w:val="24"/>
                <w:szCs w:val="24"/>
                <w:rPrChange w:id="1329" w:author="AdministratorKH" w:date="2017-07-18T12:33:00Z">
                  <w:rPr>
                    <w:rFonts w:ascii="Times New Roman" w:hAnsi="Times New Roman"/>
                    <w:color w:val="000000"/>
                    <w:sz w:val="24"/>
                    <w:szCs w:val="24"/>
                  </w:rPr>
                </w:rPrChange>
              </w:rPr>
              <w:t>7.000</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30" w:author="AdministratorKH" w:date="2017-07-18T12:33:00Z">
                  <w:rPr>
                    <w:rFonts w:ascii="Times New Roman" w:hAnsi="Times New Roman"/>
                    <w:color w:val="000000"/>
                    <w:sz w:val="24"/>
                    <w:szCs w:val="24"/>
                  </w:rPr>
                </w:rPrChange>
              </w:rPr>
              <w:pPrChange w:id="1331" w:author="AdministratorKH" w:date="2017-07-18T12:30:00Z">
                <w:pPr>
                  <w:spacing w:after="0" w:line="240" w:lineRule="auto"/>
                  <w:jc w:val="right"/>
                </w:pPr>
              </w:pPrChange>
            </w:pPr>
            <w:r w:rsidRPr="00544959">
              <w:rPr>
                <w:rFonts w:ascii="Times New Roman" w:hAnsi="Times New Roman"/>
                <w:sz w:val="24"/>
                <w:szCs w:val="24"/>
                <w:rPrChange w:id="1332" w:author="AdministratorKH" w:date="2017-07-18T12:33:00Z">
                  <w:rPr>
                    <w:rFonts w:ascii="Times New Roman" w:hAnsi="Times New Roman"/>
                    <w:color w:val="000000"/>
                    <w:sz w:val="24"/>
                    <w:szCs w:val="24"/>
                  </w:rPr>
                </w:rPrChange>
              </w:rPr>
              <w:t>3.500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33" w:author="AdministratorKH" w:date="2017-07-18T12:33:00Z">
                  <w:rPr>
                    <w:rFonts w:ascii="Times New Roman" w:hAnsi="Times New Roman"/>
                    <w:color w:val="000000"/>
                    <w:sz w:val="24"/>
                    <w:szCs w:val="24"/>
                  </w:rPr>
                </w:rPrChange>
              </w:rPr>
              <w:pPrChange w:id="1334" w:author="AdministratorKH" w:date="2017-07-18T12:30:00Z">
                <w:pPr>
                  <w:spacing w:after="0" w:line="240" w:lineRule="auto"/>
                  <w:jc w:val="right"/>
                </w:pPr>
              </w:pPrChange>
            </w:pPr>
            <w:r w:rsidRPr="00544959">
              <w:rPr>
                <w:rFonts w:ascii="Times New Roman" w:hAnsi="Times New Roman"/>
                <w:sz w:val="24"/>
                <w:szCs w:val="24"/>
                <w:rPrChange w:id="1335" w:author="AdministratorKH" w:date="2017-07-18T12:33:00Z">
                  <w:rPr>
                    <w:rFonts w:ascii="Times New Roman" w:hAnsi="Times New Roman"/>
                    <w:color w:val="000000"/>
                    <w:sz w:val="24"/>
                    <w:szCs w:val="24"/>
                  </w:rPr>
                </w:rPrChange>
              </w:rPr>
              <w:t>336.000</w:t>
            </w:r>
          </w:p>
        </w:tc>
        <w:tc>
          <w:tcPr>
            <w:tcW w:w="126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rPr>
                <w:rFonts w:ascii="Times New Roman" w:hAnsi="Times New Roman"/>
                <w:sz w:val="24"/>
                <w:szCs w:val="24"/>
                <w:rPrChange w:id="1336" w:author="AdministratorKH" w:date="2017-07-18T12:33:00Z">
                  <w:rPr>
                    <w:rFonts w:ascii="Times New Roman" w:hAnsi="Times New Roman"/>
                    <w:color w:val="000000"/>
                    <w:sz w:val="24"/>
                    <w:szCs w:val="24"/>
                  </w:rPr>
                </w:rPrChange>
              </w:rPr>
              <w:pPrChange w:id="1337" w:author="AdministratorKH" w:date="2017-07-18T12:30:00Z">
                <w:pPr>
                  <w:spacing w:after="0" w:line="240" w:lineRule="auto"/>
                </w:pPr>
              </w:pPrChange>
            </w:pPr>
            <w:r w:rsidRPr="00544959">
              <w:rPr>
                <w:rFonts w:ascii="Times New Roman" w:hAnsi="Times New Roman"/>
                <w:sz w:val="24"/>
                <w:szCs w:val="24"/>
                <w:rPrChange w:id="1338" w:author="AdministratorKH" w:date="2017-07-18T12:33:00Z">
                  <w:rPr>
                    <w:rFonts w:ascii="Times New Roman" w:hAnsi="Times New Roman"/>
                    <w:color w:val="000000"/>
                    <w:sz w:val="24"/>
                    <w:szCs w:val="24"/>
                  </w:rPr>
                </w:rPrChange>
              </w:rPr>
              <w:t> </w:t>
            </w: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339" w:author="AdministratorKH" w:date="2017-07-18T12:33:00Z">
                  <w:rPr>
                    <w:rFonts w:ascii="Times New Roman" w:hAnsi="Times New Roman"/>
                    <w:color w:val="000000"/>
                    <w:sz w:val="24"/>
                    <w:szCs w:val="24"/>
                  </w:rPr>
                </w:rPrChange>
              </w:rPr>
              <w:pPrChange w:id="1340" w:author="AdministratorKH" w:date="2017-07-18T12:30:00Z">
                <w:pPr>
                  <w:spacing w:after="0" w:line="240" w:lineRule="auto"/>
                  <w:jc w:val="center"/>
                </w:pPr>
              </w:pPrChange>
            </w:pPr>
            <w:r w:rsidRPr="00544959">
              <w:rPr>
                <w:rFonts w:ascii="Times New Roman" w:hAnsi="Times New Roman"/>
                <w:sz w:val="24"/>
                <w:szCs w:val="24"/>
                <w:rPrChange w:id="1341" w:author="AdministratorKH" w:date="2017-07-18T12:33:00Z">
                  <w:rPr>
                    <w:rFonts w:ascii="Times New Roman" w:hAnsi="Times New Roman"/>
                    <w:color w:val="000000"/>
                    <w:sz w:val="24"/>
                    <w:szCs w:val="24"/>
                  </w:rPr>
                </w:rPrChange>
              </w:rPr>
              <w:t>4</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42" w:author="AdministratorKH" w:date="2017-07-18T12:33:00Z">
                  <w:rPr>
                    <w:rFonts w:ascii="Times New Roman" w:hAnsi="Times New Roman"/>
                    <w:color w:val="000000"/>
                    <w:sz w:val="24"/>
                    <w:szCs w:val="24"/>
                  </w:rPr>
                </w:rPrChange>
              </w:rPr>
              <w:pPrChange w:id="1343" w:author="AdministratorKH" w:date="2017-07-18T12:30:00Z">
                <w:pPr>
                  <w:spacing w:after="0" w:line="240" w:lineRule="auto"/>
                  <w:jc w:val="right"/>
                </w:pPr>
              </w:pPrChange>
            </w:pPr>
            <w:r w:rsidRPr="00544959">
              <w:rPr>
                <w:rFonts w:ascii="Times New Roman" w:hAnsi="Times New Roman"/>
                <w:sz w:val="24"/>
                <w:szCs w:val="24"/>
                <w:rPrChange w:id="1344" w:author="AdministratorKH" w:date="2017-07-18T12:33:00Z">
                  <w:rPr>
                    <w:rFonts w:ascii="Times New Roman" w:hAnsi="Times New Roman"/>
                    <w:color w:val="000000"/>
                    <w:sz w:val="24"/>
                    <w:szCs w:val="24"/>
                  </w:rPr>
                </w:rPrChange>
              </w:rPr>
              <w:t>357.000</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45" w:author="AdministratorKH" w:date="2017-07-18T12:33:00Z">
                  <w:rPr>
                    <w:rFonts w:ascii="Times New Roman" w:hAnsi="Times New Roman"/>
                    <w:color w:val="000000"/>
                    <w:sz w:val="24"/>
                    <w:szCs w:val="24"/>
                  </w:rPr>
                </w:rPrChange>
              </w:rPr>
              <w:pPrChange w:id="1346" w:author="AdministratorKH" w:date="2017-07-18T12:30:00Z">
                <w:pPr>
                  <w:spacing w:after="0" w:line="240" w:lineRule="auto"/>
                  <w:jc w:val="right"/>
                </w:pPr>
              </w:pPrChange>
            </w:pPr>
            <w:r w:rsidRPr="00544959">
              <w:rPr>
                <w:rFonts w:ascii="Times New Roman" w:hAnsi="Times New Roman"/>
                <w:sz w:val="24"/>
                <w:szCs w:val="24"/>
                <w:rPrChange w:id="1347" w:author="AdministratorKH" w:date="2017-07-18T12:33:00Z">
                  <w:rPr>
                    <w:rFonts w:ascii="Times New Roman" w:hAnsi="Times New Roman"/>
                    <w:color w:val="000000"/>
                    <w:sz w:val="24"/>
                    <w:szCs w:val="24"/>
                  </w:rPr>
                </w:rPrChange>
              </w:rPr>
              <w:t>68.500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48" w:author="AdministratorKH" w:date="2017-07-18T12:33:00Z">
                  <w:rPr>
                    <w:rFonts w:ascii="Times New Roman" w:hAnsi="Times New Roman"/>
                    <w:color w:val="000000"/>
                    <w:sz w:val="24"/>
                    <w:szCs w:val="24"/>
                  </w:rPr>
                </w:rPrChange>
              </w:rPr>
              <w:pPrChange w:id="1349" w:author="AdministratorKH" w:date="2017-07-18T12:30:00Z">
                <w:pPr>
                  <w:spacing w:after="0" w:line="240" w:lineRule="auto"/>
                  <w:jc w:val="right"/>
                </w:pPr>
              </w:pPrChange>
            </w:pPr>
            <w:r w:rsidRPr="00544959">
              <w:rPr>
                <w:rFonts w:ascii="Times New Roman" w:hAnsi="Times New Roman"/>
                <w:sz w:val="24"/>
                <w:szCs w:val="24"/>
                <w:rPrChange w:id="1350" w:author="AdministratorKH" w:date="2017-07-18T12:33:00Z">
                  <w:rPr>
                    <w:rFonts w:ascii="Times New Roman" w:hAnsi="Times New Roman"/>
                    <w:color w:val="000000"/>
                    <w:sz w:val="24"/>
                    <w:szCs w:val="24"/>
                  </w:rPr>
                </w:rPrChange>
              </w:rPr>
              <w:t>12.500</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51" w:author="AdministratorKH" w:date="2017-07-18T12:33:00Z">
                  <w:rPr>
                    <w:rFonts w:ascii="Times New Roman" w:hAnsi="Times New Roman"/>
                    <w:color w:val="000000"/>
                    <w:sz w:val="24"/>
                    <w:szCs w:val="24"/>
                  </w:rPr>
                </w:rPrChange>
              </w:rPr>
              <w:pPrChange w:id="1352" w:author="AdministratorKH" w:date="2017-07-18T12:30:00Z">
                <w:pPr>
                  <w:spacing w:after="0" w:line="240" w:lineRule="auto"/>
                  <w:jc w:val="right"/>
                </w:pPr>
              </w:pPrChange>
            </w:pPr>
            <w:r w:rsidRPr="00544959">
              <w:rPr>
                <w:rFonts w:ascii="Times New Roman" w:hAnsi="Times New Roman"/>
                <w:sz w:val="24"/>
                <w:szCs w:val="24"/>
                <w:rPrChange w:id="1353" w:author="AdministratorKH" w:date="2017-07-18T12:33:00Z">
                  <w:rPr>
                    <w:rFonts w:ascii="Times New Roman" w:hAnsi="Times New Roman"/>
                    <w:color w:val="000000"/>
                    <w:sz w:val="24"/>
                    <w:szCs w:val="24"/>
                  </w:rPr>
                </w:rPrChange>
              </w:rPr>
              <w:t>7.000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54" w:author="AdministratorKH" w:date="2017-07-18T12:33:00Z">
                  <w:rPr>
                    <w:rFonts w:ascii="Times New Roman" w:hAnsi="Times New Roman"/>
                    <w:color w:val="000000"/>
                    <w:sz w:val="24"/>
                    <w:szCs w:val="24"/>
                  </w:rPr>
                </w:rPrChange>
              </w:rPr>
              <w:pPrChange w:id="1355" w:author="AdministratorKH" w:date="2017-07-18T12:30:00Z">
                <w:pPr>
                  <w:spacing w:after="0" w:line="240" w:lineRule="auto"/>
                  <w:jc w:val="right"/>
                </w:pPr>
              </w:pPrChange>
            </w:pPr>
            <w:r w:rsidRPr="00544959">
              <w:rPr>
                <w:rFonts w:ascii="Times New Roman" w:hAnsi="Times New Roman"/>
                <w:sz w:val="24"/>
                <w:szCs w:val="24"/>
                <w:rPrChange w:id="1356" w:author="AdministratorKH" w:date="2017-07-18T12:33:00Z">
                  <w:rPr>
                    <w:rFonts w:ascii="Times New Roman" w:hAnsi="Times New Roman"/>
                    <w:color w:val="000000"/>
                    <w:sz w:val="24"/>
                    <w:szCs w:val="24"/>
                  </w:rPr>
                </w:rPrChange>
              </w:rPr>
              <w:t>445.000</w:t>
            </w:r>
          </w:p>
        </w:tc>
        <w:tc>
          <w:tcPr>
            <w:tcW w:w="126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rPr>
                <w:rFonts w:ascii="Times New Roman" w:hAnsi="Times New Roman"/>
                <w:sz w:val="24"/>
                <w:szCs w:val="24"/>
                <w:rPrChange w:id="1357" w:author="AdministratorKH" w:date="2017-07-18T12:33:00Z">
                  <w:rPr>
                    <w:rFonts w:ascii="Times New Roman" w:hAnsi="Times New Roman"/>
                    <w:color w:val="000000"/>
                    <w:sz w:val="24"/>
                    <w:szCs w:val="24"/>
                  </w:rPr>
                </w:rPrChange>
              </w:rPr>
              <w:pPrChange w:id="1358" w:author="AdministratorKH" w:date="2017-07-18T12:30:00Z">
                <w:pPr>
                  <w:spacing w:after="0" w:line="240" w:lineRule="auto"/>
                </w:pPr>
              </w:pPrChange>
            </w:pPr>
            <w:r w:rsidRPr="00544959">
              <w:rPr>
                <w:rFonts w:ascii="Times New Roman" w:hAnsi="Times New Roman"/>
                <w:sz w:val="24"/>
                <w:szCs w:val="24"/>
                <w:rPrChange w:id="1359" w:author="AdministratorKH" w:date="2017-07-18T12:33:00Z">
                  <w:rPr>
                    <w:rFonts w:ascii="Times New Roman" w:hAnsi="Times New Roman"/>
                    <w:color w:val="000000"/>
                    <w:sz w:val="24"/>
                    <w:szCs w:val="24"/>
                  </w:rPr>
                </w:rPrChange>
              </w:rPr>
              <w:t> </w:t>
            </w:r>
          </w:p>
        </w:tc>
      </w:tr>
      <w:tr w:rsidR="00A60327" w:rsidRPr="00544959" w:rsidTr="008B310B">
        <w:trPr>
          <w:trHeight w:val="348"/>
        </w:trPr>
        <w:tc>
          <w:tcPr>
            <w:tcW w:w="1362" w:type="dxa"/>
            <w:tcBorders>
              <w:top w:val="nil"/>
              <w:left w:val="dotted" w:sz="4" w:space="0" w:color="auto"/>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center"/>
              <w:rPr>
                <w:rFonts w:ascii="Times New Roman" w:hAnsi="Times New Roman"/>
                <w:sz w:val="24"/>
                <w:szCs w:val="24"/>
                <w:rPrChange w:id="1360" w:author="AdministratorKH" w:date="2017-07-18T12:33:00Z">
                  <w:rPr>
                    <w:rFonts w:ascii="Times New Roman" w:hAnsi="Times New Roman"/>
                    <w:color w:val="000000"/>
                    <w:sz w:val="24"/>
                    <w:szCs w:val="24"/>
                  </w:rPr>
                </w:rPrChange>
              </w:rPr>
              <w:pPrChange w:id="1361" w:author="AdministratorKH" w:date="2017-07-18T12:30:00Z">
                <w:pPr>
                  <w:spacing w:after="0" w:line="240" w:lineRule="auto"/>
                  <w:jc w:val="center"/>
                </w:pPr>
              </w:pPrChange>
            </w:pPr>
            <w:r w:rsidRPr="00544959">
              <w:rPr>
                <w:rFonts w:ascii="Times New Roman" w:hAnsi="Times New Roman"/>
                <w:sz w:val="24"/>
                <w:szCs w:val="24"/>
                <w:rPrChange w:id="1362" w:author="AdministratorKH" w:date="2017-07-18T12:33:00Z">
                  <w:rPr>
                    <w:rFonts w:ascii="Times New Roman" w:hAnsi="Times New Roman"/>
                    <w:color w:val="000000"/>
                    <w:sz w:val="24"/>
                    <w:szCs w:val="24"/>
                  </w:rPr>
                </w:rPrChange>
              </w:rPr>
              <w:t>5</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63" w:author="AdministratorKH" w:date="2017-07-18T12:33:00Z">
                  <w:rPr>
                    <w:rFonts w:ascii="Times New Roman" w:hAnsi="Times New Roman"/>
                    <w:color w:val="000000"/>
                    <w:sz w:val="24"/>
                    <w:szCs w:val="24"/>
                  </w:rPr>
                </w:rPrChange>
              </w:rPr>
              <w:pPrChange w:id="1364" w:author="AdministratorKH" w:date="2017-07-18T12:30:00Z">
                <w:pPr>
                  <w:spacing w:after="0" w:line="240" w:lineRule="auto"/>
                  <w:jc w:val="right"/>
                </w:pPr>
              </w:pPrChange>
            </w:pPr>
            <w:r w:rsidRPr="00544959">
              <w:rPr>
                <w:rFonts w:ascii="Times New Roman" w:hAnsi="Times New Roman"/>
                <w:sz w:val="24"/>
                <w:szCs w:val="24"/>
                <w:rPrChange w:id="1365" w:author="AdministratorKH" w:date="2017-07-18T12:33:00Z">
                  <w:rPr>
                    <w:rFonts w:ascii="Times New Roman" w:hAnsi="Times New Roman"/>
                    <w:color w:val="000000"/>
                    <w:sz w:val="24"/>
                    <w:szCs w:val="24"/>
                  </w:rPr>
                </w:rPrChange>
              </w:rPr>
              <w:t>279.500</w:t>
            </w:r>
          </w:p>
        </w:tc>
        <w:tc>
          <w:tcPr>
            <w:tcW w:w="135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66" w:author="AdministratorKH" w:date="2017-07-18T12:33:00Z">
                  <w:rPr>
                    <w:rFonts w:ascii="Times New Roman" w:hAnsi="Times New Roman"/>
                    <w:color w:val="000000"/>
                    <w:sz w:val="24"/>
                    <w:szCs w:val="24"/>
                  </w:rPr>
                </w:rPrChange>
              </w:rPr>
              <w:pPrChange w:id="1367" w:author="AdministratorKH" w:date="2017-07-18T12:30:00Z">
                <w:pPr>
                  <w:spacing w:after="0" w:line="240" w:lineRule="auto"/>
                  <w:jc w:val="right"/>
                </w:pPr>
              </w:pPrChange>
            </w:pPr>
            <w:r w:rsidRPr="00544959">
              <w:rPr>
                <w:rFonts w:ascii="Times New Roman" w:hAnsi="Times New Roman"/>
                <w:sz w:val="24"/>
                <w:szCs w:val="24"/>
                <w:rPrChange w:id="1368" w:author="AdministratorKH" w:date="2017-07-18T12:33:00Z">
                  <w:rPr>
                    <w:rFonts w:ascii="Times New Roman" w:hAnsi="Times New Roman"/>
                    <w:color w:val="000000"/>
                    <w:sz w:val="24"/>
                    <w:szCs w:val="24"/>
                  </w:rPr>
                </w:rPrChange>
              </w:rPr>
              <w:t>57.500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69" w:author="AdministratorKH" w:date="2017-07-18T12:33:00Z">
                  <w:rPr>
                    <w:rFonts w:ascii="Times New Roman" w:hAnsi="Times New Roman"/>
                    <w:color w:val="000000"/>
                    <w:sz w:val="24"/>
                    <w:szCs w:val="24"/>
                  </w:rPr>
                </w:rPrChange>
              </w:rPr>
              <w:pPrChange w:id="1370" w:author="AdministratorKH" w:date="2017-07-18T12:30:00Z">
                <w:pPr>
                  <w:spacing w:after="0" w:line="240" w:lineRule="auto"/>
                  <w:jc w:val="right"/>
                </w:pPr>
              </w:pPrChange>
            </w:pPr>
            <w:r w:rsidRPr="00544959">
              <w:rPr>
                <w:rFonts w:ascii="Times New Roman" w:hAnsi="Times New Roman"/>
                <w:sz w:val="24"/>
                <w:szCs w:val="24"/>
                <w:rPrChange w:id="1371" w:author="AdministratorKH" w:date="2017-07-18T12:33:00Z">
                  <w:rPr>
                    <w:rFonts w:ascii="Times New Roman" w:hAnsi="Times New Roman"/>
                    <w:color w:val="000000"/>
                    <w:sz w:val="24"/>
                    <w:szCs w:val="24"/>
                  </w:rPr>
                </w:rPrChange>
              </w:rPr>
              <w:t>6.000</w:t>
            </w:r>
          </w:p>
        </w:tc>
        <w:tc>
          <w:tcPr>
            <w:tcW w:w="153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72" w:author="AdministratorKH" w:date="2017-07-18T12:33:00Z">
                  <w:rPr>
                    <w:rFonts w:ascii="Times New Roman" w:hAnsi="Times New Roman"/>
                    <w:color w:val="000000"/>
                    <w:sz w:val="24"/>
                    <w:szCs w:val="24"/>
                  </w:rPr>
                </w:rPrChange>
              </w:rPr>
              <w:pPrChange w:id="1373" w:author="AdministratorKH" w:date="2017-07-18T12:30:00Z">
                <w:pPr>
                  <w:spacing w:after="0" w:line="240" w:lineRule="auto"/>
                  <w:jc w:val="right"/>
                </w:pPr>
              </w:pPrChange>
            </w:pPr>
            <w:r w:rsidRPr="00544959">
              <w:rPr>
                <w:rFonts w:ascii="Times New Roman" w:hAnsi="Times New Roman"/>
                <w:sz w:val="24"/>
                <w:szCs w:val="24"/>
                <w:rPrChange w:id="1374" w:author="AdministratorKH" w:date="2017-07-18T12:33:00Z">
                  <w:rPr>
                    <w:rFonts w:ascii="Times New Roman" w:hAnsi="Times New Roman"/>
                    <w:color w:val="000000"/>
                    <w:sz w:val="24"/>
                    <w:szCs w:val="24"/>
                  </w:rPr>
                </w:rPrChange>
              </w:rPr>
              <w:t>1.500</w:t>
            </w:r>
          </w:p>
        </w:tc>
        <w:tc>
          <w:tcPr>
            <w:tcW w:w="144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jc w:val="right"/>
              <w:rPr>
                <w:rFonts w:ascii="Times New Roman" w:hAnsi="Times New Roman"/>
                <w:sz w:val="24"/>
                <w:szCs w:val="24"/>
                <w:rPrChange w:id="1375" w:author="AdministratorKH" w:date="2017-07-18T12:33:00Z">
                  <w:rPr>
                    <w:rFonts w:ascii="Times New Roman" w:hAnsi="Times New Roman"/>
                    <w:color w:val="000000"/>
                    <w:sz w:val="24"/>
                    <w:szCs w:val="24"/>
                  </w:rPr>
                </w:rPrChange>
              </w:rPr>
              <w:pPrChange w:id="1376" w:author="AdministratorKH" w:date="2017-07-18T12:30:00Z">
                <w:pPr>
                  <w:spacing w:after="0" w:line="240" w:lineRule="auto"/>
                  <w:jc w:val="right"/>
                </w:pPr>
              </w:pPrChange>
            </w:pPr>
            <w:r w:rsidRPr="00544959">
              <w:rPr>
                <w:rFonts w:ascii="Times New Roman" w:hAnsi="Times New Roman"/>
                <w:sz w:val="24"/>
                <w:szCs w:val="24"/>
                <w:rPrChange w:id="1377" w:author="AdministratorKH" w:date="2017-07-18T12:33:00Z">
                  <w:rPr>
                    <w:rFonts w:ascii="Times New Roman" w:hAnsi="Times New Roman"/>
                    <w:color w:val="000000"/>
                    <w:sz w:val="24"/>
                    <w:szCs w:val="24"/>
                  </w:rPr>
                </w:rPrChange>
              </w:rPr>
              <w:t>344.500</w:t>
            </w:r>
          </w:p>
        </w:tc>
        <w:tc>
          <w:tcPr>
            <w:tcW w:w="1260" w:type="dxa"/>
            <w:tcBorders>
              <w:top w:val="nil"/>
              <w:left w:val="nil"/>
              <w:bottom w:val="dotted" w:sz="4" w:space="0" w:color="auto"/>
              <w:right w:val="dotted" w:sz="4" w:space="0" w:color="auto"/>
            </w:tcBorders>
            <w:shd w:val="clear" w:color="auto" w:fill="auto"/>
            <w:noWrap/>
            <w:vAlign w:val="bottom"/>
            <w:hideMark/>
          </w:tcPr>
          <w:p w:rsidR="00A60327" w:rsidRPr="00544959" w:rsidRDefault="00A60327" w:rsidP="00E967BD">
            <w:pPr>
              <w:spacing w:after="0"/>
              <w:contextualSpacing/>
              <w:rPr>
                <w:rFonts w:ascii="Times New Roman" w:hAnsi="Times New Roman"/>
                <w:sz w:val="24"/>
                <w:szCs w:val="24"/>
                <w:rPrChange w:id="1378" w:author="AdministratorKH" w:date="2017-07-18T12:33:00Z">
                  <w:rPr>
                    <w:rFonts w:ascii="Times New Roman" w:hAnsi="Times New Roman"/>
                    <w:color w:val="000000"/>
                    <w:sz w:val="24"/>
                    <w:szCs w:val="24"/>
                  </w:rPr>
                </w:rPrChange>
              </w:rPr>
              <w:pPrChange w:id="1379" w:author="AdministratorKH" w:date="2017-07-18T12:30:00Z">
                <w:pPr>
                  <w:spacing w:after="0" w:line="240" w:lineRule="auto"/>
                </w:pPr>
              </w:pPrChange>
            </w:pPr>
            <w:r w:rsidRPr="00544959">
              <w:rPr>
                <w:rFonts w:ascii="Times New Roman" w:hAnsi="Times New Roman"/>
                <w:sz w:val="24"/>
                <w:szCs w:val="24"/>
                <w:rPrChange w:id="1380" w:author="AdministratorKH" w:date="2017-07-18T12:33:00Z">
                  <w:rPr>
                    <w:rFonts w:ascii="Times New Roman" w:hAnsi="Times New Roman"/>
                    <w:color w:val="000000"/>
                    <w:sz w:val="24"/>
                    <w:szCs w:val="24"/>
                  </w:rPr>
                </w:rPrChange>
              </w:rPr>
              <w:t> </w:t>
            </w:r>
          </w:p>
        </w:tc>
      </w:tr>
      <w:tr w:rsidR="00A60327" w:rsidRPr="00544959" w:rsidTr="00A57F10">
        <w:tblPrEx>
          <w:tblW w:w="9822" w:type="dxa"/>
          <w:tblInd w:w="96" w:type="dxa"/>
          <w:tblPrExChange w:id="1381" w:author="Chi Tan Nguyen" w:date="2017-07-14T15:04:00Z">
            <w:tblPrEx>
              <w:tblW w:w="9822" w:type="dxa"/>
              <w:tblInd w:w="96" w:type="dxa"/>
            </w:tblPrEx>
          </w:tblPrExChange>
        </w:tblPrEx>
        <w:trPr>
          <w:trHeight w:val="348"/>
          <w:trPrChange w:id="1382" w:author="Chi Tan Nguyen" w:date="2017-07-14T15:04:00Z">
            <w:trPr>
              <w:gridAfter w:val="0"/>
              <w:trHeight w:val="348"/>
            </w:trPr>
          </w:trPrChange>
        </w:trPr>
        <w:tc>
          <w:tcPr>
            <w:tcW w:w="1362" w:type="dxa"/>
            <w:tcBorders>
              <w:top w:val="nil"/>
              <w:left w:val="dotted" w:sz="4" w:space="0" w:color="auto"/>
              <w:bottom w:val="single" w:sz="4" w:space="0" w:color="auto"/>
              <w:right w:val="dotted" w:sz="4" w:space="0" w:color="auto"/>
            </w:tcBorders>
            <w:shd w:val="clear" w:color="auto" w:fill="auto"/>
            <w:noWrap/>
            <w:vAlign w:val="bottom"/>
            <w:hideMark/>
            <w:tcPrChange w:id="1383" w:author="Chi Tan Nguyen" w:date="2017-07-14T15:04:00Z">
              <w:tcPr>
                <w:tcW w:w="1362" w:type="dxa"/>
                <w:gridSpan w:val="2"/>
                <w:tcBorders>
                  <w:top w:val="nil"/>
                  <w:left w:val="dotted" w:sz="4" w:space="0" w:color="auto"/>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center"/>
              <w:rPr>
                <w:rFonts w:ascii="Times New Roman" w:hAnsi="Times New Roman"/>
                <w:sz w:val="24"/>
                <w:szCs w:val="24"/>
                <w:rPrChange w:id="1384" w:author="AdministratorKH" w:date="2017-07-18T12:33:00Z">
                  <w:rPr>
                    <w:rFonts w:ascii="Times New Roman" w:hAnsi="Times New Roman"/>
                    <w:color w:val="000000"/>
                    <w:sz w:val="24"/>
                    <w:szCs w:val="24"/>
                  </w:rPr>
                </w:rPrChange>
              </w:rPr>
              <w:pPrChange w:id="1385" w:author="AdministratorKH" w:date="2017-07-18T12:30:00Z">
                <w:pPr>
                  <w:spacing w:after="0" w:line="240" w:lineRule="auto"/>
                  <w:jc w:val="center"/>
                </w:pPr>
              </w:pPrChange>
            </w:pPr>
            <w:r w:rsidRPr="00544959">
              <w:rPr>
                <w:rFonts w:ascii="Times New Roman" w:hAnsi="Times New Roman"/>
                <w:sz w:val="24"/>
                <w:szCs w:val="24"/>
                <w:rPrChange w:id="1386" w:author="AdministratorKH" w:date="2017-07-18T12:33:00Z">
                  <w:rPr>
                    <w:rFonts w:ascii="Times New Roman" w:hAnsi="Times New Roman"/>
                    <w:color w:val="000000"/>
                    <w:sz w:val="24"/>
                    <w:szCs w:val="24"/>
                  </w:rPr>
                </w:rPrChange>
              </w:rPr>
              <w:t>6</w:t>
            </w:r>
          </w:p>
        </w:tc>
        <w:tc>
          <w:tcPr>
            <w:tcW w:w="1440" w:type="dxa"/>
            <w:tcBorders>
              <w:top w:val="nil"/>
              <w:left w:val="nil"/>
              <w:bottom w:val="single" w:sz="4" w:space="0" w:color="auto"/>
              <w:right w:val="dotted" w:sz="4" w:space="0" w:color="auto"/>
            </w:tcBorders>
            <w:shd w:val="clear" w:color="auto" w:fill="auto"/>
            <w:noWrap/>
            <w:vAlign w:val="bottom"/>
            <w:hideMark/>
            <w:tcPrChange w:id="1387"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right"/>
              <w:rPr>
                <w:rFonts w:ascii="Times New Roman" w:hAnsi="Times New Roman"/>
                <w:sz w:val="24"/>
                <w:szCs w:val="24"/>
                <w:rPrChange w:id="1388" w:author="AdministratorKH" w:date="2017-07-18T12:33:00Z">
                  <w:rPr>
                    <w:rFonts w:ascii="Times New Roman" w:hAnsi="Times New Roman"/>
                    <w:color w:val="000000"/>
                    <w:sz w:val="24"/>
                    <w:szCs w:val="24"/>
                  </w:rPr>
                </w:rPrChange>
              </w:rPr>
              <w:pPrChange w:id="1389" w:author="AdministratorKH" w:date="2017-07-18T12:30:00Z">
                <w:pPr>
                  <w:spacing w:after="0" w:line="240" w:lineRule="auto"/>
                  <w:jc w:val="right"/>
                </w:pPr>
              </w:pPrChange>
            </w:pPr>
            <w:r w:rsidRPr="00544959">
              <w:rPr>
                <w:rFonts w:ascii="Times New Roman" w:hAnsi="Times New Roman"/>
                <w:sz w:val="24"/>
                <w:szCs w:val="24"/>
                <w:rPrChange w:id="1390" w:author="AdministratorKH" w:date="2017-07-18T12:33:00Z">
                  <w:rPr>
                    <w:rFonts w:ascii="Times New Roman" w:hAnsi="Times New Roman"/>
                    <w:color w:val="000000"/>
                    <w:sz w:val="24"/>
                    <w:szCs w:val="24"/>
                  </w:rPr>
                </w:rPrChange>
              </w:rPr>
              <w:t>351.000</w:t>
            </w:r>
          </w:p>
        </w:tc>
        <w:tc>
          <w:tcPr>
            <w:tcW w:w="1350" w:type="dxa"/>
            <w:tcBorders>
              <w:top w:val="nil"/>
              <w:left w:val="nil"/>
              <w:bottom w:val="single" w:sz="4" w:space="0" w:color="auto"/>
              <w:right w:val="dotted" w:sz="4" w:space="0" w:color="auto"/>
            </w:tcBorders>
            <w:shd w:val="clear" w:color="auto" w:fill="auto"/>
            <w:noWrap/>
            <w:vAlign w:val="bottom"/>
            <w:hideMark/>
            <w:tcPrChange w:id="1391" w:author="Chi Tan Nguyen" w:date="2017-07-14T15:04:00Z">
              <w:tcPr>
                <w:tcW w:w="135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right"/>
              <w:rPr>
                <w:rFonts w:ascii="Times New Roman" w:hAnsi="Times New Roman"/>
                <w:sz w:val="24"/>
                <w:szCs w:val="24"/>
                <w:rPrChange w:id="1392" w:author="AdministratorKH" w:date="2017-07-18T12:33:00Z">
                  <w:rPr>
                    <w:rFonts w:ascii="Times New Roman" w:hAnsi="Times New Roman"/>
                    <w:color w:val="000000"/>
                    <w:sz w:val="24"/>
                    <w:szCs w:val="24"/>
                  </w:rPr>
                </w:rPrChange>
              </w:rPr>
              <w:pPrChange w:id="1393" w:author="AdministratorKH" w:date="2017-07-18T12:30:00Z">
                <w:pPr>
                  <w:spacing w:after="0" w:line="240" w:lineRule="auto"/>
                  <w:jc w:val="right"/>
                </w:pPr>
              </w:pPrChange>
            </w:pPr>
            <w:r w:rsidRPr="00544959">
              <w:rPr>
                <w:rFonts w:ascii="Times New Roman" w:hAnsi="Times New Roman"/>
                <w:sz w:val="24"/>
                <w:szCs w:val="24"/>
                <w:rPrChange w:id="1394" w:author="AdministratorKH" w:date="2017-07-18T12:33:00Z">
                  <w:rPr>
                    <w:rFonts w:ascii="Times New Roman" w:hAnsi="Times New Roman"/>
                    <w:color w:val="000000"/>
                    <w:sz w:val="24"/>
                    <w:szCs w:val="24"/>
                  </w:rPr>
                </w:rPrChange>
              </w:rPr>
              <w:t>51.500</w:t>
            </w:r>
          </w:p>
        </w:tc>
        <w:tc>
          <w:tcPr>
            <w:tcW w:w="1440" w:type="dxa"/>
            <w:tcBorders>
              <w:top w:val="nil"/>
              <w:left w:val="nil"/>
              <w:bottom w:val="single" w:sz="4" w:space="0" w:color="auto"/>
              <w:right w:val="dotted" w:sz="4" w:space="0" w:color="auto"/>
            </w:tcBorders>
            <w:shd w:val="clear" w:color="auto" w:fill="auto"/>
            <w:noWrap/>
            <w:vAlign w:val="bottom"/>
            <w:hideMark/>
            <w:tcPrChange w:id="1395"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right"/>
              <w:rPr>
                <w:rFonts w:ascii="Times New Roman" w:hAnsi="Times New Roman"/>
                <w:sz w:val="24"/>
                <w:szCs w:val="24"/>
                <w:rPrChange w:id="1396" w:author="AdministratorKH" w:date="2017-07-18T12:33:00Z">
                  <w:rPr>
                    <w:rFonts w:ascii="Times New Roman" w:hAnsi="Times New Roman"/>
                    <w:color w:val="000000"/>
                    <w:sz w:val="24"/>
                    <w:szCs w:val="24"/>
                  </w:rPr>
                </w:rPrChange>
              </w:rPr>
              <w:pPrChange w:id="1397" w:author="AdministratorKH" w:date="2017-07-18T12:30:00Z">
                <w:pPr>
                  <w:spacing w:after="0" w:line="240" w:lineRule="auto"/>
                  <w:jc w:val="right"/>
                </w:pPr>
              </w:pPrChange>
            </w:pPr>
            <w:r w:rsidRPr="00544959">
              <w:rPr>
                <w:rFonts w:ascii="Times New Roman" w:hAnsi="Times New Roman"/>
                <w:sz w:val="24"/>
                <w:szCs w:val="24"/>
                <w:rPrChange w:id="1398" w:author="AdministratorKH" w:date="2017-07-18T12:33:00Z">
                  <w:rPr>
                    <w:rFonts w:ascii="Times New Roman" w:hAnsi="Times New Roman"/>
                    <w:color w:val="000000"/>
                    <w:sz w:val="24"/>
                    <w:szCs w:val="24"/>
                  </w:rPr>
                </w:rPrChange>
              </w:rPr>
              <w:t>1.500</w:t>
            </w:r>
          </w:p>
        </w:tc>
        <w:tc>
          <w:tcPr>
            <w:tcW w:w="1530" w:type="dxa"/>
            <w:tcBorders>
              <w:top w:val="nil"/>
              <w:left w:val="nil"/>
              <w:bottom w:val="single" w:sz="4" w:space="0" w:color="auto"/>
              <w:right w:val="dotted" w:sz="4" w:space="0" w:color="auto"/>
            </w:tcBorders>
            <w:shd w:val="clear" w:color="auto" w:fill="auto"/>
            <w:noWrap/>
            <w:vAlign w:val="bottom"/>
            <w:hideMark/>
            <w:tcPrChange w:id="1399" w:author="Chi Tan Nguyen" w:date="2017-07-14T15:04:00Z">
              <w:tcPr>
                <w:tcW w:w="153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right"/>
              <w:rPr>
                <w:rFonts w:ascii="Times New Roman" w:hAnsi="Times New Roman"/>
                <w:sz w:val="24"/>
                <w:szCs w:val="24"/>
                <w:rPrChange w:id="1400" w:author="AdministratorKH" w:date="2017-07-18T12:33:00Z">
                  <w:rPr>
                    <w:rFonts w:ascii="Times New Roman" w:hAnsi="Times New Roman"/>
                    <w:color w:val="000000"/>
                    <w:sz w:val="24"/>
                    <w:szCs w:val="24"/>
                  </w:rPr>
                </w:rPrChange>
              </w:rPr>
              <w:pPrChange w:id="1401" w:author="AdministratorKH" w:date="2017-07-18T12:30:00Z">
                <w:pPr>
                  <w:spacing w:after="0" w:line="240" w:lineRule="auto"/>
                  <w:jc w:val="right"/>
                </w:pPr>
              </w:pPrChange>
            </w:pPr>
            <w:r w:rsidRPr="00544959">
              <w:rPr>
                <w:rFonts w:ascii="Times New Roman" w:hAnsi="Times New Roman"/>
                <w:sz w:val="24"/>
                <w:szCs w:val="24"/>
                <w:rPrChange w:id="1402" w:author="AdministratorKH" w:date="2017-07-18T12:33:00Z">
                  <w:rPr>
                    <w:rFonts w:ascii="Times New Roman" w:hAnsi="Times New Roman"/>
                    <w:color w:val="000000"/>
                    <w:sz w:val="24"/>
                    <w:szCs w:val="24"/>
                  </w:rPr>
                </w:rPrChange>
              </w:rPr>
              <w:t>1.500</w:t>
            </w:r>
          </w:p>
        </w:tc>
        <w:tc>
          <w:tcPr>
            <w:tcW w:w="1440" w:type="dxa"/>
            <w:tcBorders>
              <w:top w:val="nil"/>
              <w:left w:val="nil"/>
              <w:bottom w:val="single" w:sz="4" w:space="0" w:color="auto"/>
              <w:right w:val="dotted" w:sz="4" w:space="0" w:color="auto"/>
            </w:tcBorders>
            <w:shd w:val="clear" w:color="auto" w:fill="auto"/>
            <w:noWrap/>
            <w:vAlign w:val="bottom"/>
            <w:hideMark/>
            <w:tcPrChange w:id="1403"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jc w:val="right"/>
              <w:rPr>
                <w:rFonts w:ascii="Times New Roman" w:hAnsi="Times New Roman"/>
                <w:sz w:val="24"/>
                <w:szCs w:val="24"/>
                <w:rPrChange w:id="1404" w:author="AdministratorKH" w:date="2017-07-18T12:33:00Z">
                  <w:rPr>
                    <w:rFonts w:ascii="Times New Roman" w:hAnsi="Times New Roman"/>
                    <w:color w:val="000000"/>
                    <w:sz w:val="24"/>
                    <w:szCs w:val="24"/>
                  </w:rPr>
                </w:rPrChange>
              </w:rPr>
              <w:pPrChange w:id="1405" w:author="AdministratorKH" w:date="2017-07-18T12:30:00Z">
                <w:pPr>
                  <w:spacing w:after="0" w:line="240" w:lineRule="auto"/>
                  <w:jc w:val="right"/>
                </w:pPr>
              </w:pPrChange>
            </w:pPr>
            <w:r w:rsidRPr="00544959">
              <w:rPr>
                <w:rFonts w:ascii="Times New Roman" w:hAnsi="Times New Roman"/>
                <w:sz w:val="24"/>
                <w:szCs w:val="24"/>
                <w:rPrChange w:id="1406" w:author="AdministratorKH" w:date="2017-07-18T12:33:00Z">
                  <w:rPr>
                    <w:rFonts w:ascii="Times New Roman" w:hAnsi="Times New Roman"/>
                    <w:color w:val="000000"/>
                    <w:sz w:val="24"/>
                    <w:szCs w:val="24"/>
                  </w:rPr>
                </w:rPrChange>
              </w:rPr>
              <w:t>405.500</w:t>
            </w:r>
          </w:p>
        </w:tc>
        <w:tc>
          <w:tcPr>
            <w:tcW w:w="1260" w:type="dxa"/>
            <w:tcBorders>
              <w:top w:val="nil"/>
              <w:left w:val="nil"/>
              <w:bottom w:val="single" w:sz="4" w:space="0" w:color="auto"/>
              <w:right w:val="dotted" w:sz="4" w:space="0" w:color="auto"/>
            </w:tcBorders>
            <w:shd w:val="clear" w:color="auto" w:fill="auto"/>
            <w:noWrap/>
            <w:vAlign w:val="bottom"/>
            <w:hideMark/>
            <w:tcPrChange w:id="1407" w:author="Chi Tan Nguyen" w:date="2017-07-14T15:04:00Z">
              <w:tcPr>
                <w:tcW w:w="1260" w:type="dxa"/>
                <w:gridSpan w:val="2"/>
                <w:tcBorders>
                  <w:top w:val="nil"/>
                  <w:left w:val="nil"/>
                  <w:bottom w:val="dotted" w:sz="4" w:space="0" w:color="auto"/>
                  <w:right w:val="dotted" w:sz="4" w:space="0" w:color="auto"/>
                </w:tcBorders>
                <w:shd w:val="clear" w:color="auto" w:fill="auto"/>
                <w:noWrap/>
                <w:vAlign w:val="bottom"/>
                <w:hideMark/>
              </w:tcPr>
            </w:tcPrChange>
          </w:tcPr>
          <w:p w:rsidR="00A60327" w:rsidRPr="00544959" w:rsidRDefault="00A60327" w:rsidP="00E967BD">
            <w:pPr>
              <w:spacing w:after="0"/>
              <w:contextualSpacing/>
              <w:rPr>
                <w:rFonts w:ascii="Times New Roman" w:hAnsi="Times New Roman"/>
                <w:sz w:val="24"/>
                <w:szCs w:val="24"/>
                <w:rPrChange w:id="1408" w:author="AdministratorKH" w:date="2017-07-18T12:33:00Z">
                  <w:rPr>
                    <w:rFonts w:ascii="Times New Roman" w:hAnsi="Times New Roman"/>
                    <w:color w:val="000000"/>
                    <w:sz w:val="24"/>
                    <w:szCs w:val="24"/>
                  </w:rPr>
                </w:rPrChange>
              </w:rPr>
              <w:pPrChange w:id="1409" w:author="AdministratorKH" w:date="2017-07-18T12:30:00Z">
                <w:pPr>
                  <w:spacing w:after="0" w:line="240" w:lineRule="auto"/>
                </w:pPr>
              </w:pPrChange>
            </w:pPr>
            <w:r w:rsidRPr="00544959">
              <w:rPr>
                <w:rFonts w:ascii="Times New Roman" w:hAnsi="Times New Roman"/>
                <w:sz w:val="24"/>
                <w:szCs w:val="24"/>
                <w:rPrChange w:id="1410" w:author="AdministratorKH" w:date="2017-07-18T12:33:00Z">
                  <w:rPr>
                    <w:rFonts w:ascii="Times New Roman" w:hAnsi="Times New Roman"/>
                    <w:color w:val="000000"/>
                    <w:sz w:val="24"/>
                    <w:szCs w:val="24"/>
                  </w:rPr>
                </w:rPrChange>
              </w:rPr>
              <w:t> </w:t>
            </w:r>
          </w:p>
        </w:tc>
      </w:tr>
      <w:tr w:rsidR="00630E2D" w:rsidRPr="00544959" w:rsidTr="00A57F10">
        <w:tblPrEx>
          <w:tblW w:w="9822" w:type="dxa"/>
          <w:tblInd w:w="96" w:type="dxa"/>
          <w:tblPrExChange w:id="1411" w:author="Chi Tan Nguyen" w:date="2017-07-14T15:04:00Z">
            <w:tblPrEx>
              <w:tblW w:w="9822" w:type="dxa"/>
              <w:tblInd w:w="96" w:type="dxa"/>
            </w:tblPrEx>
          </w:tblPrExChange>
        </w:tblPrEx>
        <w:trPr>
          <w:trHeight w:val="348"/>
          <w:ins w:id="1412" w:author="Chi Tan Nguyen" w:date="2017-07-14T15:04:00Z"/>
          <w:trPrChange w:id="1413" w:author="Chi Tan Nguyen" w:date="2017-07-14T15:04:00Z">
            <w:trPr>
              <w:gridAfter w:val="0"/>
              <w:trHeight w:val="348"/>
            </w:trPr>
          </w:trPrChange>
        </w:trPr>
        <w:tc>
          <w:tcPr>
            <w:tcW w:w="1362" w:type="dxa"/>
            <w:tcBorders>
              <w:top w:val="single" w:sz="4" w:space="0" w:color="auto"/>
              <w:left w:val="dotted" w:sz="4" w:space="0" w:color="auto"/>
              <w:bottom w:val="dotted" w:sz="4" w:space="0" w:color="auto"/>
              <w:right w:val="dotted" w:sz="4" w:space="0" w:color="auto"/>
            </w:tcBorders>
            <w:shd w:val="clear" w:color="auto" w:fill="auto"/>
            <w:noWrap/>
            <w:vAlign w:val="bottom"/>
            <w:tcPrChange w:id="1414" w:author="Chi Tan Nguyen" w:date="2017-07-14T15:04:00Z">
              <w:tcPr>
                <w:tcW w:w="1362" w:type="dxa"/>
                <w:gridSpan w:val="2"/>
                <w:tcBorders>
                  <w:top w:val="nil"/>
                  <w:left w:val="dotted" w:sz="4" w:space="0" w:color="auto"/>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center"/>
              <w:rPr>
                <w:ins w:id="1415" w:author="Chi Tan Nguyen" w:date="2017-07-14T15:04:00Z"/>
                <w:rFonts w:ascii="Times New Roman" w:hAnsi="Times New Roman"/>
                <w:sz w:val="24"/>
                <w:szCs w:val="24"/>
                <w:highlight w:val="yellow"/>
                <w:rPrChange w:id="1416" w:author="AdministratorKH" w:date="2017-07-18T12:33:00Z">
                  <w:rPr>
                    <w:ins w:id="1417" w:author="Chi Tan Nguyen" w:date="2017-07-14T15:04:00Z"/>
                    <w:rFonts w:ascii="Times New Roman" w:hAnsi="Times New Roman"/>
                    <w:color w:val="000000"/>
                    <w:sz w:val="24"/>
                    <w:szCs w:val="24"/>
                  </w:rPr>
                </w:rPrChange>
              </w:rPr>
              <w:pPrChange w:id="1418" w:author="AdministratorKH" w:date="2017-07-18T12:30:00Z">
                <w:pPr>
                  <w:spacing w:after="0" w:line="240" w:lineRule="auto"/>
                  <w:jc w:val="center"/>
                </w:pPr>
              </w:pPrChange>
            </w:pPr>
            <w:ins w:id="1419" w:author="Chi Tan Nguyen" w:date="2017-07-14T15:04:00Z">
              <w:r w:rsidRPr="00544959">
                <w:rPr>
                  <w:rFonts w:ascii="Times New Roman" w:hAnsi="Times New Roman"/>
                  <w:sz w:val="24"/>
                  <w:szCs w:val="24"/>
                  <w:highlight w:val="yellow"/>
                  <w:rPrChange w:id="1420" w:author="AdministratorKH" w:date="2017-07-18T12:33:00Z">
                    <w:rPr>
                      <w:rFonts w:ascii="Times New Roman" w:hAnsi="Times New Roman"/>
                      <w:color w:val="000000"/>
                      <w:sz w:val="24"/>
                      <w:szCs w:val="24"/>
                    </w:rPr>
                  </w:rPrChange>
                </w:rPr>
                <w:t>Cơ cấu tỷ lệ</w:t>
              </w:r>
            </w:ins>
          </w:p>
        </w:tc>
        <w:tc>
          <w:tcPr>
            <w:tcW w:w="1440" w:type="dxa"/>
            <w:tcBorders>
              <w:top w:val="single" w:sz="4" w:space="0" w:color="auto"/>
              <w:left w:val="nil"/>
              <w:bottom w:val="dotted" w:sz="4" w:space="0" w:color="auto"/>
              <w:right w:val="dotted" w:sz="4" w:space="0" w:color="auto"/>
            </w:tcBorders>
            <w:shd w:val="clear" w:color="auto" w:fill="auto"/>
            <w:noWrap/>
            <w:vAlign w:val="bottom"/>
            <w:tcPrChange w:id="1421"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right"/>
              <w:rPr>
                <w:ins w:id="1422" w:author="Chi Tan Nguyen" w:date="2017-07-14T15:04:00Z"/>
                <w:rFonts w:ascii="Times New Roman" w:hAnsi="Times New Roman"/>
                <w:sz w:val="24"/>
                <w:szCs w:val="24"/>
                <w:highlight w:val="yellow"/>
                <w:rPrChange w:id="1423" w:author="AdministratorKH" w:date="2017-07-18T12:33:00Z">
                  <w:rPr>
                    <w:ins w:id="1424" w:author="Chi Tan Nguyen" w:date="2017-07-14T15:04:00Z"/>
                    <w:rFonts w:ascii="Times New Roman" w:hAnsi="Times New Roman"/>
                    <w:color w:val="000000"/>
                    <w:sz w:val="24"/>
                    <w:szCs w:val="24"/>
                  </w:rPr>
                </w:rPrChange>
              </w:rPr>
              <w:pPrChange w:id="1425" w:author="AdministratorKH" w:date="2017-07-18T12:30:00Z">
                <w:pPr>
                  <w:spacing w:after="0" w:line="240" w:lineRule="auto"/>
                  <w:jc w:val="right"/>
                </w:pPr>
              </w:pPrChange>
            </w:pPr>
            <w:ins w:id="1426" w:author="AdministratorKH" w:date="2017-07-17T17:29:00Z">
              <w:r w:rsidRPr="00544959">
                <w:rPr>
                  <w:rFonts w:ascii="Times New Roman" w:hAnsi="Times New Roman"/>
                  <w:b/>
                  <w:i/>
                  <w:sz w:val="24"/>
                  <w:szCs w:val="24"/>
                  <w:rPrChange w:id="1427" w:author="AdministratorKH" w:date="2017-07-18T12:33:00Z">
                    <w:rPr>
                      <w:rFonts w:ascii="Times New Roman" w:hAnsi="Times New Roman"/>
                      <w:b/>
                      <w:i/>
                      <w:sz w:val="24"/>
                      <w:szCs w:val="24"/>
                    </w:rPr>
                  </w:rPrChange>
                </w:rPr>
                <w:t>85,77%</w:t>
              </w:r>
            </w:ins>
          </w:p>
        </w:tc>
        <w:tc>
          <w:tcPr>
            <w:tcW w:w="1350" w:type="dxa"/>
            <w:tcBorders>
              <w:top w:val="single" w:sz="4" w:space="0" w:color="auto"/>
              <w:left w:val="nil"/>
              <w:bottom w:val="dotted" w:sz="4" w:space="0" w:color="auto"/>
              <w:right w:val="dotted" w:sz="4" w:space="0" w:color="auto"/>
            </w:tcBorders>
            <w:shd w:val="clear" w:color="auto" w:fill="auto"/>
            <w:noWrap/>
            <w:vAlign w:val="bottom"/>
            <w:tcPrChange w:id="1428" w:author="Chi Tan Nguyen" w:date="2017-07-14T15:04:00Z">
              <w:tcPr>
                <w:tcW w:w="135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right"/>
              <w:rPr>
                <w:ins w:id="1429" w:author="Chi Tan Nguyen" w:date="2017-07-14T15:04:00Z"/>
                <w:rFonts w:ascii="Times New Roman" w:hAnsi="Times New Roman"/>
                <w:sz w:val="24"/>
                <w:szCs w:val="24"/>
                <w:highlight w:val="yellow"/>
                <w:rPrChange w:id="1430" w:author="AdministratorKH" w:date="2017-07-18T12:33:00Z">
                  <w:rPr>
                    <w:ins w:id="1431" w:author="Chi Tan Nguyen" w:date="2017-07-14T15:04:00Z"/>
                    <w:rFonts w:ascii="Times New Roman" w:hAnsi="Times New Roman"/>
                    <w:color w:val="000000"/>
                    <w:sz w:val="24"/>
                    <w:szCs w:val="24"/>
                  </w:rPr>
                </w:rPrChange>
              </w:rPr>
              <w:pPrChange w:id="1432" w:author="AdministratorKH" w:date="2017-07-18T12:30:00Z">
                <w:pPr>
                  <w:spacing w:after="0" w:line="240" w:lineRule="auto"/>
                  <w:jc w:val="right"/>
                </w:pPr>
              </w:pPrChange>
            </w:pPr>
            <w:ins w:id="1433" w:author="AdministratorKH" w:date="2017-07-17T17:29:00Z">
              <w:r w:rsidRPr="00544959">
                <w:rPr>
                  <w:rFonts w:ascii="Times New Roman" w:hAnsi="Times New Roman"/>
                  <w:b/>
                  <w:i/>
                  <w:sz w:val="24"/>
                  <w:szCs w:val="24"/>
                  <w:rPrChange w:id="1434" w:author="AdministratorKH" w:date="2017-07-18T12:33:00Z">
                    <w:rPr>
                      <w:rFonts w:ascii="Times New Roman" w:hAnsi="Times New Roman"/>
                      <w:b/>
                      <w:i/>
                      <w:sz w:val="24"/>
                      <w:szCs w:val="24"/>
                    </w:rPr>
                  </w:rPrChange>
                </w:rPr>
                <w:t>11,36%</w:t>
              </w:r>
            </w:ins>
          </w:p>
        </w:tc>
        <w:tc>
          <w:tcPr>
            <w:tcW w:w="1440" w:type="dxa"/>
            <w:tcBorders>
              <w:top w:val="single" w:sz="4" w:space="0" w:color="auto"/>
              <w:left w:val="nil"/>
              <w:bottom w:val="dotted" w:sz="4" w:space="0" w:color="auto"/>
              <w:right w:val="dotted" w:sz="4" w:space="0" w:color="auto"/>
            </w:tcBorders>
            <w:shd w:val="clear" w:color="auto" w:fill="auto"/>
            <w:noWrap/>
            <w:vAlign w:val="bottom"/>
            <w:tcPrChange w:id="1435"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right"/>
              <w:rPr>
                <w:ins w:id="1436" w:author="Chi Tan Nguyen" w:date="2017-07-14T15:04:00Z"/>
                <w:rFonts w:ascii="Times New Roman" w:hAnsi="Times New Roman"/>
                <w:sz w:val="24"/>
                <w:szCs w:val="24"/>
                <w:highlight w:val="yellow"/>
                <w:rPrChange w:id="1437" w:author="AdministratorKH" w:date="2017-07-18T12:33:00Z">
                  <w:rPr>
                    <w:ins w:id="1438" w:author="Chi Tan Nguyen" w:date="2017-07-14T15:04:00Z"/>
                    <w:rFonts w:ascii="Times New Roman" w:hAnsi="Times New Roman"/>
                    <w:color w:val="000000"/>
                    <w:sz w:val="24"/>
                    <w:szCs w:val="24"/>
                  </w:rPr>
                </w:rPrChange>
              </w:rPr>
              <w:pPrChange w:id="1439" w:author="AdministratorKH" w:date="2017-07-18T12:30:00Z">
                <w:pPr>
                  <w:spacing w:after="0" w:line="240" w:lineRule="auto"/>
                  <w:jc w:val="right"/>
                </w:pPr>
              </w:pPrChange>
            </w:pPr>
            <w:ins w:id="1440" w:author="AdministratorKH" w:date="2017-07-17T17:29:00Z">
              <w:r w:rsidRPr="00544959">
                <w:rPr>
                  <w:rFonts w:ascii="Times New Roman" w:hAnsi="Times New Roman"/>
                  <w:b/>
                  <w:i/>
                  <w:sz w:val="24"/>
                  <w:szCs w:val="24"/>
                  <w:rPrChange w:id="1441" w:author="AdministratorKH" w:date="2017-07-18T12:33:00Z">
                    <w:rPr>
                      <w:rFonts w:ascii="Times New Roman" w:hAnsi="Times New Roman"/>
                      <w:b/>
                      <w:i/>
                      <w:sz w:val="24"/>
                      <w:szCs w:val="24"/>
                    </w:rPr>
                  </w:rPrChange>
                </w:rPr>
                <w:t>1,87%</w:t>
              </w:r>
            </w:ins>
          </w:p>
        </w:tc>
        <w:tc>
          <w:tcPr>
            <w:tcW w:w="1530" w:type="dxa"/>
            <w:tcBorders>
              <w:top w:val="single" w:sz="4" w:space="0" w:color="auto"/>
              <w:left w:val="nil"/>
              <w:bottom w:val="dotted" w:sz="4" w:space="0" w:color="auto"/>
              <w:right w:val="dotted" w:sz="4" w:space="0" w:color="auto"/>
            </w:tcBorders>
            <w:shd w:val="clear" w:color="auto" w:fill="auto"/>
            <w:noWrap/>
            <w:vAlign w:val="bottom"/>
            <w:tcPrChange w:id="1442" w:author="Chi Tan Nguyen" w:date="2017-07-14T15:04:00Z">
              <w:tcPr>
                <w:tcW w:w="153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right"/>
              <w:rPr>
                <w:ins w:id="1443" w:author="Chi Tan Nguyen" w:date="2017-07-14T15:04:00Z"/>
                <w:rFonts w:ascii="Times New Roman" w:hAnsi="Times New Roman"/>
                <w:sz w:val="24"/>
                <w:szCs w:val="24"/>
                <w:highlight w:val="yellow"/>
                <w:rPrChange w:id="1444" w:author="AdministratorKH" w:date="2017-07-18T12:33:00Z">
                  <w:rPr>
                    <w:ins w:id="1445" w:author="Chi Tan Nguyen" w:date="2017-07-14T15:04:00Z"/>
                    <w:rFonts w:ascii="Times New Roman" w:hAnsi="Times New Roman"/>
                    <w:color w:val="000000"/>
                    <w:sz w:val="24"/>
                    <w:szCs w:val="24"/>
                  </w:rPr>
                </w:rPrChange>
              </w:rPr>
              <w:pPrChange w:id="1446" w:author="AdministratorKH" w:date="2017-07-18T12:30:00Z">
                <w:pPr>
                  <w:spacing w:after="0" w:line="240" w:lineRule="auto"/>
                  <w:jc w:val="right"/>
                </w:pPr>
              </w:pPrChange>
            </w:pPr>
            <w:ins w:id="1447" w:author="AdministratorKH" w:date="2017-07-17T17:29:00Z">
              <w:r w:rsidRPr="00544959">
                <w:rPr>
                  <w:rFonts w:ascii="Times New Roman" w:hAnsi="Times New Roman"/>
                  <w:b/>
                  <w:i/>
                  <w:sz w:val="24"/>
                  <w:szCs w:val="24"/>
                  <w:rPrChange w:id="1448" w:author="AdministratorKH" w:date="2017-07-18T12:33:00Z">
                    <w:rPr>
                      <w:rFonts w:ascii="Times New Roman" w:hAnsi="Times New Roman"/>
                      <w:b/>
                      <w:i/>
                      <w:sz w:val="24"/>
                      <w:szCs w:val="24"/>
                    </w:rPr>
                  </w:rPrChange>
                </w:rPr>
                <w:t>1,00%</w:t>
              </w:r>
            </w:ins>
          </w:p>
        </w:tc>
        <w:tc>
          <w:tcPr>
            <w:tcW w:w="1440" w:type="dxa"/>
            <w:tcBorders>
              <w:top w:val="single" w:sz="4" w:space="0" w:color="auto"/>
              <w:left w:val="nil"/>
              <w:bottom w:val="dotted" w:sz="4" w:space="0" w:color="auto"/>
              <w:right w:val="dotted" w:sz="4" w:space="0" w:color="auto"/>
            </w:tcBorders>
            <w:shd w:val="clear" w:color="auto" w:fill="auto"/>
            <w:noWrap/>
            <w:vAlign w:val="bottom"/>
            <w:tcPrChange w:id="1449" w:author="Chi Tan Nguyen" w:date="2017-07-14T15:04:00Z">
              <w:tcPr>
                <w:tcW w:w="144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jc w:val="right"/>
              <w:rPr>
                <w:ins w:id="1450" w:author="Chi Tan Nguyen" w:date="2017-07-14T15:04:00Z"/>
                <w:rFonts w:ascii="Times New Roman" w:hAnsi="Times New Roman"/>
                <w:sz w:val="24"/>
                <w:szCs w:val="24"/>
                <w:highlight w:val="yellow"/>
                <w:rPrChange w:id="1451" w:author="AdministratorKH" w:date="2017-07-18T12:33:00Z">
                  <w:rPr>
                    <w:ins w:id="1452" w:author="Chi Tan Nguyen" w:date="2017-07-14T15:04:00Z"/>
                    <w:rFonts w:ascii="Times New Roman" w:hAnsi="Times New Roman"/>
                    <w:color w:val="000000"/>
                    <w:sz w:val="24"/>
                    <w:szCs w:val="24"/>
                  </w:rPr>
                </w:rPrChange>
              </w:rPr>
              <w:pPrChange w:id="1453" w:author="AdministratorKH" w:date="2017-07-18T12:30:00Z">
                <w:pPr>
                  <w:spacing w:after="0" w:line="240" w:lineRule="auto"/>
                  <w:jc w:val="right"/>
                </w:pPr>
              </w:pPrChange>
            </w:pPr>
          </w:p>
        </w:tc>
        <w:tc>
          <w:tcPr>
            <w:tcW w:w="1260" w:type="dxa"/>
            <w:tcBorders>
              <w:top w:val="single" w:sz="4" w:space="0" w:color="auto"/>
              <w:left w:val="nil"/>
              <w:bottom w:val="dotted" w:sz="4" w:space="0" w:color="auto"/>
              <w:right w:val="dotted" w:sz="4" w:space="0" w:color="auto"/>
            </w:tcBorders>
            <w:shd w:val="clear" w:color="auto" w:fill="auto"/>
            <w:noWrap/>
            <w:vAlign w:val="bottom"/>
            <w:tcPrChange w:id="1454" w:author="Chi Tan Nguyen" w:date="2017-07-14T15:04:00Z">
              <w:tcPr>
                <w:tcW w:w="1260" w:type="dxa"/>
                <w:gridSpan w:val="2"/>
                <w:tcBorders>
                  <w:top w:val="nil"/>
                  <w:left w:val="nil"/>
                  <w:bottom w:val="dotted" w:sz="4" w:space="0" w:color="auto"/>
                  <w:right w:val="dotted" w:sz="4" w:space="0" w:color="auto"/>
                </w:tcBorders>
                <w:shd w:val="clear" w:color="auto" w:fill="auto"/>
                <w:noWrap/>
                <w:vAlign w:val="bottom"/>
              </w:tcPr>
            </w:tcPrChange>
          </w:tcPr>
          <w:p w:rsidR="00630E2D" w:rsidRPr="00544959" w:rsidRDefault="00630E2D" w:rsidP="00E967BD">
            <w:pPr>
              <w:spacing w:after="0"/>
              <w:contextualSpacing/>
              <w:rPr>
                <w:ins w:id="1455" w:author="Chi Tan Nguyen" w:date="2017-07-14T15:04:00Z"/>
                <w:rFonts w:ascii="Times New Roman" w:hAnsi="Times New Roman"/>
                <w:sz w:val="24"/>
                <w:szCs w:val="24"/>
                <w:highlight w:val="yellow"/>
                <w:rPrChange w:id="1456" w:author="AdministratorKH" w:date="2017-07-18T12:33:00Z">
                  <w:rPr>
                    <w:ins w:id="1457" w:author="Chi Tan Nguyen" w:date="2017-07-14T15:04:00Z"/>
                    <w:rFonts w:ascii="Times New Roman" w:hAnsi="Times New Roman"/>
                    <w:color w:val="000000"/>
                    <w:sz w:val="24"/>
                    <w:szCs w:val="24"/>
                  </w:rPr>
                </w:rPrChange>
              </w:rPr>
              <w:pPrChange w:id="1458" w:author="AdministratorKH" w:date="2017-07-18T12:30:00Z">
                <w:pPr>
                  <w:spacing w:after="0" w:line="240" w:lineRule="auto"/>
                </w:pPr>
              </w:pPrChange>
            </w:pPr>
          </w:p>
        </w:tc>
      </w:tr>
    </w:tbl>
    <w:p w:rsidR="00630E2D" w:rsidRPr="00544959" w:rsidRDefault="00A57F10" w:rsidP="00E967BD">
      <w:pPr>
        <w:spacing w:after="0"/>
        <w:contextualSpacing/>
        <w:jc w:val="both"/>
        <w:rPr>
          <w:ins w:id="1459" w:author="AdministratorKH" w:date="2017-07-17T17:29:00Z"/>
          <w:rFonts w:ascii="Times New Roman" w:hAnsi="Times New Roman"/>
          <w:sz w:val="24"/>
          <w:szCs w:val="24"/>
          <w:rPrChange w:id="1460" w:author="AdministratorKH" w:date="2017-07-18T12:33:00Z">
            <w:rPr>
              <w:ins w:id="1461" w:author="AdministratorKH" w:date="2017-07-17T17:29:00Z"/>
              <w:rFonts w:ascii="Times New Roman" w:hAnsi="Times New Roman"/>
              <w:sz w:val="26"/>
              <w:szCs w:val="26"/>
            </w:rPr>
          </w:rPrChange>
        </w:rPr>
        <w:pPrChange w:id="1462" w:author="AdministratorKH" w:date="2017-07-18T12:30:00Z">
          <w:pPr>
            <w:spacing w:after="0" w:line="240" w:lineRule="auto"/>
            <w:jc w:val="both"/>
          </w:pPr>
        </w:pPrChange>
      </w:pPr>
      <w:ins w:id="1463" w:author="Chi Tan Nguyen" w:date="2017-07-14T15:04:00Z">
        <w:r w:rsidRPr="00544959">
          <w:rPr>
            <w:rFonts w:ascii="Times New Roman" w:hAnsi="Times New Roman"/>
            <w:b/>
            <w:sz w:val="24"/>
            <w:szCs w:val="24"/>
            <w:highlight w:val="yellow"/>
            <w:rPrChange w:id="1464" w:author="AdministratorKH" w:date="2017-07-18T12:33:00Z">
              <w:rPr>
                <w:rFonts w:ascii="Times New Roman" w:hAnsi="Times New Roman"/>
                <w:b/>
                <w:sz w:val="26"/>
                <w:szCs w:val="26"/>
              </w:rPr>
            </w:rPrChange>
          </w:rPr>
          <w:t>Nhận định</w:t>
        </w:r>
      </w:ins>
      <w:ins w:id="1465" w:author="Chi Tan Nguyen" w:date="2017-07-14T15:05:00Z">
        <w:r w:rsidRPr="00544959">
          <w:rPr>
            <w:rFonts w:ascii="Times New Roman" w:hAnsi="Times New Roman"/>
            <w:b/>
            <w:sz w:val="24"/>
            <w:szCs w:val="24"/>
            <w:highlight w:val="yellow"/>
            <w:rPrChange w:id="1466" w:author="AdministratorKH" w:date="2017-07-18T12:33:00Z">
              <w:rPr>
                <w:rFonts w:ascii="Times New Roman" w:hAnsi="Times New Roman"/>
                <w:b/>
                <w:sz w:val="26"/>
                <w:szCs w:val="26"/>
                <w:highlight w:val="yellow"/>
              </w:rPr>
            </w:rPrChange>
          </w:rPr>
          <w:t xml:space="preserve"> xu hướng phát triển</w:t>
        </w:r>
        <w:r w:rsidRPr="00544959">
          <w:rPr>
            <w:rFonts w:ascii="Times New Roman" w:hAnsi="Times New Roman"/>
            <w:b/>
            <w:sz w:val="24"/>
            <w:szCs w:val="24"/>
            <w:highlight w:val="yellow"/>
            <w:rPrChange w:id="1467" w:author="AdministratorKH" w:date="2017-07-18T12:33:00Z">
              <w:rPr>
                <w:rFonts w:ascii="Times New Roman" w:hAnsi="Times New Roman"/>
                <w:b/>
                <w:sz w:val="26"/>
                <w:szCs w:val="26"/>
              </w:rPr>
            </w:rPrChange>
          </w:rPr>
          <w:t>:</w:t>
        </w:r>
      </w:ins>
      <w:ins w:id="1468" w:author="AdministratorKH" w:date="2017-07-17T17:29:00Z">
        <w:r w:rsidR="00630E2D" w:rsidRPr="00544959">
          <w:rPr>
            <w:rFonts w:ascii="Times New Roman" w:hAnsi="Times New Roman"/>
            <w:sz w:val="24"/>
            <w:szCs w:val="24"/>
            <w:rPrChange w:id="1469" w:author="AdministratorKH" w:date="2017-07-18T12:33:00Z">
              <w:rPr>
                <w:rFonts w:ascii="Times New Roman" w:hAnsi="Times New Roman"/>
                <w:sz w:val="26"/>
                <w:szCs w:val="26"/>
              </w:rPr>
            </w:rPrChange>
          </w:rPr>
          <w:t xml:space="preserve"> </w:t>
        </w:r>
      </w:ins>
    </w:p>
    <w:p w:rsidR="00630E2D" w:rsidRPr="00544959" w:rsidRDefault="00630E2D" w:rsidP="00E967BD">
      <w:pPr>
        <w:spacing w:after="0"/>
        <w:contextualSpacing/>
        <w:jc w:val="both"/>
        <w:rPr>
          <w:ins w:id="1470" w:author="AdministratorKH" w:date="2017-07-17T17:29:00Z"/>
          <w:rFonts w:ascii="Times New Roman" w:hAnsi="Times New Roman"/>
          <w:sz w:val="24"/>
          <w:szCs w:val="24"/>
          <w:rPrChange w:id="1471" w:author="AdministratorKH" w:date="2017-07-18T12:33:00Z">
            <w:rPr>
              <w:ins w:id="1472" w:author="AdministratorKH" w:date="2017-07-17T17:29:00Z"/>
              <w:rFonts w:ascii="Times New Roman" w:hAnsi="Times New Roman"/>
              <w:sz w:val="26"/>
              <w:szCs w:val="26"/>
            </w:rPr>
          </w:rPrChange>
        </w:rPr>
        <w:pPrChange w:id="1473" w:author="AdministratorKH" w:date="2017-07-18T12:30:00Z">
          <w:pPr>
            <w:spacing w:after="0" w:line="240" w:lineRule="auto"/>
            <w:jc w:val="both"/>
          </w:pPr>
        </w:pPrChange>
      </w:pPr>
      <w:ins w:id="1474" w:author="AdministratorKH" w:date="2017-07-17T17:29:00Z">
        <w:r w:rsidRPr="00544959">
          <w:rPr>
            <w:rFonts w:ascii="Times New Roman" w:hAnsi="Times New Roman"/>
            <w:sz w:val="24"/>
            <w:szCs w:val="24"/>
            <w:rPrChange w:id="1475" w:author="AdministratorKH" w:date="2017-07-18T12:33:00Z">
              <w:rPr>
                <w:rFonts w:ascii="Times New Roman" w:hAnsi="Times New Roman"/>
                <w:sz w:val="26"/>
                <w:szCs w:val="26"/>
              </w:rPr>
            </w:rPrChange>
          </w:rPr>
          <w:t>SP KH Blue:  Có tiềm năng tăng trưởng và phát triển tốt.</w:t>
        </w:r>
      </w:ins>
    </w:p>
    <w:p w:rsidR="00630E2D" w:rsidRPr="00544959" w:rsidRDefault="00630E2D" w:rsidP="00E967BD">
      <w:pPr>
        <w:spacing w:after="0"/>
        <w:contextualSpacing/>
        <w:jc w:val="both"/>
        <w:rPr>
          <w:ins w:id="1476" w:author="AdministratorKH" w:date="2017-07-17T17:29:00Z"/>
          <w:rFonts w:ascii="Times New Roman" w:hAnsi="Times New Roman"/>
          <w:sz w:val="24"/>
          <w:szCs w:val="24"/>
          <w:rPrChange w:id="1477" w:author="AdministratorKH" w:date="2017-07-18T12:33:00Z">
            <w:rPr>
              <w:ins w:id="1478" w:author="AdministratorKH" w:date="2017-07-17T17:29:00Z"/>
              <w:rFonts w:ascii="Times New Roman" w:hAnsi="Times New Roman"/>
              <w:sz w:val="26"/>
              <w:szCs w:val="26"/>
            </w:rPr>
          </w:rPrChange>
        </w:rPr>
        <w:pPrChange w:id="1479" w:author="AdministratorKH" w:date="2017-07-18T12:30:00Z">
          <w:pPr>
            <w:spacing w:after="0" w:line="240" w:lineRule="auto"/>
            <w:jc w:val="both"/>
          </w:pPr>
        </w:pPrChange>
      </w:pPr>
      <w:ins w:id="1480" w:author="AdministratorKH" w:date="2017-07-17T17:29:00Z">
        <w:r w:rsidRPr="00544959">
          <w:rPr>
            <w:rFonts w:ascii="Times New Roman" w:hAnsi="Times New Roman"/>
            <w:sz w:val="24"/>
            <w:szCs w:val="24"/>
            <w:rPrChange w:id="1481" w:author="AdministratorKH" w:date="2017-07-18T12:33:00Z">
              <w:rPr>
                <w:rFonts w:ascii="Times New Roman" w:hAnsi="Times New Roman"/>
                <w:sz w:val="26"/>
                <w:szCs w:val="26"/>
              </w:rPr>
            </w:rPrChange>
          </w:rPr>
          <w:t>SP KH Silver:   Vẫn trong giai đoạn giới thiệu sản phẩm, cần duy trì chương trình đầu tư để tăng tính cạnh tranh và thâm nhập thị trường</w:t>
        </w:r>
      </w:ins>
    </w:p>
    <w:p w:rsidR="00630E2D" w:rsidRPr="00544959" w:rsidRDefault="00630E2D" w:rsidP="00E967BD">
      <w:pPr>
        <w:spacing w:after="0"/>
        <w:contextualSpacing/>
        <w:jc w:val="both"/>
        <w:rPr>
          <w:ins w:id="1482" w:author="AdministratorKH" w:date="2017-07-17T17:29:00Z"/>
          <w:rFonts w:ascii="Times New Roman" w:hAnsi="Times New Roman"/>
          <w:sz w:val="24"/>
          <w:szCs w:val="24"/>
          <w:rPrChange w:id="1483" w:author="AdministratorKH" w:date="2017-07-18T12:33:00Z">
            <w:rPr>
              <w:ins w:id="1484" w:author="AdministratorKH" w:date="2017-07-17T17:29:00Z"/>
              <w:rFonts w:ascii="Times New Roman" w:hAnsi="Times New Roman"/>
              <w:sz w:val="26"/>
              <w:szCs w:val="26"/>
            </w:rPr>
          </w:rPrChange>
        </w:rPr>
        <w:pPrChange w:id="1485" w:author="AdministratorKH" w:date="2017-07-18T12:30:00Z">
          <w:pPr>
            <w:spacing w:after="0" w:line="240" w:lineRule="auto"/>
            <w:jc w:val="both"/>
          </w:pPr>
        </w:pPrChange>
      </w:pPr>
      <w:ins w:id="1486" w:author="AdministratorKH" w:date="2017-07-17T17:29:00Z">
        <w:r w:rsidRPr="00544959">
          <w:rPr>
            <w:rFonts w:ascii="Times New Roman" w:hAnsi="Times New Roman"/>
            <w:sz w:val="24"/>
            <w:szCs w:val="24"/>
            <w:rPrChange w:id="1487" w:author="AdministratorKH" w:date="2017-07-18T12:33:00Z">
              <w:rPr>
                <w:rFonts w:ascii="Times New Roman" w:hAnsi="Times New Roman"/>
                <w:sz w:val="26"/>
                <w:szCs w:val="26"/>
              </w:rPr>
            </w:rPrChange>
          </w:rPr>
          <w:t>SP Guitar Slim:   Không đáp ứng được thị hiếu tiêu dùng của khách hàng, nhất là đối với đối tượng tiêu dùng giới trẻ như NM đã hoạch định ban đầu. Đang có xu hướng thoái trào trong vòng đời sản phẩm.</w:t>
        </w:r>
      </w:ins>
    </w:p>
    <w:p w:rsidR="00A60327" w:rsidRPr="00544959" w:rsidRDefault="00A57F10" w:rsidP="00E967BD">
      <w:pPr>
        <w:spacing w:after="0"/>
        <w:contextualSpacing/>
        <w:rPr>
          <w:rFonts w:ascii="Times New Roman" w:hAnsi="Times New Roman"/>
          <w:b/>
          <w:sz w:val="24"/>
          <w:szCs w:val="24"/>
          <w:rPrChange w:id="1488" w:author="AdministratorKH" w:date="2017-07-18T12:33:00Z">
            <w:rPr>
              <w:rFonts w:ascii="Times New Roman" w:hAnsi="Times New Roman"/>
              <w:b/>
              <w:sz w:val="26"/>
              <w:szCs w:val="26"/>
            </w:rPr>
          </w:rPrChange>
        </w:rPr>
        <w:pPrChange w:id="1489" w:author="AdministratorKH" w:date="2017-07-18T12:30:00Z">
          <w:pPr>
            <w:spacing w:after="0" w:line="240" w:lineRule="auto"/>
            <w:jc w:val="center"/>
          </w:pPr>
        </w:pPrChange>
      </w:pPr>
      <w:ins w:id="1490" w:author="Chi Tan Nguyen" w:date="2017-07-14T15:05:00Z">
        <w:del w:id="1491" w:author="AdministratorKH" w:date="2017-07-17T17:29:00Z">
          <w:r w:rsidRPr="00544959" w:rsidDel="00630E2D">
            <w:rPr>
              <w:rFonts w:ascii="Times New Roman" w:hAnsi="Times New Roman"/>
              <w:b/>
              <w:sz w:val="24"/>
              <w:szCs w:val="24"/>
              <w:highlight w:val="yellow"/>
              <w:rPrChange w:id="1492" w:author="AdministratorKH" w:date="2017-07-18T12:33:00Z">
                <w:rPr>
                  <w:rFonts w:ascii="Times New Roman" w:hAnsi="Times New Roman"/>
                  <w:b/>
                  <w:sz w:val="26"/>
                  <w:szCs w:val="26"/>
                </w:rPr>
              </w:rPrChange>
            </w:rPr>
            <w:delText xml:space="preserve"> (c.Tiên bổ sung)</w:delText>
          </w:r>
          <w:r w:rsidRPr="00544959" w:rsidDel="00630E2D">
            <w:rPr>
              <w:rFonts w:ascii="Times New Roman" w:hAnsi="Times New Roman"/>
              <w:b/>
              <w:sz w:val="24"/>
              <w:szCs w:val="24"/>
              <w:rPrChange w:id="1493" w:author="AdministratorKH" w:date="2017-07-18T12:33:00Z">
                <w:rPr>
                  <w:rFonts w:ascii="Times New Roman" w:hAnsi="Times New Roman"/>
                  <w:b/>
                  <w:sz w:val="26"/>
                  <w:szCs w:val="26"/>
                </w:rPr>
              </w:rPrChange>
            </w:rPr>
            <w:delText xml:space="preserve"> </w:delText>
          </w:r>
        </w:del>
      </w:ins>
    </w:p>
    <w:p w:rsidR="00A60327" w:rsidRPr="00544959" w:rsidRDefault="00A60327" w:rsidP="00E967BD">
      <w:pPr>
        <w:spacing w:after="0"/>
        <w:contextualSpacing/>
        <w:jc w:val="center"/>
        <w:rPr>
          <w:rFonts w:ascii="Times New Roman" w:hAnsi="Times New Roman"/>
          <w:b/>
          <w:sz w:val="24"/>
          <w:szCs w:val="24"/>
          <w:rPrChange w:id="1494" w:author="AdministratorKH" w:date="2017-07-18T12:33:00Z">
            <w:rPr>
              <w:rFonts w:ascii="Times New Roman" w:hAnsi="Times New Roman"/>
              <w:b/>
              <w:sz w:val="26"/>
              <w:szCs w:val="26"/>
            </w:rPr>
          </w:rPrChange>
        </w:rPr>
        <w:pPrChange w:id="1495" w:author="AdministratorKH" w:date="2017-07-18T12:30:00Z">
          <w:pPr>
            <w:spacing w:after="0" w:line="240" w:lineRule="auto"/>
            <w:jc w:val="center"/>
          </w:pPr>
        </w:pPrChange>
      </w:pPr>
    </w:p>
    <w:p w:rsidR="00A60327" w:rsidRPr="00544959" w:rsidRDefault="00734512" w:rsidP="00E967BD">
      <w:pPr>
        <w:pStyle w:val="ListParagraph"/>
        <w:numPr>
          <w:ilvl w:val="0"/>
          <w:numId w:val="8"/>
        </w:numPr>
        <w:spacing w:after="0"/>
        <w:outlineLvl w:val="2"/>
        <w:rPr>
          <w:rFonts w:ascii="Times New Roman" w:hAnsi="Times New Roman"/>
          <w:b/>
          <w:sz w:val="24"/>
          <w:szCs w:val="24"/>
          <w:rPrChange w:id="1496" w:author="AdministratorKH" w:date="2017-07-18T12:33:00Z">
            <w:rPr/>
          </w:rPrChange>
        </w:rPr>
        <w:pPrChange w:id="1497" w:author="AdministratorKH" w:date="2017-07-18T12:30:00Z">
          <w:pPr>
            <w:spacing w:after="0" w:line="240" w:lineRule="auto"/>
            <w:jc w:val="center"/>
          </w:pPr>
        </w:pPrChange>
      </w:pPr>
      <w:ins w:id="1498" w:author="Chi Tan Nguyen" w:date="2017-07-14T15:12:00Z">
        <w:r w:rsidRPr="00544959">
          <w:rPr>
            <w:rFonts w:ascii="Times New Roman" w:hAnsi="Times New Roman"/>
            <w:b/>
            <w:sz w:val="24"/>
            <w:szCs w:val="24"/>
            <w:rPrChange w:id="1499" w:author="AdministratorKH" w:date="2017-07-18T12:33:00Z">
              <w:rPr>
                <w:rFonts w:ascii="Times New Roman" w:hAnsi="Times New Roman"/>
                <w:b/>
                <w:sz w:val="26"/>
                <w:szCs w:val="26"/>
              </w:rPr>
            </w:rPrChange>
          </w:rPr>
          <w:t xml:space="preserve">Cơ cấu sản lượng tiêu thụ </w:t>
        </w:r>
      </w:ins>
      <w:ins w:id="1500" w:author="Chi Tan Nguyen" w:date="2017-07-14T15:13:00Z">
        <w:r w:rsidRPr="00544959">
          <w:rPr>
            <w:rFonts w:ascii="Times New Roman" w:hAnsi="Times New Roman"/>
            <w:b/>
            <w:sz w:val="24"/>
            <w:szCs w:val="24"/>
            <w:rPrChange w:id="1501" w:author="AdministratorKH" w:date="2017-07-18T12:33:00Z">
              <w:rPr>
                <w:rFonts w:ascii="Times New Roman" w:hAnsi="Times New Roman"/>
                <w:b/>
                <w:sz w:val="26"/>
                <w:szCs w:val="26"/>
              </w:rPr>
            </w:rPrChange>
          </w:rPr>
          <w:t xml:space="preserve">06 tháng đầu năm </w:t>
        </w:r>
      </w:ins>
      <w:ins w:id="1502" w:author="Chi Tan Nguyen" w:date="2017-07-14T15:12:00Z">
        <w:r w:rsidRPr="00544959">
          <w:rPr>
            <w:rFonts w:ascii="Times New Roman" w:hAnsi="Times New Roman"/>
            <w:b/>
            <w:sz w:val="24"/>
            <w:szCs w:val="24"/>
            <w:rPrChange w:id="1503" w:author="AdministratorKH" w:date="2017-07-18T12:33:00Z">
              <w:rPr>
                <w:rFonts w:ascii="Times New Roman" w:hAnsi="Times New Roman"/>
                <w:b/>
                <w:sz w:val="26"/>
                <w:szCs w:val="26"/>
              </w:rPr>
            </w:rPrChange>
          </w:rPr>
          <w:t>theo khu vực thị trường</w:t>
        </w:r>
      </w:ins>
      <w:del w:id="1504" w:author="Chi Tan Nguyen" w:date="2017-07-14T15:13:00Z">
        <w:r w:rsidR="00A60327" w:rsidRPr="00544959" w:rsidDel="00734512">
          <w:rPr>
            <w:rFonts w:ascii="Times New Roman" w:hAnsi="Times New Roman"/>
            <w:b/>
            <w:sz w:val="24"/>
            <w:szCs w:val="24"/>
            <w:rPrChange w:id="1505" w:author="AdministratorKH" w:date="2017-07-18T12:33:00Z">
              <w:rPr/>
            </w:rPrChange>
          </w:rPr>
          <w:delText>Thị phần tiêu thụ</w:delText>
        </w:r>
      </w:del>
      <w:r w:rsidR="00A60327" w:rsidRPr="00544959">
        <w:rPr>
          <w:rFonts w:ascii="Times New Roman" w:hAnsi="Times New Roman"/>
          <w:b/>
          <w:sz w:val="24"/>
          <w:szCs w:val="24"/>
          <w:rPrChange w:id="1506" w:author="AdministratorKH" w:date="2017-07-18T12:33:00Z">
            <w:rPr/>
          </w:rPrChange>
        </w:rPr>
        <w:t xml:space="preserve"> </w:t>
      </w:r>
      <w:del w:id="1507" w:author="Chi Tan Nguyen" w:date="2017-07-14T15:13:00Z">
        <w:r w:rsidR="00A60327" w:rsidRPr="00544959" w:rsidDel="00734512">
          <w:rPr>
            <w:rFonts w:ascii="Times New Roman" w:hAnsi="Times New Roman"/>
            <w:b/>
            <w:sz w:val="24"/>
            <w:szCs w:val="24"/>
            <w:rPrChange w:id="1508" w:author="AdministratorKH" w:date="2017-07-18T12:33:00Z">
              <w:rPr/>
            </w:rPrChange>
          </w:rPr>
          <w:delText>06 tháng đầu năm 2017</w:delText>
        </w:r>
      </w:del>
    </w:p>
    <w:p w:rsidR="00A60327" w:rsidRPr="00544959" w:rsidRDefault="00A57F10" w:rsidP="00E967BD">
      <w:pPr>
        <w:spacing w:after="0"/>
        <w:contextualSpacing/>
        <w:rPr>
          <w:rFonts w:ascii="Times New Roman" w:hAnsi="Times New Roman"/>
          <w:b/>
          <w:sz w:val="24"/>
          <w:szCs w:val="24"/>
          <w:rPrChange w:id="1509" w:author="AdministratorKH" w:date="2017-07-18T12:33:00Z">
            <w:rPr>
              <w:rFonts w:ascii="Times New Roman" w:hAnsi="Times New Roman"/>
              <w:b/>
              <w:sz w:val="26"/>
              <w:szCs w:val="26"/>
            </w:rPr>
          </w:rPrChange>
        </w:rPr>
        <w:pPrChange w:id="1510" w:author="AdministratorKH" w:date="2017-07-18T12:30:00Z">
          <w:pPr>
            <w:spacing w:after="0" w:line="240" w:lineRule="auto"/>
            <w:jc w:val="center"/>
          </w:pPr>
        </w:pPrChange>
      </w:pPr>
      <w:ins w:id="1511" w:author="Chi Tan Nguyen" w:date="2017-07-14T15:06:00Z">
        <w:r w:rsidRPr="00544959">
          <w:rPr>
            <w:rFonts w:ascii="Times New Roman" w:hAnsi="Times New Roman"/>
            <w:b/>
            <w:sz w:val="24"/>
            <w:szCs w:val="24"/>
            <w:rPrChange w:id="1512" w:author="AdministratorKH" w:date="2017-07-18T12:33:00Z">
              <w:rPr>
                <w:rFonts w:ascii="Times New Roman" w:hAnsi="Times New Roman"/>
                <w:b/>
                <w:sz w:val="26"/>
                <w:szCs w:val="26"/>
              </w:rPr>
            </w:rPrChange>
          </w:rPr>
          <w:t xml:space="preserve">(ghi chú: phân loại 3 </w:t>
        </w:r>
      </w:ins>
      <w:ins w:id="1513" w:author="Chi Tan Nguyen" w:date="2017-07-14T15:09:00Z">
        <w:r w:rsidRPr="00544959">
          <w:rPr>
            <w:rFonts w:ascii="Times New Roman" w:hAnsi="Times New Roman"/>
            <w:b/>
            <w:sz w:val="24"/>
            <w:szCs w:val="24"/>
            <w:rPrChange w:id="1514" w:author="AdministratorKH" w:date="2017-07-18T12:33:00Z">
              <w:rPr>
                <w:rFonts w:ascii="Times New Roman" w:hAnsi="Times New Roman"/>
                <w:b/>
                <w:sz w:val="26"/>
                <w:szCs w:val="26"/>
              </w:rPr>
            </w:rPrChange>
          </w:rPr>
          <w:t xml:space="preserve">group </w:t>
        </w:r>
      </w:ins>
      <w:ins w:id="1515" w:author="Chi Tan Nguyen" w:date="2017-07-14T15:08:00Z">
        <w:r w:rsidRPr="00544959">
          <w:rPr>
            <w:rFonts w:ascii="Times New Roman" w:hAnsi="Times New Roman"/>
            <w:b/>
            <w:sz w:val="24"/>
            <w:szCs w:val="24"/>
            <w:rPrChange w:id="1516" w:author="AdministratorKH" w:date="2017-07-18T12:33:00Z">
              <w:rPr>
                <w:rFonts w:ascii="Times New Roman" w:hAnsi="Times New Roman"/>
                <w:b/>
                <w:sz w:val="26"/>
                <w:szCs w:val="26"/>
              </w:rPr>
            </w:rPrChange>
          </w:rPr>
          <w:t>(1</w:t>
        </w:r>
      </w:ins>
      <w:ins w:id="1517" w:author="Chi Tan Nguyen" w:date="2017-07-14T15:12:00Z">
        <w:r w:rsidR="00734512" w:rsidRPr="00544959">
          <w:rPr>
            <w:rFonts w:ascii="Times New Roman" w:hAnsi="Times New Roman"/>
            <w:b/>
            <w:sz w:val="24"/>
            <w:szCs w:val="24"/>
            <w:rPrChange w:id="1518" w:author="AdministratorKH" w:date="2017-07-18T12:33:00Z">
              <w:rPr>
                <w:rFonts w:ascii="Times New Roman" w:hAnsi="Times New Roman"/>
                <w:b/>
                <w:sz w:val="26"/>
                <w:szCs w:val="26"/>
              </w:rPr>
            </w:rPrChange>
          </w:rPr>
          <w:t>,2,3,4,5,6,</w:t>
        </w:r>
      </w:ins>
      <w:ins w:id="1519" w:author="Chi Tan Nguyen" w:date="2017-07-14T15:08:00Z">
        <w:r w:rsidRPr="00544959">
          <w:rPr>
            <w:rFonts w:ascii="Times New Roman" w:hAnsi="Times New Roman"/>
            <w:b/>
            <w:sz w:val="24"/>
            <w:szCs w:val="24"/>
            <w:rPrChange w:id="1520" w:author="AdministratorKH" w:date="2017-07-18T12:33:00Z">
              <w:rPr>
                <w:rFonts w:ascii="Times New Roman" w:hAnsi="Times New Roman"/>
                <w:b/>
                <w:sz w:val="26"/>
                <w:szCs w:val="26"/>
              </w:rPr>
            </w:rPrChange>
          </w:rPr>
          <w:t xml:space="preserve"> 7-12, còn lại)</w:t>
        </w:r>
      </w:ins>
      <w:ins w:id="1521" w:author="Chi Tan Nguyen" w:date="2017-07-14T15:09:00Z">
        <w:r w:rsidR="00734512" w:rsidRPr="00544959">
          <w:rPr>
            <w:rFonts w:ascii="Times New Roman" w:hAnsi="Times New Roman"/>
            <w:b/>
            <w:sz w:val="24"/>
            <w:szCs w:val="24"/>
            <w:rPrChange w:id="1522" w:author="AdministratorKH" w:date="2017-07-18T12:33:00Z">
              <w:rPr>
                <w:rFonts w:ascii="Times New Roman" w:hAnsi="Times New Roman"/>
                <w:b/>
                <w:sz w:val="26"/>
                <w:szCs w:val="26"/>
              </w:rPr>
            </w:rPrChange>
          </w:rPr>
          <w:t xml:space="preserve">, biểu đồ </w:t>
        </w:r>
      </w:ins>
      <w:ins w:id="1523" w:author="Chi Tan Nguyen" w:date="2017-07-14T15:10:00Z">
        <w:r w:rsidR="00734512" w:rsidRPr="00544959">
          <w:rPr>
            <w:rFonts w:ascii="Times New Roman" w:hAnsi="Times New Roman"/>
            <w:b/>
            <w:sz w:val="24"/>
            <w:szCs w:val="24"/>
            <w:rPrChange w:id="1524" w:author="AdministratorKH" w:date="2017-07-18T12:33:00Z">
              <w:rPr>
                <w:rFonts w:ascii="Times New Roman" w:hAnsi="Times New Roman"/>
                <w:b/>
                <w:sz w:val="26"/>
                <w:szCs w:val="26"/>
              </w:rPr>
            </w:rPrChange>
          </w:rPr>
          <w:t xml:space="preserve">bánh, </w:t>
        </w:r>
      </w:ins>
      <w:ins w:id="1525" w:author="Chi Tan Nguyen" w:date="2017-07-14T15:12:00Z">
        <w:r w:rsidR="00734512" w:rsidRPr="00544959">
          <w:rPr>
            <w:rFonts w:ascii="Times New Roman" w:hAnsi="Times New Roman"/>
            <w:b/>
            <w:sz w:val="24"/>
            <w:szCs w:val="24"/>
            <w:rPrChange w:id="1526" w:author="AdministratorKH" w:date="2017-07-18T12:33:00Z">
              <w:rPr>
                <w:rFonts w:ascii="Times New Roman" w:hAnsi="Times New Roman"/>
                <w:b/>
                <w:sz w:val="26"/>
                <w:szCs w:val="26"/>
              </w:rPr>
            </w:rPrChange>
          </w:rPr>
          <w:t>8</w:t>
        </w:r>
      </w:ins>
      <w:ins w:id="1527" w:author="Chi Tan Nguyen" w:date="2017-07-14T15:10:00Z">
        <w:r w:rsidR="00734512" w:rsidRPr="00544959">
          <w:rPr>
            <w:rFonts w:ascii="Times New Roman" w:hAnsi="Times New Roman"/>
            <w:b/>
            <w:sz w:val="24"/>
            <w:szCs w:val="24"/>
            <w:rPrChange w:id="1528" w:author="AdministratorKH" w:date="2017-07-18T12:33:00Z">
              <w:rPr>
                <w:rFonts w:ascii="Times New Roman" w:hAnsi="Times New Roman"/>
                <w:b/>
                <w:sz w:val="26"/>
                <w:szCs w:val="26"/>
              </w:rPr>
            </w:rPrChange>
          </w:rPr>
          <w:t xml:space="preserve"> miếng</w:t>
        </w:r>
      </w:ins>
      <w:ins w:id="1529" w:author="Chi Tan Nguyen" w:date="2017-07-14T15:11:00Z">
        <w:r w:rsidR="00734512" w:rsidRPr="00544959">
          <w:rPr>
            <w:rFonts w:ascii="Times New Roman" w:hAnsi="Times New Roman"/>
            <w:b/>
            <w:sz w:val="24"/>
            <w:szCs w:val="24"/>
            <w:rPrChange w:id="1530" w:author="AdministratorKH" w:date="2017-07-18T12:33:00Z">
              <w:rPr>
                <w:rFonts w:ascii="Times New Roman" w:hAnsi="Times New Roman"/>
                <w:b/>
                <w:sz w:val="26"/>
                <w:szCs w:val="26"/>
              </w:rPr>
            </w:rPrChange>
          </w:rPr>
          <w:t>, Phúc</w:t>
        </w:r>
      </w:ins>
      <w:ins w:id="1531" w:author="Chi Tan Nguyen" w:date="2017-07-14T15:10:00Z">
        <w:r w:rsidR="00734512" w:rsidRPr="00544959">
          <w:rPr>
            <w:rFonts w:ascii="Times New Roman" w:hAnsi="Times New Roman"/>
            <w:b/>
            <w:sz w:val="24"/>
            <w:szCs w:val="24"/>
            <w:rPrChange w:id="1532" w:author="AdministratorKH" w:date="2017-07-18T12:33:00Z">
              <w:rPr>
                <w:rFonts w:ascii="Times New Roman" w:hAnsi="Times New Roman"/>
                <w:b/>
                <w:sz w:val="26"/>
                <w:szCs w:val="26"/>
              </w:rPr>
            </w:rPrChange>
          </w:rPr>
          <w:t>)</w:t>
        </w:r>
      </w:ins>
    </w:p>
    <w:bookmarkStart w:id="1533" w:name="_MON_1561882847"/>
    <w:bookmarkEnd w:id="1533"/>
    <w:p w:rsidR="00B059FE" w:rsidRPr="00544959" w:rsidRDefault="001329E4" w:rsidP="00E967BD">
      <w:pPr>
        <w:spacing w:after="0"/>
        <w:contextualSpacing/>
        <w:jc w:val="both"/>
        <w:rPr>
          <w:rFonts w:ascii="Times New Roman" w:hAnsi="Times New Roman"/>
          <w:b/>
          <w:sz w:val="24"/>
          <w:szCs w:val="24"/>
          <w:rPrChange w:id="1534" w:author="AdministratorKH" w:date="2017-07-18T12:33:00Z">
            <w:rPr>
              <w:rFonts w:ascii="Times New Roman" w:hAnsi="Times New Roman"/>
              <w:b/>
            </w:rPr>
          </w:rPrChange>
        </w:rPr>
        <w:pPrChange w:id="1535" w:author="AdministratorKH" w:date="2017-07-18T12:30:00Z">
          <w:pPr>
            <w:spacing w:after="0" w:line="240" w:lineRule="auto"/>
            <w:jc w:val="both"/>
          </w:pPr>
        </w:pPrChange>
      </w:pPr>
      <w:r w:rsidRPr="00544959">
        <w:rPr>
          <w:rFonts w:ascii="Times New Roman" w:hAnsi="Times New Roman"/>
          <w:b/>
          <w:sz w:val="24"/>
          <w:szCs w:val="24"/>
          <w:rPrChange w:id="1536" w:author="AdministratorKH" w:date="2017-07-18T12:33:00Z">
            <w:rPr>
              <w:rFonts w:ascii="Times New Roman" w:hAnsi="Times New Roman"/>
              <w:b/>
            </w:rPr>
          </w:rPrChange>
        </w:rPr>
        <w:object w:dxaOrig="9270" w:dyaOrig="5659">
          <v:shape id="_x0000_i1058" type="#_x0000_t75" style="width:454.5pt;height:294pt" o:ole="" o:preferrelative="f">
            <v:imagedata r:id="rId14" o:title=""/>
            <o:lock v:ext="edit" aspectratio="f"/>
          </v:shape>
          <o:OLEObject Type="Embed" ProgID="Excel.Sheet.12" ShapeID="_x0000_i1058" DrawAspect="Content" ObjectID="_1561895230" r:id="rId15"/>
        </w:object>
      </w:r>
    </w:p>
    <w:p w:rsidR="00B059FE" w:rsidRPr="00544959" w:rsidRDefault="007644CE" w:rsidP="00E967BD">
      <w:pPr>
        <w:pStyle w:val="ListParagraph"/>
        <w:numPr>
          <w:ilvl w:val="0"/>
          <w:numId w:val="8"/>
        </w:numPr>
        <w:spacing w:after="0"/>
        <w:jc w:val="both"/>
        <w:outlineLvl w:val="2"/>
        <w:rPr>
          <w:ins w:id="1537" w:author="AdministratorKH" w:date="2017-07-17T17:30:00Z"/>
          <w:rFonts w:ascii="Times New Roman" w:hAnsi="Times New Roman"/>
          <w:sz w:val="24"/>
          <w:szCs w:val="24"/>
          <w:rPrChange w:id="1538" w:author="AdministratorKH" w:date="2017-07-18T12:33:00Z">
            <w:rPr>
              <w:ins w:id="1539" w:author="AdministratorKH" w:date="2017-07-17T17:30:00Z"/>
              <w:rFonts w:ascii="Times New Roman" w:hAnsi="Times New Roman"/>
              <w:color w:val="FF0000"/>
              <w:sz w:val="26"/>
              <w:szCs w:val="26"/>
            </w:rPr>
          </w:rPrChange>
        </w:rPr>
        <w:pPrChange w:id="1540" w:author="AdministratorKH" w:date="2017-07-18T12:30:00Z">
          <w:pPr>
            <w:spacing w:after="0" w:line="240" w:lineRule="auto"/>
            <w:jc w:val="both"/>
          </w:pPr>
        </w:pPrChange>
      </w:pPr>
      <w:ins w:id="1541" w:author="Chi Tan Nguyen" w:date="2017-07-14T15:19:00Z">
        <w:r w:rsidRPr="00544959">
          <w:rPr>
            <w:rFonts w:ascii="Times New Roman" w:hAnsi="Times New Roman"/>
            <w:sz w:val="24"/>
            <w:szCs w:val="24"/>
            <w:rPrChange w:id="1542" w:author="AdministratorKH" w:date="2017-07-18T12:33:00Z">
              <w:rPr>
                <w:rFonts w:ascii="Times New Roman" w:hAnsi="Times New Roman"/>
                <w:color w:val="FF0000"/>
                <w:sz w:val="26"/>
                <w:szCs w:val="26"/>
              </w:rPr>
            </w:rPrChange>
          </w:rPr>
          <w:t>Cơ cấu sản lượng tiêu thụ 6 tháng đầu năm theo DN (liệt kê từ cao -&gt; thấp)</w:t>
        </w:r>
        <w:r w:rsidR="00EB5368" w:rsidRPr="00544959">
          <w:rPr>
            <w:rFonts w:ascii="Times New Roman" w:hAnsi="Times New Roman"/>
            <w:sz w:val="24"/>
            <w:szCs w:val="24"/>
            <w:rPrChange w:id="1543" w:author="AdministratorKH" w:date="2017-07-18T12:33:00Z">
              <w:rPr>
                <w:rFonts w:ascii="Times New Roman" w:hAnsi="Times New Roman"/>
                <w:color w:val="FF0000"/>
                <w:sz w:val="26"/>
                <w:szCs w:val="26"/>
              </w:rPr>
            </w:rPrChange>
          </w:rPr>
          <w:t xml:space="preserve"> </w:t>
        </w:r>
      </w:ins>
    </w:p>
    <w:tbl>
      <w:tblPr>
        <w:tblW w:w="9880" w:type="dxa"/>
        <w:tblInd w:w="96" w:type="dxa"/>
        <w:tblLook w:val="04A0" w:firstRow="1" w:lastRow="0" w:firstColumn="1" w:lastColumn="0" w:noHBand="0" w:noVBand="1"/>
      </w:tblPr>
      <w:tblGrid>
        <w:gridCol w:w="700"/>
        <w:gridCol w:w="3182"/>
        <w:gridCol w:w="2578"/>
        <w:gridCol w:w="1780"/>
        <w:gridCol w:w="1640"/>
      </w:tblGrid>
      <w:tr w:rsidR="00C9184C" w:rsidRPr="00544959" w:rsidTr="00650E65">
        <w:trPr>
          <w:trHeight w:val="360"/>
          <w:ins w:id="1544" w:author="AdministratorKH" w:date="2017-07-17T18:40:00Z"/>
        </w:trPr>
        <w:tc>
          <w:tcPr>
            <w:tcW w:w="700" w:type="dxa"/>
            <w:tcBorders>
              <w:top w:val="dotted" w:sz="4" w:space="0" w:color="auto"/>
              <w:left w:val="dotted" w:sz="4" w:space="0" w:color="auto"/>
              <w:bottom w:val="nil"/>
              <w:right w:val="dotted" w:sz="4" w:space="0" w:color="auto"/>
            </w:tcBorders>
            <w:shd w:val="clear" w:color="auto" w:fill="auto"/>
            <w:noWrap/>
            <w:vAlign w:val="bottom"/>
            <w:hideMark/>
          </w:tcPr>
          <w:p w:rsidR="00C9184C" w:rsidRPr="00544959" w:rsidRDefault="00C9184C" w:rsidP="00E967BD">
            <w:pPr>
              <w:spacing w:after="0"/>
              <w:contextualSpacing/>
              <w:jc w:val="center"/>
              <w:rPr>
                <w:ins w:id="1545" w:author="AdministratorKH" w:date="2017-07-17T18:40:00Z"/>
                <w:rFonts w:ascii="Times New Roman" w:hAnsi="Times New Roman"/>
                <w:sz w:val="24"/>
                <w:szCs w:val="24"/>
                <w:rPrChange w:id="1546" w:author="AdministratorKH" w:date="2017-07-18T12:33:00Z">
                  <w:rPr>
                    <w:ins w:id="1547" w:author="AdministratorKH" w:date="2017-07-17T18:40:00Z"/>
                    <w:rFonts w:ascii="Times New Roman" w:hAnsi="Times New Roman"/>
                    <w:sz w:val="20"/>
                    <w:szCs w:val="20"/>
                  </w:rPr>
                </w:rPrChange>
              </w:rPr>
              <w:pPrChange w:id="1548" w:author="AdministratorKH" w:date="2017-07-18T12:30:00Z">
                <w:pPr>
                  <w:spacing w:after="0" w:line="240" w:lineRule="auto"/>
                  <w:jc w:val="center"/>
                </w:pPr>
              </w:pPrChange>
            </w:pPr>
            <w:ins w:id="1549" w:author="AdministratorKH" w:date="2017-07-17T18:40:00Z">
              <w:r w:rsidRPr="00544959">
                <w:rPr>
                  <w:rFonts w:ascii="Times New Roman" w:hAnsi="Times New Roman"/>
                  <w:sz w:val="24"/>
                  <w:szCs w:val="24"/>
                  <w:rPrChange w:id="1550" w:author="AdministratorKH" w:date="2017-07-18T12:33:00Z">
                    <w:rPr>
                      <w:rFonts w:ascii="Times New Roman" w:hAnsi="Times New Roman"/>
                      <w:sz w:val="20"/>
                      <w:szCs w:val="20"/>
                    </w:rPr>
                  </w:rPrChange>
                </w:rPr>
                <w:t>TT</w:t>
              </w:r>
            </w:ins>
          </w:p>
        </w:tc>
        <w:tc>
          <w:tcPr>
            <w:tcW w:w="3182" w:type="dxa"/>
            <w:tcBorders>
              <w:top w:val="dotted" w:sz="4" w:space="0" w:color="auto"/>
              <w:left w:val="nil"/>
              <w:bottom w:val="nil"/>
              <w:right w:val="dotted" w:sz="4" w:space="0" w:color="auto"/>
            </w:tcBorders>
            <w:shd w:val="clear" w:color="auto" w:fill="auto"/>
            <w:noWrap/>
            <w:vAlign w:val="bottom"/>
            <w:hideMark/>
          </w:tcPr>
          <w:p w:rsidR="00C9184C" w:rsidRPr="00544959" w:rsidRDefault="00C9184C" w:rsidP="00E967BD">
            <w:pPr>
              <w:spacing w:after="0"/>
              <w:contextualSpacing/>
              <w:jc w:val="center"/>
              <w:rPr>
                <w:ins w:id="1551" w:author="AdministratorKH" w:date="2017-07-17T18:40:00Z"/>
                <w:rFonts w:ascii="Times New Roman" w:hAnsi="Times New Roman"/>
                <w:sz w:val="24"/>
                <w:szCs w:val="24"/>
                <w:rPrChange w:id="1552" w:author="AdministratorKH" w:date="2017-07-18T12:33:00Z">
                  <w:rPr>
                    <w:ins w:id="1553" w:author="AdministratorKH" w:date="2017-07-17T18:40:00Z"/>
                    <w:rFonts w:ascii="Times New Roman" w:hAnsi="Times New Roman"/>
                    <w:sz w:val="19"/>
                    <w:szCs w:val="19"/>
                  </w:rPr>
                </w:rPrChange>
              </w:rPr>
              <w:pPrChange w:id="1554" w:author="AdministratorKH" w:date="2017-07-18T12:30:00Z">
                <w:pPr>
                  <w:spacing w:after="0" w:line="240" w:lineRule="auto"/>
                  <w:jc w:val="center"/>
                </w:pPr>
              </w:pPrChange>
            </w:pPr>
            <w:ins w:id="1555" w:author="AdministratorKH" w:date="2017-07-17T18:40:00Z">
              <w:r w:rsidRPr="00544959">
                <w:rPr>
                  <w:rFonts w:ascii="Times New Roman" w:hAnsi="Times New Roman"/>
                  <w:sz w:val="24"/>
                  <w:szCs w:val="24"/>
                  <w:rPrChange w:id="1556" w:author="AdministratorKH" w:date="2017-07-18T12:33:00Z">
                    <w:rPr>
                      <w:rFonts w:ascii="Times New Roman" w:hAnsi="Times New Roman"/>
                      <w:sz w:val="19"/>
                      <w:szCs w:val="19"/>
                    </w:rPr>
                  </w:rPrChange>
                </w:rPr>
                <w:t>TÊN DOANH NGHIỆP</w:t>
              </w:r>
            </w:ins>
          </w:p>
        </w:tc>
        <w:tc>
          <w:tcPr>
            <w:tcW w:w="2578" w:type="dxa"/>
            <w:tcBorders>
              <w:top w:val="dotted" w:sz="4" w:space="0" w:color="auto"/>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557" w:author="AdministratorKH" w:date="2017-07-17T18:40:00Z"/>
                <w:rFonts w:ascii="Times New Roman" w:hAnsi="Times New Roman"/>
                <w:sz w:val="24"/>
                <w:szCs w:val="24"/>
                <w:rPrChange w:id="1558" w:author="AdministratorKH" w:date="2017-07-18T12:33:00Z">
                  <w:rPr>
                    <w:ins w:id="1559" w:author="AdministratorKH" w:date="2017-07-17T18:40:00Z"/>
                    <w:rFonts w:ascii="Times New Roman" w:hAnsi="Times New Roman"/>
                    <w:sz w:val="20"/>
                    <w:szCs w:val="20"/>
                  </w:rPr>
                </w:rPrChange>
              </w:rPr>
              <w:pPrChange w:id="1560" w:author="AdministratorKH" w:date="2017-07-18T12:30:00Z">
                <w:pPr>
                  <w:spacing w:after="0" w:line="240" w:lineRule="auto"/>
                  <w:jc w:val="center"/>
                </w:pPr>
              </w:pPrChange>
            </w:pPr>
            <w:ins w:id="1561" w:author="AdministratorKH" w:date="2017-07-17T18:40:00Z">
              <w:r w:rsidRPr="00544959">
                <w:rPr>
                  <w:rFonts w:ascii="Times New Roman" w:hAnsi="Times New Roman"/>
                  <w:sz w:val="24"/>
                  <w:szCs w:val="24"/>
                  <w:rPrChange w:id="1562" w:author="AdministratorKH" w:date="2017-07-18T12:33:00Z">
                    <w:rPr>
                      <w:rFonts w:ascii="Times New Roman" w:hAnsi="Times New Roman"/>
                      <w:sz w:val="20"/>
                      <w:szCs w:val="20"/>
                    </w:rPr>
                  </w:rPrChange>
                </w:rPr>
                <w:t xml:space="preserve">SẢN  LƯỢNG  TIÊU  THỤ   </w:t>
              </w:r>
            </w:ins>
          </w:p>
        </w:tc>
        <w:tc>
          <w:tcPr>
            <w:tcW w:w="1780" w:type="dxa"/>
            <w:tcBorders>
              <w:top w:val="dotted" w:sz="4" w:space="0" w:color="auto"/>
              <w:left w:val="nil"/>
              <w:bottom w:val="nil"/>
              <w:right w:val="dotted" w:sz="4" w:space="0" w:color="auto"/>
            </w:tcBorders>
            <w:shd w:val="clear" w:color="auto" w:fill="auto"/>
            <w:vAlign w:val="bottom"/>
            <w:hideMark/>
          </w:tcPr>
          <w:p w:rsidR="00C9184C" w:rsidRPr="00544959" w:rsidRDefault="00C9184C" w:rsidP="00E967BD">
            <w:pPr>
              <w:spacing w:after="0"/>
              <w:contextualSpacing/>
              <w:jc w:val="center"/>
              <w:rPr>
                <w:ins w:id="1563" w:author="AdministratorKH" w:date="2017-07-17T18:40:00Z"/>
                <w:rFonts w:ascii="Times New Roman" w:hAnsi="Times New Roman"/>
                <w:sz w:val="24"/>
                <w:szCs w:val="24"/>
                <w:rPrChange w:id="1564" w:author="AdministratorKH" w:date="2017-07-18T12:33:00Z">
                  <w:rPr>
                    <w:ins w:id="1565" w:author="AdministratorKH" w:date="2017-07-17T18:40:00Z"/>
                    <w:rFonts w:ascii="Times New Roman" w:hAnsi="Times New Roman"/>
                    <w:sz w:val="20"/>
                    <w:szCs w:val="20"/>
                  </w:rPr>
                </w:rPrChange>
              </w:rPr>
              <w:pPrChange w:id="1566" w:author="AdministratorKH" w:date="2017-07-18T12:30:00Z">
                <w:pPr>
                  <w:spacing w:after="0" w:line="240" w:lineRule="auto"/>
                  <w:jc w:val="center"/>
                </w:pPr>
              </w:pPrChange>
            </w:pPr>
            <w:ins w:id="1567" w:author="AdministratorKH" w:date="2017-07-17T18:40:00Z">
              <w:r w:rsidRPr="00544959">
                <w:rPr>
                  <w:rFonts w:ascii="Times New Roman" w:hAnsi="Times New Roman"/>
                  <w:sz w:val="24"/>
                  <w:szCs w:val="24"/>
                  <w:rPrChange w:id="1568" w:author="AdministratorKH" w:date="2017-07-18T12:33:00Z">
                    <w:rPr>
                      <w:rFonts w:ascii="Times New Roman" w:hAnsi="Times New Roman"/>
                      <w:sz w:val="20"/>
                      <w:szCs w:val="20"/>
                    </w:rPr>
                  </w:rPrChange>
                </w:rPr>
                <w:t>TỶ LỆ</w:t>
              </w:r>
            </w:ins>
          </w:p>
        </w:tc>
        <w:tc>
          <w:tcPr>
            <w:tcW w:w="1640" w:type="dxa"/>
            <w:tcBorders>
              <w:top w:val="dotted" w:sz="4" w:space="0" w:color="auto"/>
              <w:left w:val="nil"/>
              <w:bottom w:val="nil"/>
              <w:right w:val="dotted" w:sz="4" w:space="0" w:color="auto"/>
            </w:tcBorders>
            <w:shd w:val="clear" w:color="auto" w:fill="auto"/>
            <w:vAlign w:val="bottom"/>
            <w:hideMark/>
          </w:tcPr>
          <w:p w:rsidR="00C9184C" w:rsidRPr="00544959" w:rsidRDefault="00C9184C" w:rsidP="00E967BD">
            <w:pPr>
              <w:spacing w:after="0"/>
              <w:contextualSpacing/>
              <w:jc w:val="center"/>
              <w:rPr>
                <w:ins w:id="1569" w:author="AdministratorKH" w:date="2017-07-17T18:40:00Z"/>
                <w:rFonts w:ascii="Times New Roman" w:hAnsi="Times New Roman"/>
                <w:sz w:val="24"/>
                <w:szCs w:val="24"/>
                <w:rPrChange w:id="1570" w:author="AdministratorKH" w:date="2017-07-18T12:33:00Z">
                  <w:rPr>
                    <w:ins w:id="1571" w:author="AdministratorKH" w:date="2017-07-17T18:40:00Z"/>
                    <w:rFonts w:ascii="Times New Roman" w:hAnsi="Times New Roman"/>
                    <w:sz w:val="20"/>
                    <w:szCs w:val="20"/>
                  </w:rPr>
                </w:rPrChange>
              </w:rPr>
              <w:pPrChange w:id="1572" w:author="AdministratorKH" w:date="2017-07-18T12:30:00Z">
                <w:pPr>
                  <w:spacing w:after="0" w:line="240" w:lineRule="auto"/>
                  <w:jc w:val="center"/>
                </w:pPr>
              </w:pPrChange>
            </w:pPr>
            <w:ins w:id="1573" w:author="AdministratorKH" w:date="2017-07-17T18:40:00Z">
              <w:r w:rsidRPr="00544959">
                <w:rPr>
                  <w:rFonts w:ascii="Times New Roman" w:hAnsi="Times New Roman"/>
                  <w:sz w:val="24"/>
                  <w:szCs w:val="24"/>
                  <w:rPrChange w:id="1574" w:author="AdministratorKH" w:date="2017-07-18T12:33:00Z">
                    <w:rPr>
                      <w:rFonts w:ascii="Times New Roman" w:hAnsi="Times New Roman"/>
                      <w:sz w:val="20"/>
                      <w:szCs w:val="20"/>
                    </w:rPr>
                  </w:rPrChange>
                </w:rPr>
                <w:t>GHI CHÚ</w:t>
              </w:r>
            </w:ins>
          </w:p>
        </w:tc>
      </w:tr>
      <w:tr w:rsidR="00C9184C" w:rsidRPr="00544959" w:rsidTr="00650E65">
        <w:trPr>
          <w:trHeight w:val="348"/>
          <w:ins w:id="1575" w:author="AdministratorKH" w:date="2017-07-17T18:40:00Z"/>
        </w:trPr>
        <w:tc>
          <w:tcPr>
            <w:tcW w:w="700"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576" w:author="AdministratorKH" w:date="2017-07-17T18:40:00Z"/>
                <w:rFonts w:ascii="Times New Roman" w:hAnsi="Times New Roman"/>
                <w:sz w:val="24"/>
                <w:szCs w:val="24"/>
                <w:rPrChange w:id="1577" w:author="AdministratorKH" w:date="2017-07-18T12:33:00Z">
                  <w:rPr>
                    <w:ins w:id="1578" w:author="AdministratorKH" w:date="2017-07-17T18:40:00Z"/>
                    <w:rFonts w:ascii="Times New Roman" w:hAnsi="Times New Roman"/>
                    <w:sz w:val="20"/>
                    <w:szCs w:val="20"/>
                  </w:rPr>
                </w:rPrChange>
              </w:rPr>
              <w:pPrChange w:id="1579" w:author="AdministratorKH" w:date="2017-07-18T12:30:00Z">
                <w:pPr>
                  <w:spacing w:after="0" w:line="240" w:lineRule="auto"/>
                  <w:jc w:val="center"/>
                </w:pPr>
              </w:pPrChange>
            </w:pPr>
            <w:ins w:id="1580" w:author="AdministratorKH" w:date="2017-07-17T18:40:00Z">
              <w:r w:rsidRPr="00544959">
                <w:rPr>
                  <w:rFonts w:ascii="Times New Roman" w:hAnsi="Times New Roman"/>
                  <w:sz w:val="24"/>
                  <w:szCs w:val="24"/>
                  <w:rPrChange w:id="1581" w:author="AdministratorKH" w:date="2017-07-18T12:33:00Z">
                    <w:rPr>
                      <w:rFonts w:ascii="Times New Roman" w:hAnsi="Times New Roman"/>
                      <w:sz w:val="20"/>
                      <w:szCs w:val="20"/>
                    </w:rPr>
                  </w:rPrChange>
                </w:rPr>
                <w:t>1</w:t>
              </w:r>
            </w:ins>
          </w:p>
        </w:tc>
        <w:tc>
          <w:tcPr>
            <w:tcW w:w="3182" w:type="dxa"/>
            <w:tcBorders>
              <w:top w:val="dotted" w:sz="4" w:space="0" w:color="auto"/>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582" w:author="AdministratorKH" w:date="2017-07-17T18:40:00Z"/>
                <w:rFonts w:ascii="Times New Roman" w:hAnsi="Times New Roman"/>
                <w:sz w:val="24"/>
                <w:szCs w:val="24"/>
                <w:rPrChange w:id="1583" w:author="AdministratorKH" w:date="2017-07-18T12:33:00Z">
                  <w:rPr>
                    <w:ins w:id="1584" w:author="AdministratorKH" w:date="2017-07-17T18:40:00Z"/>
                    <w:rFonts w:ascii="Times New Roman" w:hAnsi="Times New Roman"/>
                    <w:sz w:val="19"/>
                    <w:szCs w:val="19"/>
                  </w:rPr>
                </w:rPrChange>
              </w:rPr>
              <w:pPrChange w:id="1585" w:author="AdministratorKH" w:date="2017-07-18T12:30:00Z">
                <w:pPr>
                  <w:spacing w:after="0" w:line="240" w:lineRule="auto"/>
                </w:pPr>
              </w:pPrChange>
            </w:pPr>
            <w:ins w:id="1586" w:author="AdministratorKH" w:date="2017-07-17T18:40:00Z">
              <w:r w:rsidRPr="00544959">
                <w:rPr>
                  <w:rFonts w:ascii="Times New Roman" w:hAnsi="Times New Roman"/>
                  <w:sz w:val="24"/>
                  <w:szCs w:val="24"/>
                  <w:rPrChange w:id="1587" w:author="AdministratorKH" w:date="2017-07-18T12:33:00Z">
                    <w:rPr>
                      <w:rFonts w:ascii="Times New Roman" w:hAnsi="Times New Roman"/>
                      <w:sz w:val="19"/>
                      <w:szCs w:val="19"/>
                    </w:rPr>
                  </w:rPrChange>
                </w:rPr>
                <w:t xml:space="preserve"> CTY CP TM ĐÔNG BA</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588" w:author="AdministratorKH" w:date="2017-07-17T18:40:00Z"/>
                <w:rFonts w:ascii="Times New Roman" w:hAnsi="Times New Roman"/>
                <w:sz w:val="24"/>
                <w:szCs w:val="24"/>
                <w:rPrChange w:id="1589" w:author="AdministratorKH" w:date="2017-07-18T12:33:00Z">
                  <w:rPr>
                    <w:ins w:id="1590" w:author="AdministratorKH" w:date="2017-07-17T18:40:00Z"/>
                    <w:rFonts w:ascii="Times New Roman" w:hAnsi="Times New Roman"/>
                    <w:sz w:val="20"/>
                    <w:szCs w:val="20"/>
                  </w:rPr>
                </w:rPrChange>
              </w:rPr>
              <w:pPrChange w:id="1591" w:author="AdministratorKH" w:date="2017-07-18T12:30:00Z">
                <w:pPr>
                  <w:spacing w:after="0" w:line="240" w:lineRule="auto"/>
                  <w:jc w:val="right"/>
                </w:pPr>
              </w:pPrChange>
            </w:pPr>
            <w:ins w:id="1592" w:author="AdministratorKH" w:date="2017-07-17T18:40:00Z">
              <w:r w:rsidRPr="00544959">
                <w:rPr>
                  <w:rFonts w:ascii="Times New Roman" w:hAnsi="Times New Roman"/>
                  <w:sz w:val="24"/>
                  <w:szCs w:val="24"/>
                  <w:rPrChange w:id="1593" w:author="AdministratorKH" w:date="2017-07-18T12:33:00Z">
                    <w:rPr>
                      <w:rFonts w:ascii="Times New Roman" w:hAnsi="Times New Roman"/>
                      <w:sz w:val="20"/>
                      <w:szCs w:val="20"/>
                    </w:rPr>
                  </w:rPrChange>
                </w:rPr>
                <w:t>6.483.000</w:t>
              </w:r>
            </w:ins>
          </w:p>
        </w:tc>
        <w:tc>
          <w:tcPr>
            <w:tcW w:w="1780" w:type="dxa"/>
            <w:tcBorders>
              <w:top w:val="dotted" w:sz="4" w:space="0" w:color="auto"/>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594" w:author="AdministratorKH" w:date="2017-07-17T18:40:00Z"/>
                <w:rFonts w:ascii="Times New Roman" w:hAnsi="Times New Roman"/>
                <w:sz w:val="24"/>
                <w:szCs w:val="24"/>
                <w:rPrChange w:id="1595" w:author="AdministratorKH" w:date="2017-07-18T12:33:00Z">
                  <w:rPr>
                    <w:ins w:id="1596" w:author="AdministratorKH" w:date="2017-07-17T18:40:00Z"/>
                    <w:rFonts w:ascii="Times New Roman" w:hAnsi="Times New Roman"/>
                    <w:sz w:val="20"/>
                    <w:szCs w:val="20"/>
                  </w:rPr>
                </w:rPrChange>
              </w:rPr>
              <w:pPrChange w:id="1597" w:author="AdministratorKH" w:date="2017-07-18T12:30:00Z">
                <w:pPr>
                  <w:spacing w:after="0" w:line="240" w:lineRule="auto"/>
                  <w:jc w:val="right"/>
                </w:pPr>
              </w:pPrChange>
            </w:pPr>
            <w:ins w:id="1598" w:author="AdministratorKH" w:date="2017-07-17T18:40:00Z">
              <w:r w:rsidRPr="00544959">
                <w:rPr>
                  <w:rFonts w:ascii="Times New Roman" w:hAnsi="Times New Roman"/>
                  <w:sz w:val="24"/>
                  <w:szCs w:val="24"/>
                  <w:rPrChange w:id="1599" w:author="AdministratorKH" w:date="2017-07-18T12:33:00Z">
                    <w:rPr>
                      <w:rFonts w:ascii="Times New Roman" w:hAnsi="Times New Roman"/>
                      <w:sz w:val="20"/>
                      <w:szCs w:val="20"/>
                    </w:rPr>
                  </w:rPrChange>
                </w:rPr>
                <w:t>13,31%</w:t>
              </w:r>
            </w:ins>
          </w:p>
        </w:tc>
        <w:tc>
          <w:tcPr>
            <w:tcW w:w="1640" w:type="dxa"/>
            <w:tcBorders>
              <w:top w:val="dotted" w:sz="4" w:space="0" w:color="auto"/>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00" w:author="AdministratorKH" w:date="2017-07-17T18:40:00Z"/>
                <w:rFonts w:ascii="Times New Roman" w:hAnsi="Times New Roman"/>
                <w:sz w:val="24"/>
                <w:szCs w:val="24"/>
                <w:rPrChange w:id="1601" w:author="AdministratorKH" w:date="2017-07-18T12:33:00Z">
                  <w:rPr>
                    <w:ins w:id="1602" w:author="AdministratorKH" w:date="2017-07-17T18:40:00Z"/>
                    <w:rFonts w:ascii="Times New Roman" w:hAnsi="Times New Roman"/>
                    <w:sz w:val="20"/>
                    <w:szCs w:val="20"/>
                  </w:rPr>
                </w:rPrChange>
              </w:rPr>
              <w:pPrChange w:id="1603" w:author="AdministratorKH" w:date="2017-07-18T12:30:00Z">
                <w:pPr>
                  <w:spacing w:after="0" w:line="240" w:lineRule="auto"/>
                  <w:jc w:val="right"/>
                </w:pPr>
              </w:pPrChange>
            </w:pPr>
            <w:ins w:id="1604" w:author="AdministratorKH" w:date="2017-07-17T18:40:00Z">
              <w:r w:rsidRPr="00544959">
                <w:rPr>
                  <w:rFonts w:ascii="Times New Roman" w:hAnsi="Times New Roman"/>
                  <w:sz w:val="24"/>
                  <w:szCs w:val="24"/>
                  <w:rPrChange w:id="1605" w:author="AdministratorKH" w:date="2017-07-18T12:33:00Z">
                    <w:rPr>
                      <w:rFonts w:ascii="Times New Roman" w:hAnsi="Times New Roman"/>
                      <w:sz w:val="20"/>
                      <w:szCs w:val="20"/>
                    </w:rPr>
                  </w:rPrChange>
                </w:rPr>
                <w:t> </w:t>
              </w:r>
            </w:ins>
          </w:p>
        </w:tc>
      </w:tr>
      <w:tr w:rsidR="00C9184C" w:rsidRPr="00544959" w:rsidTr="00650E65">
        <w:trPr>
          <w:trHeight w:val="360"/>
          <w:ins w:id="1606"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607" w:author="AdministratorKH" w:date="2017-07-17T18:40:00Z"/>
                <w:rFonts w:ascii="Times New Roman" w:hAnsi="Times New Roman"/>
                <w:sz w:val="24"/>
                <w:szCs w:val="24"/>
                <w:rPrChange w:id="1608" w:author="AdministratorKH" w:date="2017-07-18T12:33:00Z">
                  <w:rPr>
                    <w:ins w:id="1609" w:author="AdministratorKH" w:date="2017-07-17T18:40:00Z"/>
                    <w:rFonts w:ascii="Times New Roman" w:hAnsi="Times New Roman"/>
                    <w:sz w:val="20"/>
                    <w:szCs w:val="20"/>
                  </w:rPr>
                </w:rPrChange>
              </w:rPr>
              <w:pPrChange w:id="1610" w:author="AdministratorKH" w:date="2017-07-18T12:30:00Z">
                <w:pPr>
                  <w:spacing w:after="0" w:line="240" w:lineRule="auto"/>
                  <w:jc w:val="center"/>
                </w:pPr>
              </w:pPrChange>
            </w:pPr>
            <w:ins w:id="1611" w:author="AdministratorKH" w:date="2017-07-17T18:40:00Z">
              <w:r w:rsidRPr="00544959">
                <w:rPr>
                  <w:rFonts w:ascii="Times New Roman" w:hAnsi="Times New Roman"/>
                  <w:sz w:val="24"/>
                  <w:szCs w:val="24"/>
                  <w:rPrChange w:id="1612" w:author="AdministratorKH" w:date="2017-07-18T12:33:00Z">
                    <w:rPr>
                      <w:rFonts w:ascii="Times New Roman" w:hAnsi="Times New Roman"/>
                      <w:sz w:val="20"/>
                      <w:szCs w:val="20"/>
                    </w:rPr>
                  </w:rPrChange>
                </w:rPr>
                <w:t>2</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613" w:author="AdministratorKH" w:date="2017-07-17T18:40:00Z"/>
                <w:rFonts w:ascii="Times New Roman" w:hAnsi="Times New Roman"/>
                <w:sz w:val="24"/>
                <w:szCs w:val="24"/>
                <w:rPrChange w:id="1614" w:author="AdministratorKH" w:date="2017-07-18T12:33:00Z">
                  <w:rPr>
                    <w:ins w:id="1615" w:author="AdministratorKH" w:date="2017-07-17T18:40:00Z"/>
                    <w:rFonts w:ascii="Times New Roman" w:hAnsi="Times New Roman"/>
                    <w:sz w:val="19"/>
                    <w:szCs w:val="19"/>
                  </w:rPr>
                </w:rPrChange>
              </w:rPr>
              <w:pPrChange w:id="1616" w:author="AdministratorKH" w:date="2017-07-18T12:30:00Z">
                <w:pPr>
                  <w:spacing w:after="0" w:line="240" w:lineRule="auto"/>
                </w:pPr>
              </w:pPrChange>
            </w:pPr>
            <w:ins w:id="1617" w:author="AdministratorKH" w:date="2017-07-17T18:40:00Z">
              <w:r w:rsidRPr="00544959">
                <w:rPr>
                  <w:rFonts w:ascii="Times New Roman" w:hAnsi="Times New Roman"/>
                  <w:sz w:val="24"/>
                  <w:szCs w:val="24"/>
                  <w:rPrChange w:id="1618" w:author="AdministratorKH" w:date="2017-07-18T12:33:00Z">
                    <w:rPr>
                      <w:rFonts w:ascii="Times New Roman" w:hAnsi="Times New Roman"/>
                      <w:sz w:val="19"/>
                      <w:szCs w:val="19"/>
                    </w:rPr>
                  </w:rPrChange>
                </w:rPr>
                <w:t xml:space="preserve"> CTY TNHH KIM HƯỜNG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19" w:author="AdministratorKH" w:date="2017-07-17T18:40:00Z"/>
                <w:rFonts w:ascii="Times New Roman" w:hAnsi="Times New Roman"/>
                <w:sz w:val="24"/>
                <w:szCs w:val="24"/>
                <w:rPrChange w:id="1620" w:author="AdministratorKH" w:date="2017-07-18T12:33:00Z">
                  <w:rPr>
                    <w:ins w:id="1621" w:author="AdministratorKH" w:date="2017-07-17T18:40:00Z"/>
                    <w:rFonts w:ascii="Times New Roman" w:hAnsi="Times New Roman"/>
                    <w:sz w:val="20"/>
                    <w:szCs w:val="20"/>
                  </w:rPr>
                </w:rPrChange>
              </w:rPr>
              <w:pPrChange w:id="1622" w:author="AdministratorKH" w:date="2017-07-18T12:30:00Z">
                <w:pPr>
                  <w:spacing w:after="0" w:line="240" w:lineRule="auto"/>
                  <w:jc w:val="right"/>
                </w:pPr>
              </w:pPrChange>
            </w:pPr>
            <w:ins w:id="1623" w:author="AdministratorKH" w:date="2017-07-17T18:40:00Z">
              <w:r w:rsidRPr="00544959">
                <w:rPr>
                  <w:rFonts w:ascii="Times New Roman" w:hAnsi="Times New Roman"/>
                  <w:sz w:val="24"/>
                  <w:szCs w:val="24"/>
                  <w:rPrChange w:id="1624" w:author="AdministratorKH" w:date="2017-07-18T12:33:00Z">
                    <w:rPr>
                      <w:rFonts w:ascii="Times New Roman" w:hAnsi="Times New Roman"/>
                      <w:sz w:val="20"/>
                      <w:szCs w:val="20"/>
                    </w:rPr>
                  </w:rPrChange>
                </w:rPr>
                <w:t>6.341.500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25" w:author="AdministratorKH" w:date="2017-07-17T18:40:00Z"/>
                <w:rFonts w:ascii="Times New Roman" w:hAnsi="Times New Roman"/>
                <w:sz w:val="24"/>
                <w:szCs w:val="24"/>
                <w:rPrChange w:id="1626" w:author="AdministratorKH" w:date="2017-07-18T12:33:00Z">
                  <w:rPr>
                    <w:ins w:id="1627" w:author="AdministratorKH" w:date="2017-07-17T18:40:00Z"/>
                    <w:rFonts w:ascii="Times New Roman" w:hAnsi="Times New Roman"/>
                    <w:sz w:val="20"/>
                    <w:szCs w:val="20"/>
                  </w:rPr>
                </w:rPrChange>
              </w:rPr>
              <w:pPrChange w:id="1628" w:author="AdministratorKH" w:date="2017-07-18T12:30:00Z">
                <w:pPr>
                  <w:spacing w:after="0" w:line="240" w:lineRule="auto"/>
                  <w:jc w:val="right"/>
                </w:pPr>
              </w:pPrChange>
            </w:pPr>
            <w:ins w:id="1629" w:author="AdministratorKH" w:date="2017-07-17T18:40:00Z">
              <w:r w:rsidRPr="00544959">
                <w:rPr>
                  <w:rFonts w:ascii="Times New Roman" w:hAnsi="Times New Roman"/>
                  <w:sz w:val="24"/>
                  <w:szCs w:val="24"/>
                  <w:rPrChange w:id="1630" w:author="AdministratorKH" w:date="2017-07-18T12:33:00Z">
                    <w:rPr>
                      <w:rFonts w:ascii="Times New Roman" w:hAnsi="Times New Roman"/>
                      <w:sz w:val="20"/>
                      <w:szCs w:val="20"/>
                    </w:rPr>
                  </w:rPrChange>
                </w:rPr>
                <w:t>13,02%</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31" w:author="AdministratorKH" w:date="2017-07-17T18:40:00Z"/>
                <w:rFonts w:ascii="Times New Roman" w:hAnsi="Times New Roman"/>
                <w:sz w:val="24"/>
                <w:szCs w:val="24"/>
                <w:rPrChange w:id="1632" w:author="AdministratorKH" w:date="2017-07-18T12:33:00Z">
                  <w:rPr>
                    <w:ins w:id="1633" w:author="AdministratorKH" w:date="2017-07-17T18:40:00Z"/>
                    <w:rFonts w:ascii="Times New Roman" w:hAnsi="Times New Roman"/>
                    <w:sz w:val="20"/>
                    <w:szCs w:val="20"/>
                  </w:rPr>
                </w:rPrChange>
              </w:rPr>
              <w:pPrChange w:id="1634" w:author="AdministratorKH" w:date="2017-07-18T12:30:00Z">
                <w:pPr>
                  <w:spacing w:after="0" w:line="240" w:lineRule="auto"/>
                  <w:jc w:val="right"/>
                </w:pPr>
              </w:pPrChange>
            </w:pPr>
            <w:ins w:id="1635" w:author="AdministratorKH" w:date="2017-07-17T18:40:00Z">
              <w:r w:rsidRPr="00544959">
                <w:rPr>
                  <w:rFonts w:ascii="Times New Roman" w:hAnsi="Times New Roman"/>
                  <w:sz w:val="24"/>
                  <w:szCs w:val="24"/>
                  <w:rPrChange w:id="1636" w:author="AdministratorKH" w:date="2017-07-18T12:33:00Z">
                    <w:rPr>
                      <w:rFonts w:ascii="Times New Roman" w:hAnsi="Times New Roman"/>
                      <w:sz w:val="20"/>
                      <w:szCs w:val="20"/>
                    </w:rPr>
                  </w:rPrChange>
                </w:rPr>
                <w:t> </w:t>
              </w:r>
            </w:ins>
          </w:p>
        </w:tc>
      </w:tr>
      <w:tr w:rsidR="00C9184C" w:rsidRPr="00544959" w:rsidTr="00650E65">
        <w:trPr>
          <w:trHeight w:val="360"/>
          <w:ins w:id="1637"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638" w:author="AdministratorKH" w:date="2017-07-17T18:40:00Z"/>
                <w:rFonts w:ascii="Times New Roman" w:hAnsi="Times New Roman"/>
                <w:sz w:val="24"/>
                <w:szCs w:val="24"/>
                <w:rPrChange w:id="1639" w:author="AdministratorKH" w:date="2017-07-18T12:33:00Z">
                  <w:rPr>
                    <w:ins w:id="1640" w:author="AdministratorKH" w:date="2017-07-17T18:40:00Z"/>
                    <w:rFonts w:ascii="Times New Roman" w:hAnsi="Times New Roman"/>
                    <w:sz w:val="20"/>
                    <w:szCs w:val="20"/>
                  </w:rPr>
                </w:rPrChange>
              </w:rPr>
              <w:pPrChange w:id="1641" w:author="AdministratorKH" w:date="2017-07-18T12:30:00Z">
                <w:pPr>
                  <w:spacing w:after="0" w:line="240" w:lineRule="auto"/>
                  <w:jc w:val="center"/>
                </w:pPr>
              </w:pPrChange>
            </w:pPr>
            <w:ins w:id="1642" w:author="AdministratorKH" w:date="2017-07-17T18:40:00Z">
              <w:r w:rsidRPr="00544959">
                <w:rPr>
                  <w:rFonts w:ascii="Times New Roman" w:hAnsi="Times New Roman"/>
                  <w:sz w:val="24"/>
                  <w:szCs w:val="24"/>
                  <w:rPrChange w:id="1643" w:author="AdministratorKH" w:date="2017-07-18T12:33:00Z">
                    <w:rPr>
                      <w:rFonts w:ascii="Times New Roman" w:hAnsi="Times New Roman"/>
                      <w:sz w:val="20"/>
                      <w:szCs w:val="20"/>
                    </w:rPr>
                  </w:rPrChange>
                </w:rPr>
                <w:lastRenderedPageBreak/>
                <w:t>3</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644" w:author="AdministratorKH" w:date="2017-07-17T18:40:00Z"/>
                <w:rFonts w:ascii="Times New Roman" w:hAnsi="Times New Roman"/>
                <w:sz w:val="24"/>
                <w:szCs w:val="24"/>
                <w:rPrChange w:id="1645" w:author="AdministratorKH" w:date="2017-07-18T12:33:00Z">
                  <w:rPr>
                    <w:ins w:id="1646" w:author="AdministratorKH" w:date="2017-07-17T18:40:00Z"/>
                    <w:rFonts w:ascii="Times New Roman" w:hAnsi="Times New Roman"/>
                    <w:sz w:val="19"/>
                    <w:szCs w:val="19"/>
                  </w:rPr>
                </w:rPrChange>
              </w:rPr>
              <w:pPrChange w:id="1647" w:author="AdministratorKH" w:date="2017-07-18T12:30:00Z">
                <w:pPr>
                  <w:spacing w:after="0" w:line="240" w:lineRule="auto"/>
                </w:pPr>
              </w:pPrChange>
            </w:pPr>
            <w:ins w:id="1648" w:author="AdministratorKH" w:date="2017-07-17T18:40:00Z">
              <w:r w:rsidRPr="00544959">
                <w:rPr>
                  <w:rFonts w:ascii="Times New Roman" w:hAnsi="Times New Roman"/>
                  <w:sz w:val="24"/>
                  <w:szCs w:val="24"/>
                  <w:rPrChange w:id="1649" w:author="AdministratorKH" w:date="2017-07-18T12:33:00Z">
                    <w:rPr>
                      <w:rFonts w:ascii="Times New Roman" w:hAnsi="Times New Roman"/>
                      <w:sz w:val="19"/>
                      <w:szCs w:val="19"/>
                    </w:rPr>
                  </w:rPrChange>
                </w:rPr>
                <w:t xml:space="preserve"> CTY CP TM HUẾ</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50" w:author="AdministratorKH" w:date="2017-07-17T18:40:00Z"/>
                <w:rFonts w:ascii="Times New Roman" w:hAnsi="Times New Roman"/>
                <w:sz w:val="24"/>
                <w:szCs w:val="24"/>
                <w:rPrChange w:id="1651" w:author="AdministratorKH" w:date="2017-07-18T12:33:00Z">
                  <w:rPr>
                    <w:ins w:id="1652" w:author="AdministratorKH" w:date="2017-07-17T18:40:00Z"/>
                    <w:rFonts w:ascii="Times New Roman" w:hAnsi="Times New Roman"/>
                    <w:sz w:val="20"/>
                    <w:szCs w:val="20"/>
                  </w:rPr>
                </w:rPrChange>
              </w:rPr>
              <w:pPrChange w:id="1653" w:author="AdministratorKH" w:date="2017-07-18T12:30:00Z">
                <w:pPr>
                  <w:spacing w:after="0" w:line="240" w:lineRule="auto"/>
                  <w:jc w:val="right"/>
                </w:pPr>
              </w:pPrChange>
            </w:pPr>
            <w:ins w:id="1654" w:author="AdministratorKH" w:date="2017-07-17T18:40:00Z">
              <w:r w:rsidRPr="00544959">
                <w:rPr>
                  <w:rFonts w:ascii="Times New Roman" w:hAnsi="Times New Roman"/>
                  <w:sz w:val="24"/>
                  <w:szCs w:val="24"/>
                  <w:rPrChange w:id="1655" w:author="AdministratorKH" w:date="2017-07-18T12:33:00Z">
                    <w:rPr>
                      <w:rFonts w:ascii="Times New Roman" w:hAnsi="Times New Roman"/>
                      <w:sz w:val="20"/>
                      <w:szCs w:val="20"/>
                    </w:rPr>
                  </w:rPrChange>
                </w:rPr>
                <w:t>5.176.500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56" w:author="AdministratorKH" w:date="2017-07-17T18:40:00Z"/>
                <w:rFonts w:ascii="Times New Roman" w:hAnsi="Times New Roman"/>
                <w:sz w:val="24"/>
                <w:szCs w:val="24"/>
                <w:rPrChange w:id="1657" w:author="AdministratorKH" w:date="2017-07-18T12:33:00Z">
                  <w:rPr>
                    <w:ins w:id="1658" w:author="AdministratorKH" w:date="2017-07-17T18:40:00Z"/>
                    <w:rFonts w:ascii="Times New Roman" w:hAnsi="Times New Roman"/>
                    <w:sz w:val="20"/>
                    <w:szCs w:val="20"/>
                  </w:rPr>
                </w:rPrChange>
              </w:rPr>
              <w:pPrChange w:id="1659" w:author="AdministratorKH" w:date="2017-07-18T12:30:00Z">
                <w:pPr>
                  <w:spacing w:after="0" w:line="240" w:lineRule="auto"/>
                  <w:jc w:val="right"/>
                </w:pPr>
              </w:pPrChange>
            </w:pPr>
            <w:ins w:id="1660" w:author="AdministratorKH" w:date="2017-07-17T18:40:00Z">
              <w:r w:rsidRPr="00544959">
                <w:rPr>
                  <w:rFonts w:ascii="Times New Roman" w:hAnsi="Times New Roman"/>
                  <w:sz w:val="24"/>
                  <w:szCs w:val="24"/>
                  <w:rPrChange w:id="1661" w:author="AdministratorKH" w:date="2017-07-18T12:33:00Z">
                    <w:rPr>
                      <w:rFonts w:ascii="Times New Roman" w:hAnsi="Times New Roman"/>
                      <w:sz w:val="20"/>
                      <w:szCs w:val="20"/>
                    </w:rPr>
                  </w:rPrChange>
                </w:rPr>
                <w:t>10,62%</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62" w:author="AdministratorKH" w:date="2017-07-17T18:40:00Z"/>
                <w:rFonts w:ascii="Times New Roman" w:hAnsi="Times New Roman"/>
                <w:sz w:val="24"/>
                <w:szCs w:val="24"/>
                <w:rPrChange w:id="1663" w:author="AdministratorKH" w:date="2017-07-18T12:33:00Z">
                  <w:rPr>
                    <w:ins w:id="1664" w:author="AdministratorKH" w:date="2017-07-17T18:40:00Z"/>
                    <w:rFonts w:ascii="Times New Roman" w:hAnsi="Times New Roman"/>
                    <w:sz w:val="20"/>
                    <w:szCs w:val="20"/>
                  </w:rPr>
                </w:rPrChange>
              </w:rPr>
              <w:pPrChange w:id="1665" w:author="AdministratorKH" w:date="2017-07-18T12:30:00Z">
                <w:pPr>
                  <w:spacing w:after="0" w:line="240" w:lineRule="auto"/>
                  <w:jc w:val="right"/>
                </w:pPr>
              </w:pPrChange>
            </w:pPr>
            <w:ins w:id="1666" w:author="AdministratorKH" w:date="2017-07-17T18:40:00Z">
              <w:r w:rsidRPr="00544959">
                <w:rPr>
                  <w:rFonts w:ascii="Times New Roman" w:hAnsi="Times New Roman"/>
                  <w:sz w:val="24"/>
                  <w:szCs w:val="24"/>
                  <w:rPrChange w:id="1667" w:author="AdministratorKH" w:date="2017-07-18T12:33:00Z">
                    <w:rPr>
                      <w:rFonts w:ascii="Times New Roman" w:hAnsi="Times New Roman"/>
                      <w:sz w:val="20"/>
                      <w:szCs w:val="20"/>
                    </w:rPr>
                  </w:rPrChange>
                </w:rPr>
                <w:t> </w:t>
              </w:r>
            </w:ins>
          </w:p>
        </w:tc>
      </w:tr>
      <w:tr w:rsidR="00C9184C" w:rsidRPr="00544959" w:rsidTr="00650E65">
        <w:trPr>
          <w:trHeight w:val="360"/>
          <w:ins w:id="1668"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669" w:author="AdministratorKH" w:date="2017-07-17T18:40:00Z"/>
                <w:rFonts w:ascii="Times New Roman" w:hAnsi="Times New Roman"/>
                <w:sz w:val="24"/>
                <w:szCs w:val="24"/>
                <w:rPrChange w:id="1670" w:author="AdministratorKH" w:date="2017-07-18T12:33:00Z">
                  <w:rPr>
                    <w:ins w:id="1671" w:author="AdministratorKH" w:date="2017-07-17T18:40:00Z"/>
                    <w:rFonts w:ascii="Times New Roman" w:hAnsi="Times New Roman"/>
                    <w:sz w:val="20"/>
                    <w:szCs w:val="20"/>
                  </w:rPr>
                </w:rPrChange>
              </w:rPr>
              <w:pPrChange w:id="1672" w:author="AdministratorKH" w:date="2017-07-18T12:30:00Z">
                <w:pPr>
                  <w:spacing w:after="0" w:line="240" w:lineRule="auto"/>
                  <w:jc w:val="center"/>
                </w:pPr>
              </w:pPrChange>
            </w:pPr>
            <w:ins w:id="1673" w:author="AdministratorKH" w:date="2017-07-17T18:40:00Z">
              <w:r w:rsidRPr="00544959">
                <w:rPr>
                  <w:rFonts w:ascii="Times New Roman" w:hAnsi="Times New Roman"/>
                  <w:sz w:val="24"/>
                  <w:szCs w:val="24"/>
                  <w:rPrChange w:id="1674" w:author="AdministratorKH" w:date="2017-07-18T12:33:00Z">
                    <w:rPr>
                      <w:rFonts w:ascii="Times New Roman" w:hAnsi="Times New Roman"/>
                      <w:sz w:val="20"/>
                      <w:szCs w:val="20"/>
                    </w:rPr>
                  </w:rPrChange>
                </w:rPr>
                <w:t>4</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675" w:author="AdministratorKH" w:date="2017-07-17T18:40:00Z"/>
                <w:rFonts w:ascii="Times New Roman" w:hAnsi="Times New Roman"/>
                <w:sz w:val="24"/>
                <w:szCs w:val="24"/>
                <w:rPrChange w:id="1676" w:author="AdministratorKH" w:date="2017-07-18T12:33:00Z">
                  <w:rPr>
                    <w:ins w:id="1677" w:author="AdministratorKH" w:date="2017-07-17T18:40:00Z"/>
                    <w:rFonts w:ascii="Times New Roman" w:hAnsi="Times New Roman"/>
                    <w:sz w:val="19"/>
                    <w:szCs w:val="19"/>
                  </w:rPr>
                </w:rPrChange>
              </w:rPr>
              <w:pPrChange w:id="1678" w:author="AdministratorKH" w:date="2017-07-18T12:30:00Z">
                <w:pPr>
                  <w:spacing w:after="0" w:line="240" w:lineRule="auto"/>
                </w:pPr>
              </w:pPrChange>
            </w:pPr>
            <w:ins w:id="1679" w:author="AdministratorKH" w:date="2017-07-17T18:40:00Z">
              <w:r w:rsidRPr="00544959">
                <w:rPr>
                  <w:rFonts w:ascii="Times New Roman" w:hAnsi="Times New Roman"/>
                  <w:sz w:val="24"/>
                  <w:szCs w:val="24"/>
                  <w:rPrChange w:id="1680" w:author="AdministratorKH" w:date="2017-07-18T12:33:00Z">
                    <w:rPr>
                      <w:rFonts w:ascii="Times New Roman" w:hAnsi="Times New Roman"/>
                      <w:sz w:val="19"/>
                      <w:szCs w:val="19"/>
                    </w:rPr>
                  </w:rPrChange>
                </w:rPr>
                <w:t>DNTN HOÀNG SƠN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81" w:author="AdministratorKH" w:date="2017-07-17T18:40:00Z"/>
                <w:rFonts w:ascii="Times New Roman" w:hAnsi="Times New Roman"/>
                <w:sz w:val="24"/>
                <w:szCs w:val="24"/>
                <w:rPrChange w:id="1682" w:author="AdministratorKH" w:date="2017-07-18T12:33:00Z">
                  <w:rPr>
                    <w:ins w:id="1683" w:author="AdministratorKH" w:date="2017-07-17T18:40:00Z"/>
                    <w:rFonts w:ascii="Times New Roman" w:hAnsi="Times New Roman"/>
                    <w:sz w:val="20"/>
                    <w:szCs w:val="20"/>
                  </w:rPr>
                </w:rPrChange>
              </w:rPr>
              <w:pPrChange w:id="1684" w:author="AdministratorKH" w:date="2017-07-18T12:30:00Z">
                <w:pPr>
                  <w:spacing w:after="0" w:line="240" w:lineRule="auto"/>
                  <w:jc w:val="right"/>
                </w:pPr>
              </w:pPrChange>
            </w:pPr>
            <w:ins w:id="1685" w:author="AdministratorKH" w:date="2017-07-17T18:40:00Z">
              <w:r w:rsidRPr="00544959">
                <w:rPr>
                  <w:rFonts w:ascii="Times New Roman" w:hAnsi="Times New Roman"/>
                  <w:sz w:val="24"/>
                  <w:szCs w:val="24"/>
                  <w:rPrChange w:id="1686" w:author="AdministratorKH" w:date="2017-07-18T12:33:00Z">
                    <w:rPr>
                      <w:rFonts w:ascii="Times New Roman" w:hAnsi="Times New Roman"/>
                      <w:sz w:val="20"/>
                      <w:szCs w:val="20"/>
                    </w:rPr>
                  </w:rPrChange>
                </w:rPr>
                <w:t>5.015.000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87" w:author="AdministratorKH" w:date="2017-07-17T18:40:00Z"/>
                <w:rFonts w:ascii="Times New Roman" w:hAnsi="Times New Roman"/>
                <w:sz w:val="24"/>
                <w:szCs w:val="24"/>
                <w:rPrChange w:id="1688" w:author="AdministratorKH" w:date="2017-07-18T12:33:00Z">
                  <w:rPr>
                    <w:ins w:id="1689" w:author="AdministratorKH" w:date="2017-07-17T18:40:00Z"/>
                    <w:rFonts w:ascii="Times New Roman" w:hAnsi="Times New Roman"/>
                    <w:sz w:val="20"/>
                    <w:szCs w:val="20"/>
                  </w:rPr>
                </w:rPrChange>
              </w:rPr>
              <w:pPrChange w:id="1690" w:author="AdministratorKH" w:date="2017-07-18T12:30:00Z">
                <w:pPr>
                  <w:spacing w:after="0" w:line="240" w:lineRule="auto"/>
                  <w:jc w:val="right"/>
                </w:pPr>
              </w:pPrChange>
            </w:pPr>
            <w:ins w:id="1691" w:author="AdministratorKH" w:date="2017-07-17T18:40:00Z">
              <w:r w:rsidRPr="00544959">
                <w:rPr>
                  <w:rFonts w:ascii="Times New Roman" w:hAnsi="Times New Roman"/>
                  <w:sz w:val="24"/>
                  <w:szCs w:val="24"/>
                  <w:rPrChange w:id="1692" w:author="AdministratorKH" w:date="2017-07-18T12:33:00Z">
                    <w:rPr>
                      <w:rFonts w:ascii="Times New Roman" w:hAnsi="Times New Roman"/>
                      <w:sz w:val="20"/>
                      <w:szCs w:val="20"/>
                    </w:rPr>
                  </w:rPrChange>
                </w:rPr>
                <w:t>10,29%</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693" w:author="AdministratorKH" w:date="2017-07-17T18:40:00Z"/>
                <w:rFonts w:ascii="Times New Roman" w:hAnsi="Times New Roman"/>
                <w:sz w:val="24"/>
                <w:szCs w:val="24"/>
                <w:rPrChange w:id="1694" w:author="AdministratorKH" w:date="2017-07-18T12:33:00Z">
                  <w:rPr>
                    <w:ins w:id="1695" w:author="AdministratorKH" w:date="2017-07-17T18:40:00Z"/>
                    <w:rFonts w:ascii="Times New Roman" w:hAnsi="Times New Roman"/>
                    <w:sz w:val="20"/>
                    <w:szCs w:val="20"/>
                  </w:rPr>
                </w:rPrChange>
              </w:rPr>
              <w:pPrChange w:id="1696" w:author="AdministratorKH" w:date="2017-07-18T12:30:00Z">
                <w:pPr>
                  <w:spacing w:after="0" w:line="240" w:lineRule="auto"/>
                  <w:jc w:val="right"/>
                </w:pPr>
              </w:pPrChange>
            </w:pPr>
            <w:ins w:id="1697" w:author="AdministratorKH" w:date="2017-07-17T18:40:00Z">
              <w:r w:rsidRPr="00544959">
                <w:rPr>
                  <w:rFonts w:ascii="Times New Roman" w:hAnsi="Times New Roman"/>
                  <w:sz w:val="24"/>
                  <w:szCs w:val="24"/>
                  <w:rPrChange w:id="1698" w:author="AdministratorKH" w:date="2017-07-18T12:33:00Z">
                    <w:rPr>
                      <w:rFonts w:ascii="Times New Roman" w:hAnsi="Times New Roman"/>
                      <w:sz w:val="20"/>
                      <w:szCs w:val="20"/>
                    </w:rPr>
                  </w:rPrChange>
                </w:rPr>
                <w:t> </w:t>
              </w:r>
            </w:ins>
          </w:p>
        </w:tc>
      </w:tr>
      <w:tr w:rsidR="00C9184C" w:rsidRPr="00544959" w:rsidTr="00650E65">
        <w:trPr>
          <w:trHeight w:val="360"/>
          <w:ins w:id="1699"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700" w:author="AdministratorKH" w:date="2017-07-17T18:40:00Z"/>
                <w:rFonts w:ascii="Times New Roman" w:hAnsi="Times New Roman"/>
                <w:sz w:val="24"/>
                <w:szCs w:val="24"/>
                <w:rPrChange w:id="1701" w:author="AdministratorKH" w:date="2017-07-18T12:33:00Z">
                  <w:rPr>
                    <w:ins w:id="1702" w:author="AdministratorKH" w:date="2017-07-17T18:40:00Z"/>
                    <w:rFonts w:ascii="Times New Roman" w:hAnsi="Times New Roman"/>
                    <w:sz w:val="20"/>
                    <w:szCs w:val="20"/>
                  </w:rPr>
                </w:rPrChange>
              </w:rPr>
              <w:pPrChange w:id="1703" w:author="AdministratorKH" w:date="2017-07-18T12:30:00Z">
                <w:pPr>
                  <w:spacing w:after="0" w:line="240" w:lineRule="auto"/>
                  <w:jc w:val="center"/>
                </w:pPr>
              </w:pPrChange>
            </w:pPr>
            <w:ins w:id="1704" w:author="AdministratorKH" w:date="2017-07-17T18:40:00Z">
              <w:r w:rsidRPr="00544959">
                <w:rPr>
                  <w:rFonts w:ascii="Times New Roman" w:hAnsi="Times New Roman"/>
                  <w:sz w:val="24"/>
                  <w:szCs w:val="24"/>
                  <w:rPrChange w:id="1705" w:author="AdministratorKH" w:date="2017-07-18T12:33:00Z">
                    <w:rPr>
                      <w:rFonts w:ascii="Times New Roman" w:hAnsi="Times New Roman"/>
                      <w:sz w:val="20"/>
                      <w:szCs w:val="20"/>
                    </w:rPr>
                  </w:rPrChange>
                </w:rPr>
                <w:t>5</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706" w:author="AdministratorKH" w:date="2017-07-17T18:40:00Z"/>
                <w:rFonts w:ascii="Times New Roman" w:hAnsi="Times New Roman"/>
                <w:sz w:val="24"/>
                <w:szCs w:val="24"/>
                <w:rPrChange w:id="1707" w:author="AdministratorKH" w:date="2017-07-18T12:33:00Z">
                  <w:rPr>
                    <w:ins w:id="1708" w:author="AdministratorKH" w:date="2017-07-17T18:40:00Z"/>
                    <w:rFonts w:ascii="Times New Roman" w:hAnsi="Times New Roman"/>
                    <w:sz w:val="19"/>
                    <w:szCs w:val="19"/>
                  </w:rPr>
                </w:rPrChange>
              </w:rPr>
              <w:pPrChange w:id="1709" w:author="AdministratorKH" w:date="2017-07-18T12:30:00Z">
                <w:pPr>
                  <w:spacing w:after="0" w:line="240" w:lineRule="auto"/>
                </w:pPr>
              </w:pPrChange>
            </w:pPr>
            <w:ins w:id="1710" w:author="AdministratorKH" w:date="2017-07-17T18:40:00Z">
              <w:r w:rsidRPr="00544959">
                <w:rPr>
                  <w:rFonts w:ascii="Times New Roman" w:hAnsi="Times New Roman"/>
                  <w:sz w:val="24"/>
                  <w:szCs w:val="24"/>
                  <w:rPrChange w:id="1711" w:author="AdministratorKH" w:date="2017-07-18T12:33:00Z">
                    <w:rPr>
                      <w:rFonts w:ascii="Times New Roman" w:hAnsi="Times New Roman"/>
                      <w:sz w:val="19"/>
                      <w:szCs w:val="19"/>
                    </w:rPr>
                  </w:rPrChange>
                </w:rPr>
                <w:t xml:space="preserve"> CTY TNHH KIỀU HÙNG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12" w:author="AdministratorKH" w:date="2017-07-17T18:40:00Z"/>
                <w:rFonts w:ascii="Times New Roman" w:hAnsi="Times New Roman"/>
                <w:sz w:val="24"/>
                <w:szCs w:val="24"/>
                <w:rPrChange w:id="1713" w:author="AdministratorKH" w:date="2017-07-18T12:33:00Z">
                  <w:rPr>
                    <w:ins w:id="1714" w:author="AdministratorKH" w:date="2017-07-17T18:40:00Z"/>
                    <w:rFonts w:ascii="Times New Roman" w:hAnsi="Times New Roman"/>
                    <w:sz w:val="20"/>
                    <w:szCs w:val="20"/>
                  </w:rPr>
                </w:rPrChange>
              </w:rPr>
              <w:pPrChange w:id="1715" w:author="AdministratorKH" w:date="2017-07-18T12:30:00Z">
                <w:pPr>
                  <w:spacing w:after="0" w:line="240" w:lineRule="auto"/>
                  <w:jc w:val="right"/>
                </w:pPr>
              </w:pPrChange>
            </w:pPr>
            <w:ins w:id="1716" w:author="AdministratorKH" w:date="2017-07-17T18:40:00Z">
              <w:r w:rsidRPr="00544959">
                <w:rPr>
                  <w:rFonts w:ascii="Times New Roman" w:hAnsi="Times New Roman"/>
                  <w:sz w:val="24"/>
                  <w:szCs w:val="24"/>
                  <w:rPrChange w:id="1717" w:author="AdministratorKH" w:date="2017-07-18T12:33:00Z">
                    <w:rPr>
                      <w:rFonts w:ascii="Times New Roman" w:hAnsi="Times New Roman"/>
                      <w:sz w:val="20"/>
                      <w:szCs w:val="20"/>
                    </w:rPr>
                  </w:rPrChange>
                </w:rPr>
                <w:t>4.251.500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18" w:author="AdministratorKH" w:date="2017-07-17T18:40:00Z"/>
                <w:rFonts w:ascii="Times New Roman" w:hAnsi="Times New Roman"/>
                <w:sz w:val="24"/>
                <w:szCs w:val="24"/>
                <w:rPrChange w:id="1719" w:author="AdministratorKH" w:date="2017-07-18T12:33:00Z">
                  <w:rPr>
                    <w:ins w:id="1720" w:author="AdministratorKH" w:date="2017-07-17T18:40:00Z"/>
                    <w:rFonts w:ascii="Times New Roman" w:hAnsi="Times New Roman"/>
                    <w:sz w:val="20"/>
                    <w:szCs w:val="20"/>
                  </w:rPr>
                </w:rPrChange>
              </w:rPr>
              <w:pPrChange w:id="1721" w:author="AdministratorKH" w:date="2017-07-18T12:30:00Z">
                <w:pPr>
                  <w:spacing w:after="0" w:line="240" w:lineRule="auto"/>
                  <w:jc w:val="right"/>
                </w:pPr>
              </w:pPrChange>
            </w:pPr>
            <w:ins w:id="1722" w:author="AdministratorKH" w:date="2017-07-17T18:40:00Z">
              <w:r w:rsidRPr="00544959">
                <w:rPr>
                  <w:rFonts w:ascii="Times New Roman" w:hAnsi="Times New Roman"/>
                  <w:sz w:val="24"/>
                  <w:szCs w:val="24"/>
                  <w:rPrChange w:id="1723" w:author="AdministratorKH" w:date="2017-07-18T12:33:00Z">
                    <w:rPr>
                      <w:rFonts w:ascii="Times New Roman" w:hAnsi="Times New Roman"/>
                      <w:sz w:val="20"/>
                      <w:szCs w:val="20"/>
                    </w:rPr>
                  </w:rPrChange>
                </w:rPr>
                <w:t>8,73%</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24" w:author="AdministratorKH" w:date="2017-07-17T18:40:00Z"/>
                <w:rFonts w:ascii="Times New Roman" w:hAnsi="Times New Roman"/>
                <w:sz w:val="24"/>
                <w:szCs w:val="24"/>
                <w:rPrChange w:id="1725" w:author="AdministratorKH" w:date="2017-07-18T12:33:00Z">
                  <w:rPr>
                    <w:ins w:id="1726" w:author="AdministratorKH" w:date="2017-07-17T18:40:00Z"/>
                    <w:rFonts w:ascii="Times New Roman" w:hAnsi="Times New Roman"/>
                    <w:sz w:val="20"/>
                    <w:szCs w:val="20"/>
                  </w:rPr>
                </w:rPrChange>
              </w:rPr>
              <w:pPrChange w:id="1727" w:author="AdministratorKH" w:date="2017-07-18T12:30:00Z">
                <w:pPr>
                  <w:spacing w:after="0" w:line="240" w:lineRule="auto"/>
                  <w:jc w:val="right"/>
                </w:pPr>
              </w:pPrChange>
            </w:pPr>
            <w:ins w:id="1728" w:author="AdministratorKH" w:date="2017-07-17T18:40:00Z">
              <w:r w:rsidRPr="00544959">
                <w:rPr>
                  <w:rFonts w:ascii="Times New Roman" w:hAnsi="Times New Roman"/>
                  <w:sz w:val="24"/>
                  <w:szCs w:val="24"/>
                  <w:rPrChange w:id="1729" w:author="AdministratorKH" w:date="2017-07-18T12:33:00Z">
                    <w:rPr>
                      <w:rFonts w:ascii="Times New Roman" w:hAnsi="Times New Roman"/>
                      <w:sz w:val="20"/>
                      <w:szCs w:val="20"/>
                    </w:rPr>
                  </w:rPrChange>
                </w:rPr>
                <w:t> </w:t>
              </w:r>
            </w:ins>
          </w:p>
        </w:tc>
      </w:tr>
      <w:tr w:rsidR="00C9184C" w:rsidRPr="00544959" w:rsidTr="00650E65">
        <w:trPr>
          <w:trHeight w:val="360"/>
          <w:ins w:id="1730"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731" w:author="AdministratorKH" w:date="2017-07-17T18:40:00Z"/>
                <w:rFonts w:ascii="Times New Roman" w:hAnsi="Times New Roman"/>
                <w:sz w:val="24"/>
                <w:szCs w:val="24"/>
                <w:rPrChange w:id="1732" w:author="AdministratorKH" w:date="2017-07-18T12:33:00Z">
                  <w:rPr>
                    <w:ins w:id="1733" w:author="AdministratorKH" w:date="2017-07-17T18:40:00Z"/>
                    <w:rFonts w:ascii="Times New Roman" w:hAnsi="Times New Roman"/>
                    <w:sz w:val="20"/>
                    <w:szCs w:val="20"/>
                  </w:rPr>
                </w:rPrChange>
              </w:rPr>
              <w:pPrChange w:id="1734" w:author="AdministratorKH" w:date="2017-07-18T12:30:00Z">
                <w:pPr>
                  <w:spacing w:after="0" w:line="240" w:lineRule="auto"/>
                  <w:jc w:val="center"/>
                </w:pPr>
              </w:pPrChange>
            </w:pPr>
            <w:ins w:id="1735" w:author="AdministratorKH" w:date="2017-07-17T18:40:00Z">
              <w:r w:rsidRPr="00544959">
                <w:rPr>
                  <w:rFonts w:ascii="Times New Roman" w:hAnsi="Times New Roman"/>
                  <w:sz w:val="24"/>
                  <w:szCs w:val="24"/>
                  <w:rPrChange w:id="1736" w:author="AdministratorKH" w:date="2017-07-18T12:33:00Z">
                    <w:rPr>
                      <w:rFonts w:ascii="Times New Roman" w:hAnsi="Times New Roman"/>
                      <w:sz w:val="20"/>
                      <w:szCs w:val="20"/>
                    </w:rPr>
                  </w:rPrChange>
                </w:rPr>
                <w:t>6</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737" w:author="AdministratorKH" w:date="2017-07-17T18:40:00Z"/>
                <w:rFonts w:ascii="Times New Roman" w:hAnsi="Times New Roman"/>
                <w:sz w:val="24"/>
                <w:szCs w:val="24"/>
                <w:rPrChange w:id="1738" w:author="AdministratorKH" w:date="2017-07-18T12:33:00Z">
                  <w:rPr>
                    <w:ins w:id="1739" w:author="AdministratorKH" w:date="2017-07-17T18:40:00Z"/>
                    <w:rFonts w:ascii="Times New Roman" w:hAnsi="Times New Roman"/>
                    <w:sz w:val="19"/>
                    <w:szCs w:val="19"/>
                  </w:rPr>
                </w:rPrChange>
              </w:rPr>
              <w:pPrChange w:id="1740" w:author="AdministratorKH" w:date="2017-07-18T12:30:00Z">
                <w:pPr>
                  <w:spacing w:after="0" w:line="240" w:lineRule="auto"/>
                </w:pPr>
              </w:pPrChange>
            </w:pPr>
            <w:ins w:id="1741" w:author="AdministratorKH" w:date="2017-07-17T18:40:00Z">
              <w:r w:rsidRPr="00544959">
                <w:rPr>
                  <w:rFonts w:ascii="Times New Roman" w:hAnsi="Times New Roman"/>
                  <w:sz w:val="24"/>
                  <w:szCs w:val="24"/>
                  <w:rPrChange w:id="1742" w:author="AdministratorKH" w:date="2017-07-18T12:33:00Z">
                    <w:rPr>
                      <w:rFonts w:ascii="Times New Roman" w:hAnsi="Times New Roman"/>
                      <w:sz w:val="19"/>
                      <w:szCs w:val="19"/>
                    </w:rPr>
                  </w:rPrChange>
                </w:rPr>
                <w:t>DNTN TÂN PHÚ</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43" w:author="AdministratorKH" w:date="2017-07-17T18:40:00Z"/>
                <w:rFonts w:ascii="Times New Roman" w:hAnsi="Times New Roman"/>
                <w:sz w:val="24"/>
                <w:szCs w:val="24"/>
                <w:rPrChange w:id="1744" w:author="AdministratorKH" w:date="2017-07-18T12:33:00Z">
                  <w:rPr>
                    <w:ins w:id="1745" w:author="AdministratorKH" w:date="2017-07-17T18:40:00Z"/>
                    <w:rFonts w:ascii="Times New Roman" w:hAnsi="Times New Roman"/>
                    <w:sz w:val="20"/>
                    <w:szCs w:val="20"/>
                  </w:rPr>
                </w:rPrChange>
              </w:rPr>
              <w:pPrChange w:id="1746" w:author="AdministratorKH" w:date="2017-07-18T12:30:00Z">
                <w:pPr>
                  <w:spacing w:after="0" w:line="240" w:lineRule="auto"/>
                  <w:jc w:val="right"/>
                </w:pPr>
              </w:pPrChange>
            </w:pPr>
            <w:ins w:id="1747" w:author="AdministratorKH" w:date="2017-07-17T18:40:00Z">
              <w:r w:rsidRPr="00544959">
                <w:rPr>
                  <w:rFonts w:ascii="Times New Roman" w:hAnsi="Times New Roman"/>
                  <w:sz w:val="24"/>
                  <w:szCs w:val="24"/>
                  <w:rPrChange w:id="1748" w:author="AdministratorKH" w:date="2017-07-18T12:33:00Z">
                    <w:rPr>
                      <w:rFonts w:ascii="Times New Roman" w:hAnsi="Times New Roman"/>
                      <w:sz w:val="20"/>
                      <w:szCs w:val="20"/>
                    </w:rPr>
                  </w:rPrChange>
                </w:rPr>
                <w:t>3.057.000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49" w:author="AdministratorKH" w:date="2017-07-17T18:40:00Z"/>
                <w:rFonts w:ascii="Times New Roman" w:hAnsi="Times New Roman"/>
                <w:sz w:val="24"/>
                <w:szCs w:val="24"/>
                <w:rPrChange w:id="1750" w:author="AdministratorKH" w:date="2017-07-18T12:33:00Z">
                  <w:rPr>
                    <w:ins w:id="1751" w:author="AdministratorKH" w:date="2017-07-17T18:40:00Z"/>
                    <w:rFonts w:ascii="Times New Roman" w:hAnsi="Times New Roman"/>
                    <w:sz w:val="20"/>
                    <w:szCs w:val="20"/>
                  </w:rPr>
                </w:rPrChange>
              </w:rPr>
              <w:pPrChange w:id="1752" w:author="AdministratorKH" w:date="2017-07-18T12:30:00Z">
                <w:pPr>
                  <w:spacing w:after="0" w:line="240" w:lineRule="auto"/>
                  <w:jc w:val="right"/>
                </w:pPr>
              </w:pPrChange>
            </w:pPr>
            <w:ins w:id="1753" w:author="AdministratorKH" w:date="2017-07-17T18:40:00Z">
              <w:r w:rsidRPr="00544959">
                <w:rPr>
                  <w:rFonts w:ascii="Times New Roman" w:hAnsi="Times New Roman"/>
                  <w:sz w:val="24"/>
                  <w:szCs w:val="24"/>
                  <w:rPrChange w:id="1754" w:author="AdministratorKH" w:date="2017-07-18T12:33:00Z">
                    <w:rPr>
                      <w:rFonts w:ascii="Times New Roman" w:hAnsi="Times New Roman"/>
                      <w:sz w:val="20"/>
                      <w:szCs w:val="20"/>
                    </w:rPr>
                  </w:rPrChange>
                </w:rPr>
                <w:t>6,27%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55" w:author="AdministratorKH" w:date="2017-07-17T18:40:00Z"/>
                <w:rFonts w:ascii="Times New Roman" w:hAnsi="Times New Roman"/>
                <w:sz w:val="24"/>
                <w:szCs w:val="24"/>
                <w:rPrChange w:id="1756" w:author="AdministratorKH" w:date="2017-07-18T12:33:00Z">
                  <w:rPr>
                    <w:ins w:id="1757" w:author="AdministratorKH" w:date="2017-07-17T18:40:00Z"/>
                    <w:rFonts w:ascii="Times New Roman" w:hAnsi="Times New Roman"/>
                    <w:sz w:val="20"/>
                    <w:szCs w:val="20"/>
                  </w:rPr>
                </w:rPrChange>
              </w:rPr>
              <w:pPrChange w:id="1758" w:author="AdministratorKH" w:date="2017-07-18T12:30:00Z">
                <w:pPr>
                  <w:spacing w:after="0" w:line="240" w:lineRule="auto"/>
                  <w:jc w:val="right"/>
                </w:pPr>
              </w:pPrChange>
            </w:pPr>
            <w:ins w:id="1759" w:author="AdministratorKH" w:date="2017-07-17T18:40:00Z">
              <w:r w:rsidRPr="00544959">
                <w:rPr>
                  <w:rFonts w:ascii="Times New Roman" w:hAnsi="Times New Roman"/>
                  <w:sz w:val="24"/>
                  <w:szCs w:val="24"/>
                  <w:rPrChange w:id="1760" w:author="AdministratorKH" w:date="2017-07-18T12:33:00Z">
                    <w:rPr>
                      <w:rFonts w:ascii="Times New Roman" w:hAnsi="Times New Roman"/>
                      <w:sz w:val="20"/>
                      <w:szCs w:val="20"/>
                    </w:rPr>
                  </w:rPrChange>
                </w:rPr>
                <w:t> </w:t>
              </w:r>
            </w:ins>
          </w:p>
        </w:tc>
      </w:tr>
      <w:tr w:rsidR="00C9184C" w:rsidRPr="00544959" w:rsidTr="00650E65">
        <w:trPr>
          <w:trHeight w:val="360"/>
          <w:ins w:id="1761"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762" w:author="AdministratorKH" w:date="2017-07-17T18:40:00Z"/>
                <w:rFonts w:ascii="Times New Roman" w:hAnsi="Times New Roman"/>
                <w:sz w:val="24"/>
                <w:szCs w:val="24"/>
                <w:rPrChange w:id="1763" w:author="AdministratorKH" w:date="2017-07-18T12:33:00Z">
                  <w:rPr>
                    <w:ins w:id="1764" w:author="AdministratorKH" w:date="2017-07-17T18:40:00Z"/>
                    <w:rFonts w:ascii="Times New Roman" w:hAnsi="Times New Roman"/>
                    <w:sz w:val="20"/>
                    <w:szCs w:val="20"/>
                  </w:rPr>
                </w:rPrChange>
              </w:rPr>
              <w:pPrChange w:id="1765" w:author="AdministratorKH" w:date="2017-07-18T12:30:00Z">
                <w:pPr>
                  <w:spacing w:after="0" w:line="240" w:lineRule="auto"/>
                  <w:jc w:val="center"/>
                </w:pPr>
              </w:pPrChange>
            </w:pPr>
            <w:ins w:id="1766" w:author="AdministratorKH" w:date="2017-07-17T18:40:00Z">
              <w:r w:rsidRPr="00544959">
                <w:rPr>
                  <w:rFonts w:ascii="Times New Roman" w:hAnsi="Times New Roman"/>
                  <w:sz w:val="24"/>
                  <w:szCs w:val="24"/>
                  <w:rPrChange w:id="1767" w:author="AdministratorKH" w:date="2017-07-18T12:33:00Z">
                    <w:rPr>
                      <w:rFonts w:ascii="Times New Roman" w:hAnsi="Times New Roman"/>
                      <w:sz w:val="20"/>
                      <w:szCs w:val="20"/>
                    </w:rPr>
                  </w:rPrChange>
                </w:rPr>
                <w:t>7</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768" w:author="AdministratorKH" w:date="2017-07-17T18:40:00Z"/>
                <w:rFonts w:ascii="Times New Roman" w:hAnsi="Times New Roman"/>
                <w:sz w:val="24"/>
                <w:szCs w:val="24"/>
                <w:rPrChange w:id="1769" w:author="AdministratorKH" w:date="2017-07-18T12:33:00Z">
                  <w:rPr>
                    <w:ins w:id="1770" w:author="AdministratorKH" w:date="2017-07-17T18:40:00Z"/>
                    <w:rFonts w:ascii="Times New Roman" w:hAnsi="Times New Roman"/>
                    <w:sz w:val="19"/>
                    <w:szCs w:val="19"/>
                  </w:rPr>
                </w:rPrChange>
              </w:rPr>
              <w:pPrChange w:id="1771" w:author="AdministratorKH" w:date="2017-07-18T12:30:00Z">
                <w:pPr>
                  <w:spacing w:after="0" w:line="240" w:lineRule="auto"/>
                </w:pPr>
              </w:pPrChange>
            </w:pPr>
            <w:ins w:id="1772" w:author="AdministratorKH" w:date="2017-07-17T18:40:00Z">
              <w:r w:rsidRPr="00544959">
                <w:rPr>
                  <w:rFonts w:ascii="Times New Roman" w:hAnsi="Times New Roman"/>
                  <w:sz w:val="24"/>
                  <w:szCs w:val="24"/>
                  <w:rPrChange w:id="1773" w:author="AdministratorKH" w:date="2017-07-18T12:33:00Z">
                    <w:rPr>
                      <w:rFonts w:ascii="Times New Roman" w:hAnsi="Times New Roman"/>
                      <w:sz w:val="19"/>
                      <w:szCs w:val="19"/>
                    </w:rPr>
                  </w:rPrChange>
                </w:rPr>
                <w:t>DNTN LONG QUÂN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74" w:author="AdministratorKH" w:date="2017-07-17T18:40:00Z"/>
                <w:rFonts w:ascii="Times New Roman" w:hAnsi="Times New Roman"/>
                <w:sz w:val="24"/>
                <w:szCs w:val="24"/>
                <w:rPrChange w:id="1775" w:author="AdministratorKH" w:date="2017-07-18T12:33:00Z">
                  <w:rPr>
                    <w:ins w:id="1776" w:author="AdministratorKH" w:date="2017-07-17T18:40:00Z"/>
                    <w:rFonts w:ascii="Times New Roman" w:hAnsi="Times New Roman"/>
                    <w:sz w:val="20"/>
                    <w:szCs w:val="20"/>
                  </w:rPr>
                </w:rPrChange>
              </w:rPr>
              <w:pPrChange w:id="1777" w:author="AdministratorKH" w:date="2017-07-18T12:30:00Z">
                <w:pPr>
                  <w:spacing w:after="0" w:line="240" w:lineRule="auto"/>
                  <w:jc w:val="right"/>
                </w:pPr>
              </w:pPrChange>
            </w:pPr>
            <w:ins w:id="1778" w:author="AdministratorKH" w:date="2017-07-17T18:40:00Z">
              <w:r w:rsidRPr="00544959">
                <w:rPr>
                  <w:rFonts w:ascii="Times New Roman" w:hAnsi="Times New Roman"/>
                  <w:sz w:val="24"/>
                  <w:szCs w:val="24"/>
                  <w:rPrChange w:id="1779" w:author="AdministratorKH" w:date="2017-07-18T12:33:00Z">
                    <w:rPr>
                      <w:rFonts w:ascii="Times New Roman" w:hAnsi="Times New Roman"/>
                      <w:sz w:val="20"/>
                      <w:szCs w:val="20"/>
                    </w:rPr>
                  </w:rPrChange>
                </w:rPr>
                <w:t>2.809.000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80" w:author="AdministratorKH" w:date="2017-07-17T18:40:00Z"/>
                <w:rFonts w:ascii="Times New Roman" w:hAnsi="Times New Roman"/>
                <w:sz w:val="24"/>
                <w:szCs w:val="24"/>
                <w:rPrChange w:id="1781" w:author="AdministratorKH" w:date="2017-07-18T12:33:00Z">
                  <w:rPr>
                    <w:ins w:id="1782" w:author="AdministratorKH" w:date="2017-07-17T18:40:00Z"/>
                    <w:rFonts w:ascii="Times New Roman" w:hAnsi="Times New Roman"/>
                    <w:sz w:val="20"/>
                    <w:szCs w:val="20"/>
                  </w:rPr>
                </w:rPrChange>
              </w:rPr>
              <w:pPrChange w:id="1783" w:author="AdministratorKH" w:date="2017-07-18T12:30:00Z">
                <w:pPr>
                  <w:spacing w:after="0" w:line="240" w:lineRule="auto"/>
                  <w:jc w:val="right"/>
                </w:pPr>
              </w:pPrChange>
            </w:pPr>
            <w:ins w:id="1784" w:author="AdministratorKH" w:date="2017-07-17T18:40:00Z">
              <w:r w:rsidRPr="00544959">
                <w:rPr>
                  <w:rFonts w:ascii="Times New Roman" w:hAnsi="Times New Roman"/>
                  <w:sz w:val="24"/>
                  <w:szCs w:val="24"/>
                  <w:rPrChange w:id="1785" w:author="AdministratorKH" w:date="2017-07-18T12:33:00Z">
                    <w:rPr>
                      <w:rFonts w:ascii="Times New Roman" w:hAnsi="Times New Roman"/>
                      <w:sz w:val="20"/>
                      <w:szCs w:val="20"/>
                    </w:rPr>
                  </w:rPrChange>
                </w:rPr>
                <w:t>5,77%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786" w:author="AdministratorKH" w:date="2017-07-17T18:40:00Z"/>
                <w:rFonts w:ascii="Times New Roman" w:hAnsi="Times New Roman"/>
                <w:sz w:val="24"/>
                <w:szCs w:val="24"/>
                <w:rPrChange w:id="1787" w:author="AdministratorKH" w:date="2017-07-18T12:33:00Z">
                  <w:rPr>
                    <w:ins w:id="1788" w:author="AdministratorKH" w:date="2017-07-17T18:40:00Z"/>
                    <w:rFonts w:ascii="Times New Roman" w:hAnsi="Times New Roman"/>
                    <w:sz w:val="20"/>
                    <w:szCs w:val="20"/>
                  </w:rPr>
                </w:rPrChange>
              </w:rPr>
              <w:pPrChange w:id="1789" w:author="AdministratorKH" w:date="2017-07-18T12:30:00Z">
                <w:pPr>
                  <w:spacing w:after="0" w:line="240" w:lineRule="auto"/>
                  <w:jc w:val="right"/>
                </w:pPr>
              </w:pPrChange>
            </w:pPr>
            <w:ins w:id="1790" w:author="AdministratorKH" w:date="2017-07-17T18:40:00Z">
              <w:r w:rsidRPr="00544959">
                <w:rPr>
                  <w:rFonts w:ascii="Times New Roman" w:hAnsi="Times New Roman"/>
                  <w:sz w:val="24"/>
                  <w:szCs w:val="24"/>
                  <w:rPrChange w:id="1791" w:author="AdministratorKH" w:date="2017-07-18T12:33:00Z">
                    <w:rPr>
                      <w:rFonts w:ascii="Times New Roman" w:hAnsi="Times New Roman"/>
                      <w:sz w:val="20"/>
                      <w:szCs w:val="20"/>
                    </w:rPr>
                  </w:rPrChange>
                </w:rPr>
                <w:t> </w:t>
              </w:r>
            </w:ins>
          </w:p>
        </w:tc>
      </w:tr>
      <w:tr w:rsidR="00C9184C" w:rsidRPr="00544959" w:rsidTr="00650E65">
        <w:trPr>
          <w:trHeight w:val="360"/>
          <w:ins w:id="1792"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793" w:author="AdministratorKH" w:date="2017-07-17T18:40:00Z"/>
                <w:rFonts w:ascii="Times New Roman" w:hAnsi="Times New Roman"/>
                <w:sz w:val="24"/>
                <w:szCs w:val="24"/>
                <w:rPrChange w:id="1794" w:author="AdministratorKH" w:date="2017-07-18T12:33:00Z">
                  <w:rPr>
                    <w:ins w:id="1795" w:author="AdministratorKH" w:date="2017-07-17T18:40:00Z"/>
                    <w:rFonts w:ascii="Times New Roman" w:hAnsi="Times New Roman"/>
                    <w:sz w:val="20"/>
                    <w:szCs w:val="20"/>
                  </w:rPr>
                </w:rPrChange>
              </w:rPr>
              <w:pPrChange w:id="1796" w:author="AdministratorKH" w:date="2017-07-18T12:30:00Z">
                <w:pPr>
                  <w:spacing w:after="0" w:line="240" w:lineRule="auto"/>
                  <w:jc w:val="center"/>
                </w:pPr>
              </w:pPrChange>
            </w:pPr>
            <w:ins w:id="1797" w:author="AdministratorKH" w:date="2017-07-17T18:40:00Z">
              <w:r w:rsidRPr="00544959">
                <w:rPr>
                  <w:rFonts w:ascii="Times New Roman" w:hAnsi="Times New Roman"/>
                  <w:sz w:val="24"/>
                  <w:szCs w:val="24"/>
                  <w:rPrChange w:id="1798" w:author="AdministratorKH" w:date="2017-07-18T12:33:00Z">
                    <w:rPr>
                      <w:rFonts w:ascii="Times New Roman" w:hAnsi="Times New Roman"/>
                      <w:sz w:val="20"/>
                      <w:szCs w:val="20"/>
                    </w:rPr>
                  </w:rPrChange>
                </w:rPr>
                <w:t>8</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799" w:author="AdministratorKH" w:date="2017-07-17T18:40:00Z"/>
                <w:rFonts w:ascii="Times New Roman" w:hAnsi="Times New Roman"/>
                <w:sz w:val="24"/>
                <w:szCs w:val="24"/>
                <w:rPrChange w:id="1800" w:author="AdministratorKH" w:date="2017-07-18T12:33:00Z">
                  <w:rPr>
                    <w:ins w:id="1801" w:author="AdministratorKH" w:date="2017-07-17T18:40:00Z"/>
                    <w:rFonts w:ascii="Times New Roman" w:hAnsi="Times New Roman"/>
                    <w:sz w:val="19"/>
                    <w:szCs w:val="19"/>
                  </w:rPr>
                </w:rPrChange>
              </w:rPr>
              <w:pPrChange w:id="1802" w:author="AdministratorKH" w:date="2017-07-18T12:30:00Z">
                <w:pPr>
                  <w:spacing w:after="0" w:line="240" w:lineRule="auto"/>
                </w:pPr>
              </w:pPrChange>
            </w:pPr>
            <w:ins w:id="1803" w:author="AdministratorKH" w:date="2017-07-17T18:40:00Z">
              <w:r w:rsidRPr="00544959">
                <w:rPr>
                  <w:rFonts w:ascii="Times New Roman" w:hAnsi="Times New Roman"/>
                  <w:sz w:val="24"/>
                  <w:szCs w:val="24"/>
                  <w:rPrChange w:id="1804" w:author="AdministratorKH" w:date="2017-07-18T12:33:00Z">
                    <w:rPr>
                      <w:rFonts w:ascii="Times New Roman" w:hAnsi="Times New Roman"/>
                      <w:sz w:val="19"/>
                      <w:szCs w:val="19"/>
                    </w:rPr>
                  </w:rPrChange>
                </w:rPr>
                <w:t xml:space="preserve"> DNTN BẠCH HUỆ</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05" w:author="AdministratorKH" w:date="2017-07-17T18:40:00Z"/>
                <w:rFonts w:ascii="Times New Roman" w:hAnsi="Times New Roman"/>
                <w:sz w:val="24"/>
                <w:szCs w:val="24"/>
                <w:rPrChange w:id="1806" w:author="AdministratorKH" w:date="2017-07-18T12:33:00Z">
                  <w:rPr>
                    <w:ins w:id="1807" w:author="AdministratorKH" w:date="2017-07-17T18:40:00Z"/>
                    <w:rFonts w:ascii="Times New Roman" w:hAnsi="Times New Roman"/>
                    <w:sz w:val="20"/>
                    <w:szCs w:val="20"/>
                  </w:rPr>
                </w:rPrChange>
              </w:rPr>
              <w:pPrChange w:id="1808" w:author="AdministratorKH" w:date="2017-07-18T12:30:00Z">
                <w:pPr>
                  <w:spacing w:after="0" w:line="240" w:lineRule="auto"/>
                  <w:jc w:val="right"/>
                </w:pPr>
              </w:pPrChange>
            </w:pPr>
            <w:ins w:id="1809" w:author="AdministratorKH" w:date="2017-07-17T18:40:00Z">
              <w:r w:rsidRPr="00544959">
                <w:rPr>
                  <w:rFonts w:ascii="Times New Roman" w:hAnsi="Times New Roman"/>
                  <w:sz w:val="24"/>
                  <w:szCs w:val="24"/>
                  <w:rPrChange w:id="1810" w:author="AdministratorKH" w:date="2017-07-18T12:33:00Z">
                    <w:rPr>
                      <w:rFonts w:ascii="Times New Roman" w:hAnsi="Times New Roman"/>
                      <w:sz w:val="20"/>
                      <w:szCs w:val="20"/>
                    </w:rPr>
                  </w:rPrChange>
                </w:rPr>
                <w:t>2.327.500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11" w:author="AdministratorKH" w:date="2017-07-17T18:40:00Z"/>
                <w:rFonts w:ascii="Times New Roman" w:hAnsi="Times New Roman"/>
                <w:sz w:val="24"/>
                <w:szCs w:val="24"/>
                <w:rPrChange w:id="1812" w:author="AdministratorKH" w:date="2017-07-18T12:33:00Z">
                  <w:rPr>
                    <w:ins w:id="1813" w:author="AdministratorKH" w:date="2017-07-17T18:40:00Z"/>
                    <w:rFonts w:ascii="Times New Roman" w:hAnsi="Times New Roman"/>
                    <w:sz w:val="20"/>
                    <w:szCs w:val="20"/>
                  </w:rPr>
                </w:rPrChange>
              </w:rPr>
              <w:pPrChange w:id="1814" w:author="AdministratorKH" w:date="2017-07-18T12:30:00Z">
                <w:pPr>
                  <w:spacing w:after="0" w:line="240" w:lineRule="auto"/>
                  <w:jc w:val="right"/>
                </w:pPr>
              </w:pPrChange>
            </w:pPr>
            <w:ins w:id="1815" w:author="AdministratorKH" w:date="2017-07-17T18:40:00Z">
              <w:r w:rsidRPr="00544959">
                <w:rPr>
                  <w:rFonts w:ascii="Times New Roman" w:hAnsi="Times New Roman"/>
                  <w:sz w:val="24"/>
                  <w:szCs w:val="24"/>
                  <w:rPrChange w:id="1816" w:author="AdministratorKH" w:date="2017-07-18T12:33:00Z">
                    <w:rPr>
                      <w:rFonts w:ascii="Times New Roman" w:hAnsi="Times New Roman"/>
                      <w:sz w:val="20"/>
                      <w:szCs w:val="20"/>
                    </w:rPr>
                  </w:rPrChange>
                </w:rPr>
                <w:t>4,78%</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17" w:author="AdministratorKH" w:date="2017-07-17T18:40:00Z"/>
                <w:rFonts w:ascii="Times New Roman" w:hAnsi="Times New Roman"/>
                <w:sz w:val="24"/>
                <w:szCs w:val="24"/>
                <w:rPrChange w:id="1818" w:author="AdministratorKH" w:date="2017-07-18T12:33:00Z">
                  <w:rPr>
                    <w:ins w:id="1819" w:author="AdministratorKH" w:date="2017-07-17T18:40:00Z"/>
                    <w:rFonts w:ascii="Times New Roman" w:hAnsi="Times New Roman"/>
                    <w:sz w:val="20"/>
                    <w:szCs w:val="20"/>
                  </w:rPr>
                </w:rPrChange>
              </w:rPr>
              <w:pPrChange w:id="1820" w:author="AdministratorKH" w:date="2017-07-18T12:30:00Z">
                <w:pPr>
                  <w:spacing w:after="0" w:line="240" w:lineRule="auto"/>
                  <w:jc w:val="right"/>
                </w:pPr>
              </w:pPrChange>
            </w:pPr>
            <w:ins w:id="1821" w:author="AdministratorKH" w:date="2017-07-17T18:40:00Z">
              <w:r w:rsidRPr="00544959">
                <w:rPr>
                  <w:rFonts w:ascii="Times New Roman" w:hAnsi="Times New Roman"/>
                  <w:sz w:val="24"/>
                  <w:szCs w:val="24"/>
                  <w:rPrChange w:id="1822" w:author="AdministratorKH" w:date="2017-07-18T12:33:00Z">
                    <w:rPr>
                      <w:rFonts w:ascii="Times New Roman" w:hAnsi="Times New Roman"/>
                      <w:sz w:val="20"/>
                      <w:szCs w:val="20"/>
                    </w:rPr>
                  </w:rPrChange>
                </w:rPr>
                <w:t> </w:t>
              </w:r>
            </w:ins>
          </w:p>
        </w:tc>
      </w:tr>
      <w:tr w:rsidR="00C9184C" w:rsidRPr="00544959" w:rsidTr="00650E65">
        <w:trPr>
          <w:trHeight w:val="360"/>
          <w:ins w:id="1823"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824" w:author="AdministratorKH" w:date="2017-07-17T18:40:00Z"/>
                <w:rFonts w:ascii="Times New Roman" w:hAnsi="Times New Roman"/>
                <w:sz w:val="24"/>
                <w:szCs w:val="24"/>
                <w:rPrChange w:id="1825" w:author="AdministratorKH" w:date="2017-07-18T12:33:00Z">
                  <w:rPr>
                    <w:ins w:id="1826" w:author="AdministratorKH" w:date="2017-07-17T18:40:00Z"/>
                    <w:rFonts w:ascii="Times New Roman" w:hAnsi="Times New Roman"/>
                    <w:sz w:val="20"/>
                    <w:szCs w:val="20"/>
                  </w:rPr>
                </w:rPrChange>
              </w:rPr>
              <w:pPrChange w:id="1827" w:author="AdministratorKH" w:date="2017-07-18T12:30:00Z">
                <w:pPr>
                  <w:spacing w:after="0" w:line="240" w:lineRule="auto"/>
                  <w:jc w:val="center"/>
                </w:pPr>
              </w:pPrChange>
            </w:pPr>
            <w:ins w:id="1828" w:author="AdministratorKH" w:date="2017-07-17T18:40:00Z">
              <w:r w:rsidRPr="00544959">
                <w:rPr>
                  <w:rFonts w:ascii="Times New Roman" w:hAnsi="Times New Roman"/>
                  <w:sz w:val="24"/>
                  <w:szCs w:val="24"/>
                  <w:rPrChange w:id="1829" w:author="AdministratorKH" w:date="2017-07-18T12:33:00Z">
                    <w:rPr>
                      <w:rFonts w:ascii="Times New Roman" w:hAnsi="Times New Roman"/>
                      <w:sz w:val="20"/>
                      <w:szCs w:val="20"/>
                    </w:rPr>
                  </w:rPrChange>
                </w:rPr>
                <w:t>9</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830" w:author="AdministratorKH" w:date="2017-07-17T18:40:00Z"/>
                <w:rFonts w:ascii="Times New Roman" w:hAnsi="Times New Roman"/>
                <w:sz w:val="24"/>
                <w:szCs w:val="24"/>
                <w:rPrChange w:id="1831" w:author="AdministratorKH" w:date="2017-07-18T12:33:00Z">
                  <w:rPr>
                    <w:ins w:id="1832" w:author="AdministratorKH" w:date="2017-07-17T18:40:00Z"/>
                    <w:rFonts w:ascii="Times New Roman" w:hAnsi="Times New Roman"/>
                    <w:sz w:val="19"/>
                    <w:szCs w:val="19"/>
                  </w:rPr>
                </w:rPrChange>
              </w:rPr>
              <w:pPrChange w:id="1833" w:author="AdministratorKH" w:date="2017-07-18T12:30:00Z">
                <w:pPr>
                  <w:spacing w:after="0" w:line="240" w:lineRule="auto"/>
                </w:pPr>
              </w:pPrChange>
            </w:pPr>
            <w:ins w:id="1834" w:author="AdministratorKH" w:date="2017-07-17T18:40:00Z">
              <w:r w:rsidRPr="00544959">
                <w:rPr>
                  <w:rFonts w:ascii="Times New Roman" w:hAnsi="Times New Roman"/>
                  <w:sz w:val="24"/>
                  <w:szCs w:val="24"/>
                  <w:rPrChange w:id="1835" w:author="AdministratorKH" w:date="2017-07-18T12:33:00Z">
                    <w:rPr>
                      <w:rFonts w:ascii="Times New Roman" w:hAnsi="Times New Roman"/>
                      <w:sz w:val="19"/>
                      <w:szCs w:val="19"/>
                    </w:rPr>
                  </w:rPrChange>
                </w:rPr>
                <w:t xml:space="preserve"> DNTN HOÀNG DŨNG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36" w:author="AdministratorKH" w:date="2017-07-17T18:40:00Z"/>
                <w:rFonts w:ascii="Times New Roman" w:hAnsi="Times New Roman"/>
                <w:sz w:val="24"/>
                <w:szCs w:val="24"/>
                <w:rPrChange w:id="1837" w:author="AdministratorKH" w:date="2017-07-18T12:33:00Z">
                  <w:rPr>
                    <w:ins w:id="1838" w:author="AdministratorKH" w:date="2017-07-17T18:40:00Z"/>
                    <w:rFonts w:ascii="Times New Roman" w:hAnsi="Times New Roman"/>
                    <w:sz w:val="20"/>
                    <w:szCs w:val="20"/>
                  </w:rPr>
                </w:rPrChange>
              </w:rPr>
              <w:pPrChange w:id="1839" w:author="AdministratorKH" w:date="2017-07-18T12:30:00Z">
                <w:pPr>
                  <w:spacing w:after="0" w:line="240" w:lineRule="auto"/>
                  <w:jc w:val="right"/>
                </w:pPr>
              </w:pPrChange>
            </w:pPr>
            <w:ins w:id="1840" w:author="AdministratorKH" w:date="2017-07-17T18:40:00Z">
              <w:r w:rsidRPr="00544959">
                <w:rPr>
                  <w:rFonts w:ascii="Times New Roman" w:hAnsi="Times New Roman"/>
                  <w:sz w:val="24"/>
                  <w:szCs w:val="24"/>
                  <w:rPrChange w:id="1841" w:author="AdministratorKH" w:date="2017-07-18T12:33:00Z">
                    <w:rPr>
                      <w:rFonts w:ascii="Times New Roman" w:hAnsi="Times New Roman"/>
                      <w:sz w:val="20"/>
                      <w:szCs w:val="20"/>
                    </w:rPr>
                  </w:rPrChange>
                </w:rPr>
                <w:t>1.983.500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42" w:author="AdministratorKH" w:date="2017-07-17T18:40:00Z"/>
                <w:rFonts w:ascii="Times New Roman" w:hAnsi="Times New Roman"/>
                <w:sz w:val="24"/>
                <w:szCs w:val="24"/>
                <w:rPrChange w:id="1843" w:author="AdministratorKH" w:date="2017-07-18T12:33:00Z">
                  <w:rPr>
                    <w:ins w:id="1844" w:author="AdministratorKH" w:date="2017-07-17T18:40:00Z"/>
                    <w:rFonts w:ascii="Times New Roman" w:hAnsi="Times New Roman"/>
                    <w:sz w:val="20"/>
                    <w:szCs w:val="20"/>
                  </w:rPr>
                </w:rPrChange>
              </w:rPr>
              <w:pPrChange w:id="1845" w:author="AdministratorKH" w:date="2017-07-18T12:30:00Z">
                <w:pPr>
                  <w:spacing w:after="0" w:line="240" w:lineRule="auto"/>
                  <w:jc w:val="right"/>
                </w:pPr>
              </w:pPrChange>
            </w:pPr>
            <w:ins w:id="1846" w:author="AdministratorKH" w:date="2017-07-17T18:40:00Z">
              <w:r w:rsidRPr="00544959">
                <w:rPr>
                  <w:rFonts w:ascii="Times New Roman" w:hAnsi="Times New Roman"/>
                  <w:sz w:val="24"/>
                  <w:szCs w:val="24"/>
                  <w:rPrChange w:id="1847" w:author="AdministratorKH" w:date="2017-07-18T12:33:00Z">
                    <w:rPr>
                      <w:rFonts w:ascii="Times New Roman" w:hAnsi="Times New Roman"/>
                      <w:sz w:val="20"/>
                      <w:szCs w:val="20"/>
                    </w:rPr>
                  </w:rPrChange>
                </w:rPr>
                <w:t>4,07%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48" w:author="AdministratorKH" w:date="2017-07-17T18:40:00Z"/>
                <w:rFonts w:ascii="Times New Roman" w:hAnsi="Times New Roman"/>
                <w:sz w:val="24"/>
                <w:szCs w:val="24"/>
                <w:rPrChange w:id="1849" w:author="AdministratorKH" w:date="2017-07-18T12:33:00Z">
                  <w:rPr>
                    <w:ins w:id="1850" w:author="AdministratorKH" w:date="2017-07-17T18:40:00Z"/>
                    <w:rFonts w:ascii="Times New Roman" w:hAnsi="Times New Roman"/>
                    <w:sz w:val="20"/>
                    <w:szCs w:val="20"/>
                  </w:rPr>
                </w:rPrChange>
              </w:rPr>
              <w:pPrChange w:id="1851" w:author="AdministratorKH" w:date="2017-07-18T12:30:00Z">
                <w:pPr>
                  <w:spacing w:after="0" w:line="240" w:lineRule="auto"/>
                  <w:jc w:val="right"/>
                </w:pPr>
              </w:pPrChange>
            </w:pPr>
            <w:ins w:id="1852" w:author="AdministratorKH" w:date="2017-07-17T18:40:00Z">
              <w:r w:rsidRPr="00544959">
                <w:rPr>
                  <w:rFonts w:ascii="Times New Roman" w:hAnsi="Times New Roman"/>
                  <w:sz w:val="24"/>
                  <w:szCs w:val="24"/>
                  <w:rPrChange w:id="1853" w:author="AdministratorKH" w:date="2017-07-18T12:33:00Z">
                    <w:rPr>
                      <w:rFonts w:ascii="Times New Roman" w:hAnsi="Times New Roman"/>
                      <w:sz w:val="20"/>
                      <w:szCs w:val="20"/>
                    </w:rPr>
                  </w:rPrChange>
                </w:rPr>
                <w:t> </w:t>
              </w:r>
            </w:ins>
          </w:p>
        </w:tc>
      </w:tr>
      <w:tr w:rsidR="00C9184C" w:rsidRPr="00544959" w:rsidTr="00650E65">
        <w:trPr>
          <w:trHeight w:val="360"/>
          <w:ins w:id="1854"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855" w:author="AdministratorKH" w:date="2017-07-17T18:40:00Z"/>
                <w:rFonts w:ascii="Times New Roman" w:hAnsi="Times New Roman"/>
                <w:sz w:val="24"/>
                <w:szCs w:val="24"/>
                <w:rPrChange w:id="1856" w:author="AdministratorKH" w:date="2017-07-18T12:33:00Z">
                  <w:rPr>
                    <w:ins w:id="1857" w:author="AdministratorKH" w:date="2017-07-17T18:40:00Z"/>
                    <w:rFonts w:ascii="Times New Roman" w:hAnsi="Times New Roman"/>
                    <w:sz w:val="20"/>
                    <w:szCs w:val="20"/>
                  </w:rPr>
                </w:rPrChange>
              </w:rPr>
              <w:pPrChange w:id="1858" w:author="AdministratorKH" w:date="2017-07-18T12:30:00Z">
                <w:pPr>
                  <w:spacing w:after="0" w:line="240" w:lineRule="auto"/>
                  <w:jc w:val="center"/>
                </w:pPr>
              </w:pPrChange>
            </w:pPr>
            <w:ins w:id="1859" w:author="AdministratorKH" w:date="2017-07-17T18:40:00Z">
              <w:r w:rsidRPr="00544959">
                <w:rPr>
                  <w:rFonts w:ascii="Times New Roman" w:hAnsi="Times New Roman"/>
                  <w:sz w:val="24"/>
                  <w:szCs w:val="24"/>
                  <w:rPrChange w:id="1860" w:author="AdministratorKH" w:date="2017-07-18T12:33:00Z">
                    <w:rPr>
                      <w:rFonts w:ascii="Times New Roman" w:hAnsi="Times New Roman"/>
                      <w:sz w:val="20"/>
                      <w:szCs w:val="20"/>
                    </w:rPr>
                  </w:rPrChange>
                </w:rPr>
                <w:t>10</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861" w:author="AdministratorKH" w:date="2017-07-17T18:40:00Z"/>
                <w:rFonts w:ascii="Times New Roman" w:hAnsi="Times New Roman"/>
                <w:sz w:val="24"/>
                <w:szCs w:val="24"/>
                <w:rPrChange w:id="1862" w:author="AdministratorKH" w:date="2017-07-18T12:33:00Z">
                  <w:rPr>
                    <w:ins w:id="1863" w:author="AdministratorKH" w:date="2017-07-17T18:40:00Z"/>
                    <w:rFonts w:ascii="Times New Roman" w:hAnsi="Times New Roman"/>
                    <w:sz w:val="19"/>
                    <w:szCs w:val="19"/>
                  </w:rPr>
                </w:rPrChange>
              </w:rPr>
              <w:pPrChange w:id="1864" w:author="AdministratorKH" w:date="2017-07-18T12:30:00Z">
                <w:pPr>
                  <w:spacing w:after="0" w:line="240" w:lineRule="auto"/>
                </w:pPr>
              </w:pPrChange>
            </w:pPr>
            <w:ins w:id="1865" w:author="AdministratorKH" w:date="2017-07-17T18:40:00Z">
              <w:r w:rsidRPr="00544959">
                <w:rPr>
                  <w:rFonts w:ascii="Times New Roman" w:hAnsi="Times New Roman"/>
                  <w:sz w:val="24"/>
                  <w:szCs w:val="24"/>
                  <w:rPrChange w:id="1866" w:author="AdministratorKH" w:date="2017-07-18T12:33:00Z">
                    <w:rPr>
                      <w:rFonts w:ascii="Times New Roman" w:hAnsi="Times New Roman"/>
                      <w:sz w:val="19"/>
                      <w:szCs w:val="19"/>
                    </w:rPr>
                  </w:rPrChange>
                </w:rPr>
                <w:t xml:space="preserve"> CTY TNHH HOÀNG AN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67" w:author="AdministratorKH" w:date="2017-07-17T18:40:00Z"/>
                <w:rFonts w:ascii="Times New Roman" w:hAnsi="Times New Roman"/>
                <w:sz w:val="24"/>
                <w:szCs w:val="24"/>
                <w:rPrChange w:id="1868" w:author="AdministratorKH" w:date="2017-07-18T12:33:00Z">
                  <w:rPr>
                    <w:ins w:id="1869" w:author="AdministratorKH" w:date="2017-07-17T18:40:00Z"/>
                    <w:rFonts w:ascii="Times New Roman" w:hAnsi="Times New Roman"/>
                    <w:sz w:val="20"/>
                    <w:szCs w:val="20"/>
                  </w:rPr>
                </w:rPrChange>
              </w:rPr>
              <w:pPrChange w:id="1870" w:author="AdministratorKH" w:date="2017-07-18T12:30:00Z">
                <w:pPr>
                  <w:spacing w:after="0" w:line="240" w:lineRule="auto"/>
                  <w:jc w:val="right"/>
                </w:pPr>
              </w:pPrChange>
            </w:pPr>
            <w:ins w:id="1871" w:author="AdministratorKH" w:date="2017-07-17T18:40:00Z">
              <w:r w:rsidRPr="00544959">
                <w:rPr>
                  <w:rFonts w:ascii="Times New Roman" w:hAnsi="Times New Roman"/>
                  <w:sz w:val="24"/>
                  <w:szCs w:val="24"/>
                  <w:rPrChange w:id="1872" w:author="AdministratorKH" w:date="2017-07-18T12:33:00Z">
                    <w:rPr>
                      <w:rFonts w:ascii="Times New Roman" w:hAnsi="Times New Roman"/>
                      <w:sz w:val="20"/>
                      <w:szCs w:val="20"/>
                    </w:rPr>
                  </w:rPrChange>
                </w:rPr>
                <w:t>1.569.960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73" w:author="AdministratorKH" w:date="2017-07-17T18:40:00Z"/>
                <w:rFonts w:ascii="Times New Roman" w:hAnsi="Times New Roman"/>
                <w:sz w:val="24"/>
                <w:szCs w:val="24"/>
                <w:rPrChange w:id="1874" w:author="AdministratorKH" w:date="2017-07-18T12:33:00Z">
                  <w:rPr>
                    <w:ins w:id="1875" w:author="AdministratorKH" w:date="2017-07-17T18:40:00Z"/>
                    <w:rFonts w:ascii="Times New Roman" w:hAnsi="Times New Roman"/>
                    <w:sz w:val="20"/>
                    <w:szCs w:val="20"/>
                  </w:rPr>
                </w:rPrChange>
              </w:rPr>
              <w:pPrChange w:id="1876" w:author="AdministratorKH" w:date="2017-07-18T12:30:00Z">
                <w:pPr>
                  <w:spacing w:after="0" w:line="240" w:lineRule="auto"/>
                  <w:jc w:val="right"/>
                </w:pPr>
              </w:pPrChange>
            </w:pPr>
            <w:ins w:id="1877" w:author="AdministratorKH" w:date="2017-07-17T18:40:00Z">
              <w:r w:rsidRPr="00544959">
                <w:rPr>
                  <w:rFonts w:ascii="Times New Roman" w:hAnsi="Times New Roman"/>
                  <w:sz w:val="24"/>
                  <w:szCs w:val="24"/>
                  <w:rPrChange w:id="1878" w:author="AdministratorKH" w:date="2017-07-18T12:33:00Z">
                    <w:rPr>
                      <w:rFonts w:ascii="Times New Roman" w:hAnsi="Times New Roman"/>
                      <w:sz w:val="20"/>
                      <w:szCs w:val="20"/>
                    </w:rPr>
                  </w:rPrChange>
                </w:rPr>
                <w:t>3,22%</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79" w:author="AdministratorKH" w:date="2017-07-17T18:40:00Z"/>
                <w:rFonts w:ascii="Times New Roman" w:hAnsi="Times New Roman"/>
                <w:sz w:val="24"/>
                <w:szCs w:val="24"/>
                <w:rPrChange w:id="1880" w:author="AdministratorKH" w:date="2017-07-18T12:33:00Z">
                  <w:rPr>
                    <w:ins w:id="1881" w:author="AdministratorKH" w:date="2017-07-17T18:40:00Z"/>
                    <w:rFonts w:ascii="Times New Roman" w:hAnsi="Times New Roman"/>
                    <w:sz w:val="20"/>
                    <w:szCs w:val="20"/>
                  </w:rPr>
                </w:rPrChange>
              </w:rPr>
              <w:pPrChange w:id="1882" w:author="AdministratorKH" w:date="2017-07-18T12:30:00Z">
                <w:pPr>
                  <w:spacing w:after="0" w:line="240" w:lineRule="auto"/>
                  <w:jc w:val="right"/>
                </w:pPr>
              </w:pPrChange>
            </w:pPr>
            <w:ins w:id="1883" w:author="AdministratorKH" w:date="2017-07-17T18:40:00Z">
              <w:r w:rsidRPr="00544959">
                <w:rPr>
                  <w:rFonts w:ascii="Times New Roman" w:hAnsi="Times New Roman"/>
                  <w:sz w:val="24"/>
                  <w:szCs w:val="24"/>
                  <w:rPrChange w:id="1884" w:author="AdministratorKH" w:date="2017-07-18T12:33:00Z">
                    <w:rPr>
                      <w:rFonts w:ascii="Times New Roman" w:hAnsi="Times New Roman"/>
                      <w:sz w:val="20"/>
                      <w:szCs w:val="20"/>
                    </w:rPr>
                  </w:rPrChange>
                </w:rPr>
                <w:t> </w:t>
              </w:r>
            </w:ins>
          </w:p>
        </w:tc>
      </w:tr>
      <w:tr w:rsidR="00C9184C" w:rsidRPr="00544959" w:rsidTr="00650E65">
        <w:trPr>
          <w:trHeight w:val="360"/>
          <w:ins w:id="1885"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886" w:author="AdministratorKH" w:date="2017-07-17T18:40:00Z"/>
                <w:rFonts w:ascii="Times New Roman" w:hAnsi="Times New Roman"/>
                <w:sz w:val="24"/>
                <w:szCs w:val="24"/>
                <w:rPrChange w:id="1887" w:author="AdministratorKH" w:date="2017-07-18T12:33:00Z">
                  <w:rPr>
                    <w:ins w:id="1888" w:author="AdministratorKH" w:date="2017-07-17T18:40:00Z"/>
                    <w:rFonts w:ascii="Times New Roman" w:hAnsi="Times New Roman"/>
                    <w:sz w:val="20"/>
                    <w:szCs w:val="20"/>
                  </w:rPr>
                </w:rPrChange>
              </w:rPr>
              <w:pPrChange w:id="1889" w:author="AdministratorKH" w:date="2017-07-18T12:30:00Z">
                <w:pPr>
                  <w:spacing w:after="0" w:line="240" w:lineRule="auto"/>
                  <w:jc w:val="center"/>
                </w:pPr>
              </w:pPrChange>
            </w:pPr>
            <w:ins w:id="1890" w:author="AdministratorKH" w:date="2017-07-17T18:40:00Z">
              <w:r w:rsidRPr="00544959">
                <w:rPr>
                  <w:rFonts w:ascii="Times New Roman" w:hAnsi="Times New Roman"/>
                  <w:sz w:val="24"/>
                  <w:szCs w:val="24"/>
                  <w:rPrChange w:id="1891" w:author="AdministratorKH" w:date="2017-07-18T12:33:00Z">
                    <w:rPr>
                      <w:rFonts w:ascii="Times New Roman" w:hAnsi="Times New Roman"/>
                      <w:sz w:val="20"/>
                      <w:szCs w:val="20"/>
                    </w:rPr>
                  </w:rPrChange>
                </w:rPr>
                <w:t>11</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892" w:author="AdministratorKH" w:date="2017-07-17T18:40:00Z"/>
                <w:rFonts w:ascii="Times New Roman" w:hAnsi="Times New Roman"/>
                <w:sz w:val="24"/>
                <w:szCs w:val="24"/>
                <w:rPrChange w:id="1893" w:author="AdministratorKH" w:date="2017-07-18T12:33:00Z">
                  <w:rPr>
                    <w:ins w:id="1894" w:author="AdministratorKH" w:date="2017-07-17T18:40:00Z"/>
                    <w:rFonts w:ascii="Times New Roman" w:hAnsi="Times New Roman"/>
                    <w:sz w:val="19"/>
                    <w:szCs w:val="19"/>
                  </w:rPr>
                </w:rPrChange>
              </w:rPr>
              <w:pPrChange w:id="1895" w:author="AdministratorKH" w:date="2017-07-18T12:30:00Z">
                <w:pPr>
                  <w:spacing w:after="0" w:line="240" w:lineRule="auto"/>
                </w:pPr>
              </w:pPrChange>
            </w:pPr>
            <w:ins w:id="1896" w:author="AdministratorKH" w:date="2017-07-17T18:40:00Z">
              <w:r w:rsidRPr="00544959">
                <w:rPr>
                  <w:rFonts w:ascii="Times New Roman" w:hAnsi="Times New Roman"/>
                  <w:sz w:val="24"/>
                  <w:szCs w:val="24"/>
                  <w:rPrChange w:id="1897" w:author="AdministratorKH" w:date="2017-07-18T12:33:00Z">
                    <w:rPr>
                      <w:rFonts w:ascii="Times New Roman" w:hAnsi="Times New Roman"/>
                      <w:sz w:val="19"/>
                      <w:szCs w:val="19"/>
                    </w:rPr>
                  </w:rPrChange>
                </w:rPr>
                <w:t>DNTN QUANG MINH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898" w:author="AdministratorKH" w:date="2017-07-17T18:40:00Z"/>
                <w:rFonts w:ascii="Times New Roman" w:hAnsi="Times New Roman"/>
                <w:sz w:val="24"/>
                <w:szCs w:val="24"/>
                <w:rPrChange w:id="1899" w:author="AdministratorKH" w:date="2017-07-18T12:33:00Z">
                  <w:rPr>
                    <w:ins w:id="1900" w:author="AdministratorKH" w:date="2017-07-17T18:40:00Z"/>
                    <w:rFonts w:ascii="Times New Roman" w:hAnsi="Times New Roman"/>
                    <w:sz w:val="20"/>
                    <w:szCs w:val="20"/>
                  </w:rPr>
                </w:rPrChange>
              </w:rPr>
              <w:pPrChange w:id="1901" w:author="AdministratorKH" w:date="2017-07-18T12:30:00Z">
                <w:pPr>
                  <w:spacing w:after="0" w:line="240" w:lineRule="auto"/>
                  <w:jc w:val="right"/>
                </w:pPr>
              </w:pPrChange>
            </w:pPr>
            <w:ins w:id="1902" w:author="AdministratorKH" w:date="2017-07-17T18:40:00Z">
              <w:r w:rsidRPr="00544959">
                <w:rPr>
                  <w:rFonts w:ascii="Times New Roman" w:hAnsi="Times New Roman"/>
                  <w:sz w:val="24"/>
                  <w:szCs w:val="24"/>
                  <w:rPrChange w:id="1903" w:author="AdministratorKH" w:date="2017-07-18T12:33:00Z">
                    <w:rPr>
                      <w:rFonts w:ascii="Times New Roman" w:hAnsi="Times New Roman"/>
                      <w:sz w:val="20"/>
                      <w:szCs w:val="20"/>
                    </w:rPr>
                  </w:rPrChange>
                </w:rPr>
                <w:t>1.144.500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04" w:author="AdministratorKH" w:date="2017-07-17T18:40:00Z"/>
                <w:rFonts w:ascii="Times New Roman" w:hAnsi="Times New Roman"/>
                <w:sz w:val="24"/>
                <w:szCs w:val="24"/>
                <w:rPrChange w:id="1905" w:author="AdministratorKH" w:date="2017-07-18T12:33:00Z">
                  <w:rPr>
                    <w:ins w:id="1906" w:author="AdministratorKH" w:date="2017-07-17T18:40:00Z"/>
                    <w:rFonts w:ascii="Times New Roman" w:hAnsi="Times New Roman"/>
                    <w:sz w:val="20"/>
                    <w:szCs w:val="20"/>
                  </w:rPr>
                </w:rPrChange>
              </w:rPr>
              <w:pPrChange w:id="1907" w:author="AdministratorKH" w:date="2017-07-18T12:30:00Z">
                <w:pPr>
                  <w:spacing w:after="0" w:line="240" w:lineRule="auto"/>
                  <w:jc w:val="right"/>
                </w:pPr>
              </w:pPrChange>
            </w:pPr>
            <w:ins w:id="1908" w:author="AdministratorKH" w:date="2017-07-17T18:40:00Z">
              <w:r w:rsidRPr="00544959">
                <w:rPr>
                  <w:rFonts w:ascii="Times New Roman" w:hAnsi="Times New Roman"/>
                  <w:sz w:val="24"/>
                  <w:szCs w:val="24"/>
                  <w:rPrChange w:id="1909" w:author="AdministratorKH" w:date="2017-07-18T12:33:00Z">
                    <w:rPr>
                      <w:rFonts w:ascii="Times New Roman" w:hAnsi="Times New Roman"/>
                      <w:sz w:val="20"/>
                      <w:szCs w:val="20"/>
                    </w:rPr>
                  </w:rPrChange>
                </w:rPr>
                <w:t>2,35%</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10" w:author="AdministratorKH" w:date="2017-07-17T18:40:00Z"/>
                <w:rFonts w:ascii="Times New Roman" w:hAnsi="Times New Roman"/>
                <w:sz w:val="24"/>
                <w:szCs w:val="24"/>
                <w:rPrChange w:id="1911" w:author="AdministratorKH" w:date="2017-07-18T12:33:00Z">
                  <w:rPr>
                    <w:ins w:id="1912" w:author="AdministratorKH" w:date="2017-07-17T18:40:00Z"/>
                    <w:rFonts w:ascii="Times New Roman" w:hAnsi="Times New Roman"/>
                    <w:sz w:val="20"/>
                    <w:szCs w:val="20"/>
                  </w:rPr>
                </w:rPrChange>
              </w:rPr>
              <w:pPrChange w:id="1913" w:author="AdministratorKH" w:date="2017-07-18T12:30:00Z">
                <w:pPr>
                  <w:spacing w:after="0" w:line="240" w:lineRule="auto"/>
                  <w:jc w:val="right"/>
                </w:pPr>
              </w:pPrChange>
            </w:pPr>
            <w:ins w:id="1914" w:author="AdministratorKH" w:date="2017-07-17T18:40:00Z">
              <w:r w:rsidRPr="00544959">
                <w:rPr>
                  <w:rFonts w:ascii="Times New Roman" w:hAnsi="Times New Roman"/>
                  <w:sz w:val="24"/>
                  <w:szCs w:val="24"/>
                  <w:rPrChange w:id="1915" w:author="AdministratorKH" w:date="2017-07-18T12:33:00Z">
                    <w:rPr>
                      <w:rFonts w:ascii="Times New Roman" w:hAnsi="Times New Roman"/>
                      <w:sz w:val="20"/>
                      <w:szCs w:val="20"/>
                    </w:rPr>
                  </w:rPrChange>
                </w:rPr>
                <w:t> </w:t>
              </w:r>
            </w:ins>
          </w:p>
        </w:tc>
      </w:tr>
      <w:tr w:rsidR="00C9184C" w:rsidRPr="00544959" w:rsidTr="00650E65">
        <w:trPr>
          <w:trHeight w:val="360"/>
          <w:ins w:id="1916"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917" w:author="AdministratorKH" w:date="2017-07-17T18:40:00Z"/>
                <w:rFonts w:ascii="Times New Roman" w:hAnsi="Times New Roman"/>
                <w:sz w:val="24"/>
                <w:szCs w:val="24"/>
                <w:rPrChange w:id="1918" w:author="AdministratorKH" w:date="2017-07-18T12:33:00Z">
                  <w:rPr>
                    <w:ins w:id="1919" w:author="AdministratorKH" w:date="2017-07-17T18:40:00Z"/>
                    <w:rFonts w:ascii="Times New Roman" w:hAnsi="Times New Roman"/>
                    <w:sz w:val="20"/>
                    <w:szCs w:val="20"/>
                  </w:rPr>
                </w:rPrChange>
              </w:rPr>
              <w:pPrChange w:id="1920" w:author="AdministratorKH" w:date="2017-07-18T12:30:00Z">
                <w:pPr>
                  <w:spacing w:after="0" w:line="240" w:lineRule="auto"/>
                  <w:jc w:val="center"/>
                </w:pPr>
              </w:pPrChange>
            </w:pPr>
            <w:ins w:id="1921" w:author="AdministratorKH" w:date="2017-07-17T18:40:00Z">
              <w:r w:rsidRPr="00544959">
                <w:rPr>
                  <w:rFonts w:ascii="Times New Roman" w:hAnsi="Times New Roman"/>
                  <w:sz w:val="24"/>
                  <w:szCs w:val="24"/>
                  <w:rPrChange w:id="1922" w:author="AdministratorKH" w:date="2017-07-18T12:33:00Z">
                    <w:rPr>
                      <w:rFonts w:ascii="Times New Roman" w:hAnsi="Times New Roman"/>
                      <w:sz w:val="20"/>
                      <w:szCs w:val="20"/>
                    </w:rPr>
                  </w:rPrChange>
                </w:rPr>
                <w:t>12</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923" w:author="AdministratorKH" w:date="2017-07-17T18:40:00Z"/>
                <w:rFonts w:ascii="Times New Roman" w:hAnsi="Times New Roman"/>
                <w:sz w:val="24"/>
                <w:szCs w:val="24"/>
                <w:rPrChange w:id="1924" w:author="AdministratorKH" w:date="2017-07-18T12:33:00Z">
                  <w:rPr>
                    <w:ins w:id="1925" w:author="AdministratorKH" w:date="2017-07-17T18:40:00Z"/>
                    <w:rFonts w:ascii="Times New Roman" w:hAnsi="Times New Roman"/>
                    <w:sz w:val="19"/>
                    <w:szCs w:val="19"/>
                  </w:rPr>
                </w:rPrChange>
              </w:rPr>
              <w:pPrChange w:id="1926" w:author="AdministratorKH" w:date="2017-07-18T12:30:00Z">
                <w:pPr>
                  <w:spacing w:after="0" w:line="240" w:lineRule="auto"/>
                </w:pPr>
              </w:pPrChange>
            </w:pPr>
            <w:ins w:id="1927" w:author="AdministratorKH" w:date="2017-07-17T18:40:00Z">
              <w:r w:rsidRPr="00544959">
                <w:rPr>
                  <w:rFonts w:ascii="Times New Roman" w:hAnsi="Times New Roman"/>
                  <w:sz w:val="24"/>
                  <w:szCs w:val="24"/>
                  <w:rPrChange w:id="1928" w:author="AdministratorKH" w:date="2017-07-18T12:33:00Z">
                    <w:rPr>
                      <w:rFonts w:ascii="Times New Roman" w:hAnsi="Times New Roman"/>
                      <w:sz w:val="19"/>
                      <w:szCs w:val="19"/>
                    </w:rPr>
                  </w:rPrChange>
                </w:rPr>
                <w:t xml:space="preserve"> CTY TNHH ĐỨC TH. THÀNH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29" w:author="AdministratorKH" w:date="2017-07-17T18:40:00Z"/>
                <w:rFonts w:ascii="Times New Roman" w:hAnsi="Times New Roman"/>
                <w:sz w:val="24"/>
                <w:szCs w:val="24"/>
                <w:rPrChange w:id="1930" w:author="AdministratorKH" w:date="2017-07-18T12:33:00Z">
                  <w:rPr>
                    <w:ins w:id="1931" w:author="AdministratorKH" w:date="2017-07-17T18:40:00Z"/>
                    <w:rFonts w:ascii="Times New Roman" w:hAnsi="Times New Roman"/>
                    <w:sz w:val="20"/>
                    <w:szCs w:val="20"/>
                  </w:rPr>
                </w:rPrChange>
              </w:rPr>
              <w:pPrChange w:id="1932" w:author="AdministratorKH" w:date="2017-07-18T12:30:00Z">
                <w:pPr>
                  <w:spacing w:after="0" w:line="240" w:lineRule="auto"/>
                  <w:jc w:val="right"/>
                </w:pPr>
              </w:pPrChange>
            </w:pPr>
            <w:ins w:id="1933" w:author="AdministratorKH" w:date="2017-07-17T18:40:00Z">
              <w:r w:rsidRPr="00544959">
                <w:rPr>
                  <w:rFonts w:ascii="Times New Roman" w:hAnsi="Times New Roman"/>
                  <w:sz w:val="24"/>
                  <w:szCs w:val="24"/>
                  <w:rPrChange w:id="1934" w:author="AdministratorKH" w:date="2017-07-18T12:33:00Z">
                    <w:rPr>
                      <w:rFonts w:ascii="Times New Roman" w:hAnsi="Times New Roman"/>
                      <w:sz w:val="20"/>
                      <w:szCs w:val="20"/>
                    </w:rPr>
                  </w:rPrChange>
                </w:rPr>
                <w:t>876.000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35" w:author="AdministratorKH" w:date="2017-07-17T18:40:00Z"/>
                <w:rFonts w:ascii="Times New Roman" w:hAnsi="Times New Roman"/>
                <w:sz w:val="24"/>
                <w:szCs w:val="24"/>
                <w:rPrChange w:id="1936" w:author="AdministratorKH" w:date="2017-07-18T12:33:00Z">
                  <w:rPr>
                    <w:ins w:id="1937" w:author="AdministratorKH" w:date="2017-07-17T18:40:00Z"/>
                    <w:rFonts w:ascii="Times New Roman" w:hAnsi="Times New Roman"/>
                    <w:sz w:val="20"/>
                    <w:szCs w:val="20"/>
                  </w:rPr>
                </w:rPrChange>
              </w:rPr>
              <w:pPrChange w:id="1938" w:author="AdministratorKH" w:date="2017-07-18T12:30:00Z">
                <w:pPr>
                  <w:spacing w:after="0" w:line="240" w:lineRule="auto"/>
                  <w:jc w:val="right"/>
                </w:pPr>
              </w:pPrChange>
            </w:pPr>
            <w:ins w:id="1939" w:author="AdministratorKH" w:date="2017-07-17T18:40:00Z">
              <w:r w:rsidRPr="00544959">
                <w:rPr>
                  <w:rFonts w:ascii="Times New Roman" w:hAnsi="Times New Roman"/>
                  <w:sz w:val="24"/>
                  <w:szCs w:val="24"/>
                  <w:rPrChange w:id="1940" w:author="AdministratorKH" w:date="2017-07-18T12:33:00Z">
                    <w:rPr>
                      <w:rFonts w:ascii="Times New Roman" w:hAnsi="Times New Roman"/>
                      <w:sz w:val="20"/>
                      <w:szCs w:val="20"/>
                    </w:rPr>
                  </w:rPrChange>
                </w:rPr>
                <w:t>1,80%</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41" w:author="AdministratorKH" w:date="2017-07-17T18:40:00Z"/>
                <w:rFonts w:ascii="Times New Roman" w:hAnsi="Times New Roman"/>
                <w:sz w:val="24"/>
                <w:szCs w:val="24"/>
                <w:rPrChange w:id="1942" w:author="AdministratorKH" w:date="2017-07-18T12:33:00Z">
                  <w:rPr>
                    <w:ins w:id="1943" w:author="AdministratorKH" w:date="2017-07-17T18:40:00Z"/>
                    <w:rFonts w:ascii="Times New Roman" w:hAnsi="Times New Roman"/>
                    <w:sz w:val="20"/>
                    <w:szCs w:val="20"/>
                  </w:rPr>
                </w:rPrChange>
              </w:rPr>
              <w:pPrChange w:id="1944" w:author="AdministratorKH" w:date="2017-07-18T12:30:00Z">
                <w:pPr>
                  <w:spacing w:after="0" w:line="240" w:lineRule="auto"/>
                  <w:jc w:val="right"/>
                </w:pPr>
              </w:pPrChange>
            </w:pPr>
            <w:ins w:id="1945" w:author="AdministratorKH" w:date="2017-07-17T18:40:00Z">
              <w:r w:rsidRPr="00544959">
                <w:rPr>
                  <w:rFonts w:ascii="Times New Roman" w:hAnsi="Times New Roman"/>
                  <w:sz w:val="24"/>
                  <w:szCs w:val="24"/>
                  <w:rPrChange w:id="1946" w:author="AdministratorKH" w:date="2017-07-18T12:33:00Z">
                    <w:rPr>
                      <w:rFonts w:ascii="Times New Roman" w:hAnsi="Times New Roman"/>
                      <w:sz w:val="20"/>
                      <w:szCs w:val="20"/>
                    </w:rPr>
                  </w:rPrChange>
                </w:rPr>
                <w:t> </w:t>
              </w:r>
            </w:ins>
          </w:p>
        </w:tc>
      </w:tr>
      <w:tr w:rsidR="00C9184C" w:rsidRPr="00544959" w:rsidTr="00650E65">
        <w:trPr>
          <w:trHeight w:val="360"/>
          <w:ins w:id="1947"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948" w:author="AdministratorKH" w:date="2017-07-17T18:40:00Z"/>
                <w:rFonts w:ascii="Times New Roman" w:hAnsi="Times New Roman"/>
                <w:sz w:val="24"/>
                <w:szCs w:val="24"/>
                <w:rPrChange w:id="1949" w:author="AdministratorKH" w:date="2017-07-18T12:33:00Z">
                  <w:rPr>
                    <w:ins w:id="1950" w:author="AdministratorKH" w:date="2017-07-17T18:40:00Z"/>
                    <w:rFonts w:ascii="Times New Roman" w:hAnsi="Times New Roman"/>
                    <w:sz w:val="20"/>
                    <w:szCs w:val="20"/>
                  </w:rPr>
                </w:rPrChange>
              </w:rPr>
              <w:pPrChange w:id="1951" w:author="AdministratorKH" w:date="2017-07-18T12:30:00Z">
                <w:pPr>
                  <w:spacing w:after="0" w:line="240" w:lineRule="auto"/>
                  <w:jc w:val="center"/>
                </w:pPr>
              </w:pPrChange>
            </w:pPr>
            <w:ins w:id="1952" w:author="AdministratorKH" w:date="2017-07-17T18:40:00Z">
              <w:r w:rsidRPr="00544959">
                <w:rPr>
                  <w:rFonts w:ascii="Times New Roman" w:hAnsi="Times New Roman"/>
                  <w:sz w:val="24"/>
                  <w:szCs w:val="24"/>
                  <w:rPrChange w:id="1953" w:author="AdministratorKH" w:date="2017-07-18T12:33:00Z">
                    <w:rPr>
                      <w:rFonts w:ascii="Times New Roman" w:hAnsi="Times New Roman"/>
                      <w:sz w:val="20"/>
                      <w:szCs w:val="20"/>
                    </w:rPr>
                  </w:rPrChange>
                </w:rPr>
                <w:t>13</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954" w:author="AdministratorKH" w:date="2017-07-17T18:40:00Z"/>
                <w:rFonts w:ascii="Times New Roman" w:hAnsi="Times New Roman"/>
                <w:sz w:val="24"/>
                <w:szCs w:val="24"/>
                <w:rPrChange w:id="1955" w:author="AdministratorKH" w:date="2017-07-18T12:33:00Z">
                  <w:rPr>
                    <w:ins w:id="1956" w:author="AdministratorKH" w:date="2017-07-17T18:40:00Z"/>
                    <w:rFonts w:ascii="Times New Roman" w:hAnsi="Times New Roman"/>
                    <w:sz w:val="19"/>
                    <w:szCs w:val="19"/>
                  </w:rPr>
                </w:rPrChange>
              </w:rPr>
              <w:pPrChange w:id="1957" w:author="AdministratorKH" w:date="2017-07-18T12:30:00Z">
                <w:pPr>
                  <w:spacing w:after="0" w:line="240" w:lineRule="auto"/>
                </w:pPr>
              </w:pPrChange>
            </w:pPr>
            <w:ins w:id="1958" w:author="AdministratorKH" w:date="2017-07-17T18:40:00Z">
              <w:r w:rsidRPr="00544959">
                <w:rPr>
                  <w:rFonts w:ascii="Times New Roman" w:hAnsi="Times New Roman"/>
                  <w:sz w:val="24"/>
                  <w:szCs w:val="24"/>
                  <w:rPrChange w:id="1959" w:author="AdministratorKH" w:date="2017-07-18T12:33:00Z">
                    <w:rPr>
                      <w:rFonts w:ascii="Times New Roman" w:hAnsi="Times New Roman"/>
                      <w:sz w:val="19"/>
                      <w:szCs w:val="19"/>
                    </w:rPr>
                  </w:rPrChange>
                </w:rPr>
                <w:t xml:space="preserve"> CTY TNHH HẢI ĐĂNG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60" w:author="AdministratorKH" w:date="2017-07-17T18:40:00Z"/>
                <w:rFonts w:ascii="Times New Roman" w:hAnsi="Times New Roman"/>
                <w:sz w:val="24"/>
                <w:szCs w:val="24"/>
                <w:rPrChange w:id="1961" w:author="AdministratorKH" w:date="2017-07-18T12:33:00Z">
                  <w:rPr>
                    <w:ins w:id="1962" w:author="AdministratorKH" w:date="2017-07-17T18:40:00Z"/>
                    <w:rFonts w:ascii="Times New Roman" w:hAnsi="Times New Roman"/>
                    <w:sz w:val="20"/>
                    <w:szCs w:val="20"/>
                  </w:rPr>
                </w:rPrChange>
              </w:rPr>
              <w:pPrChange w:id="1963" w:author="AdministratorKH" w:date="2017-07-18T12:30:00Z">
                <w:pPr>
                  <w:spacing w:after="0" w:line="240" w:lineRule="auto"/>
                  <w:jc w:val="right"/>
                </w:pPr>
              </w:pPrChange>
            </w:pPr>
            <w:ins w:id="1964" w:author="AdministratorKH" w:date="2017-07-17T18:40:00Z">
              <w:r w:rsidRPr="00544959">
                <w:rPr>
                  <w:rFonts w:ascii="Times New Roman" w:hAnsi="Times New Roman"/>
                  <w:sz w:val="24"/>
                  <w:szCs w:val="24"/>
                  <w:rPrChange w:id="1965" w:author="AdministratorKH" w:date="2017-07-18T12:33:00Z">
                    <w:rPr>
                      <w:rFonts w:ascii="Times New Roman" w:hAnsi="Times New Roman"/>
                      <w:sz w:val="20"/>
                      <w:szCs w:val="20"/>
                    </w:rPr>
                  </w:rPrChange>
                </w:rPr>
                <w:t>863.500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66" w:author="AdministratorKH" w:date="2017-07-17T18:40:00Z"/>
                <w:rFonts w:ascii="Times New Roman" w:hAnsi="Times New Roman"/>
                <w:sz w:val="24"/>
                <w:szCs w:val="24"/>
                <w:rPrChange w:id="1967" w:author="AdministratorKH" w:date="2017-07-18T12:33:00Z">
                  <w:rPr>
                    <w:ins w:id="1968" w:author="AdministratorKH" w:date="2017-07-17T18:40:00Z"/>
                    <w:rFonts w:ascii="Times New Roman" w:hAnsi="Times New Roman"/>
                    <w:sz w:val="20"/>
                    <w:szCs w:val="20"/>
                  </w:rPr>
                </w:rPrChange>
              </w:rPr>
              <w:pPrChange w:id="1969" w:author="AdministratorKH" w:date="2017-07-18T12:30:00Z">
                <w:pPr>
                  <w:spacing w:after="0" w:line="240" w:lineRule="auto"/>
                  <w:jc w:val="right"/>
                </w:pPr>
              </w:pPrChange>
            </w:pPr>
            <w:ins w:id="1970" w:author="AdministratorKH" w:date="2017-07-17T18:40:00Z">
              <w:r w:rsidRPr="00544959">
                <w:rPr>
                  <w:rFonts w:ascii="Times New Roman" w:hAnsi="Times New Roman"/>
                  <w:sz w:val="24"/>
                  <w:szCs w:val="24"/>
                  <w:rPrChange w:id="1971" w:author="AdministratorKH" w:date="2017-07-18T12:33:00Z">
                    <w:rPr>
                      <w:rFonts w:ascii="Times New Roman" w:hAnsi="Times New Roman"/>
                      <w:sz w:val="20"/>
                      <w:szCs w:val="20"/>
                    </w:rPr>
                  </w:rPrChange>
                </w:rPr>
                <w:t>1,77%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72" w:author="AdministratorKH" w:date="2017-07-17T18:40:00Z"/>
                <w:rFonts w:ascii="Times New Roman" w:hAnsi="Times New Roman"/>
                <w:sz w:val="24"/>
                <w:szCs w:val="24"/>
                <w:rPrChange w:id="1973" w:author="AdministratorKH" w:date="2017-07-18T12:33:00Z">
                  <w:rPr>
                    <w:ins w:id="1974" w:author="AdministratorKH" w:date="2017-07-17T18:40:00Z"/>
                    <w:rFonts w:ascii="Times New Roman" w:hAnsi="Times New Roman"/>
                    <w:sz w:val="20"/>
                    <w:szCs w:val="20"/>
                  </w:rPr>
                </w:rPrChange>
              </w:rPr>
              <w:pPrChange w:id="1975" w:author="AdministratorKH" w:date="2017-07-18T12:30:00Z">
                <w:pPr>
                  <w:spacing w:after="0" w:line="240" w:lineRule="auto"/>
                  <w:jc w:val="right"/>
                </w:pPr>
              </w:pPrChange>
            </w:pPr>
            <w:ins w:id="1976" w:author="AdministratorKH" w:date="2017-07-17T18:40:00Z">
              <w:r w:rsidRPr="00544959">
                <w:rPr>
                  <w:rFonts w:ascii="Times New Roman" w:hAnsi="Times New Roman"/>
                  <w:sz w:val="24"/>
                  <w:szCs w:val="24"/>
                  <w:rPrChange w:id="1977" w:author="AdministratorKH" w:date="2017-07-18T12:33:00Z">
                    <w:rPr>
                      <w:rFonts w:ascii="Times New Roman" w:hAnsi="Times New Roman"/>
                      <w:sz w:val="20"/>
                      <w:szCs w:val="20"/>
                    </w:rPr>
                  </w:rPrChange>
                </w:rPr>
                <w:t> </w:t>
              </w:r>
            </w:ins>
          </w:p>
        </w:tc>
      </w:tr>
      <w:tr w:rsidR="00C9184C" w:rsidRPr="00544959" w:rsidTr="00650E65">
        <w:trPr>
          <w:trHeight w:val="360"/>
          <w:ins w:id="1978"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1979" w:author="AdministratorKH" w:date="2017-07-17T18:40:00Z"/>
                <w:rFonts w:ascii="Times New Roman" w:hAnsi="Times New Roman"/>
                <w:sz w:val="24"/>
                <w:szCs w:val="24"/>
                <w:rPrChange w:id="1980" w:author="AdministratorKH" w:date="2017-07-18T12:33:00Z">
                  <w:rPr>
                    <w:ins w:id="1981" w:author="AdministratorKH" w:date="2017-07-17T18:40:00Z"/>
                    <w:rFonts w:ascii="Times New Roman" w:hAnsi="Times New Roman"/>
                    <w:sz w:val="20"/>
                    <w:szCs w:val="20"/>
                  </w:rPr>
                </w:rPrChange>
              </w:rPr>
              <w:pPrChange w:id="1982" w:author="AdministratorKH" w:date="2017-07-18T12:30:00Z">
                <w:pPr>
                  <w:spacing w:after="0" w:line="240" w:lineRule="auto"/>
                  <w:jc w:val="center"/>
                </w:pPr>
              </w:pPrChange>
            </w:pPr>
            <w:ins w:id="1983" w:author="AdministratorKH" w:date="2017-07-17T18:40:00Z">
              <w:r w:rsidRPr="00544959">
                <w:rPr>
                  <w:rFonts w:ascii="Times New Roman" w:hAnsi="Times New Roman"/>
                  <w:sz w:val="24"/>
                  <w:szCs w:val="24"/>
                  <w:rPrChange w:id="1984" w:author="AdministratorKH" w:date="2017-07-18T12:33:00Z">
                    <w:rPr>
                      <w:rFonts w:ascii="Times New Roman" w:hAnsi="Times New Roman"/>
                      <w:sz w:val="20"/>
                      <w:szCs w:val="20"/>
                    </w:rPr>
                  </w:rPrChange>
                </w:rPr>
                <w:t>14</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1985" w:author="AdministratorKH" w:date="2017-07-17T18:40:00Z"/>
                <w:rFonts w:ascii="Times New Roman" w:hAnsi="Times New Roman"/>
                <w:sz w:val="24"/>
                <w:szCs w:val="24"/>
                <w:rPrChange w:id="1986" w:author="AdministratorKH" w:date="2017-07-18T12:33:00Z">
                  <w:rPr>
                    <w:ins w:id="1987" w:author="AdministratorKH" w:date="2017-07-17T18:40:00Z"/>
                    <w:rFonts w:ascii="Times New Roman" w:hAnsi="Times New Roman"/>
                    <w:sz w:val="19"/>
                    <w:szCs w:val="19"/>
                  </w:rPr>
                </w:rPrChange>
              </w:rPr>
              <w:pPrChange w:id="1988" w:author="AdministratorKH" w:date="2017-07-18T12:30:00Z">
                <w:pPr>
                  <w:spacing w:after="0" w:line="240" w:lineRule="auto"/>
                </w:pPr>
              </w:pPrChange>
            </w:pPr>
            <w:ins w:id="1989" w:author="AdministratorKH" w:date="2017-07-17T18:40:00Z">
              <w:r w:rsidRPr="00544959">
                <w:rPr>
                  <w:rFonts w:ascii="Times New Roman" w:hAnsi="Times New Roman"/>
                  <w:sz w:val="24"/>
                  <w:szCs w:val="24"/>
                  <w:rPrChange w:id="1990" w:author="AdministratorKH" w:date="2017-07-18T12:33:00Z">
                    <w:rPr>
                      <w:rFonts w:ascii="Times New Roman" w:hAnsi="Times New Roman"/>
                      <w:sz w:val="19"/>
                      <w:szCs w:val="19"/>
                    </w:rPr>
                  </w:rPrChange>
                </w:rPr>
                <w:t xml:space="preserve"> CTY TNHH MTV KIM THANH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91" w:author="AdministratorKH" w:date="2017-07-17T18:40:00Z"/>
                <w:rFonts w:ascii="Times New Roman" w:hAnsi="Times New Roman"/>
                <w:sz w:val="24"/>
                <w:szCs w:val="24"/>
                <w:rPrChange w:id="1992" w:author="AdministratorKH" w:date="2017-07-18T12:33:00Z">
                  <w:rPr>
                    <w:ins w:id="1993" w:author="AdministratorKH" w:date="2017-07-17T18:40:00Z"/>
                    <w:rFonts w:ascii="Times New Roman" w:hAnsi="Times New Roman"/>
                    <w:sz w:val="20"/>
                    <w:szCs w:val="20"/>
                  </w:rPr>
                </w:rPrChange>
              </w:rPr>
              <w:pPrChange w:id="1994" w:author="AdministratorKH" w:date="2017-07-18T12:30:00Z">
                <w:pPr>
                  <w:spacing w:after="0" w:line="240" w:lineRule="auto"/>
                  <w:jc w:val="right"/>
                </w:pPr>
              </w:pPrChange>
            </w:pPr>
            <w:ins w:id="1995" w:author="AdministratorKH" w:date="2017-07-17T18:40:00Z">
              <w:r w:rsidRPr="00544959">
                <w:rPr>
                  <w:rFonts w:ascii="Times New Roman" w:hAnsi="Times New Roman"/>
                  <w:sz w:val="24"/>
                  <w:szCs w:val="24"/>
                  <w:rPrChange w:id="1996" w:author="AdministratorKH" w:date="2017-07-18T12:33:00Z">
                    <w:rPr>
                      <w:rFonts w:ascii="Times New Roman" w:hAnsi="Times New Roman"/>
                      <w:sz w:val="20"/>
                      <w:szCs w:val="20"/>
                    </w:rPr>
                  </w:rPrChange>
                </w:rPr>
                <w:t>756.500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1997" w:author="AdministratorKH" w:date="2017-07-17T18:40:00Z"/>
                <w:rFonts w:ascii="Times New Roman" w:hAnsi="Times New Roman"/>
                <w:sz w:val="24"/>
                <w:szCs w:val="24"/>
                <w:rPrChange w:id="1998" w:author="AdministratorKH" w:date="2017-07-18T12:33:00Z">
                  <w:rPr>
                    <w:ins w:id="1999" w:author="AdministratorKH" w:date="2017-07-17T18:40:00Z"/>
                    <w:rFonts w:ascii="Times New Roman" w:hAnsi="Times New Roman"/>
                    <w:sz w:val="20"/>
                    <w:szCs w:val="20"/>
                  </w:rPr>
                </w:rPrChange>
              </w:rPr>
              <w:pPrChange w:id="2000" w:author="AdministratorKH" w:date="2017-07-18T12:30:00Z">
                <w:pPr>
                  <w:spacing w:after="0" w:line="240" w:lineRule="auto"/>
                  <w:jc w:val="right"/>
                </w:pPr>
              </w:pPrChange>
            </w:pPr>
            <w:ins w:id="2001" w:author="AdministratorKH" w:date="2017-07-17T18:40:00Z">
              <w:r w:rsidRPr="00544959">
                <w:rPr>
                  <w:rFonts w:ascii="Times New Roman" w:hAnsi="Times New Roman"/>
                  <w:sz w:val="24"/>
                  <w:szCs w:val="24"/>
                  <w:rPrChange w:id="2002" w:author="AdministratorKH" w:date="2017-07-18T12:33:00Z">
                    <w:rPr>
                      <w:rFonts w:ascii="Times New Roman" w:hAnsi="Times New Roman"/>
                      <w:sz w:val="20"/>
                      <w:szCs w:val="20"/>
                    </w:rPr>
                  </w:rPrChange>
                </w:rPr>
                <w:t>1,55%</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03" w:author="AdministratorKH" w:date="2017-07-17T18:40:00Z"/>
                <w:rFonts w:ascii="Times New Roman" w:hAnsi="Times New Roman"/>
                <w:sz w:val="24"/>
                <w:szCs w:val="24"/>
                <w:rPrChange w:id="2004" w:author="AdministratorKH" w:date="2017-07-18T12:33:00Z">
                  <w:rPr>
                    <w:ins w:id="2005" w:author="AdministratorKH" w:date="2017-07-17T18:40:00Z"/>
                    <w:rFonts w:ascii="Times New Roman" w:hAnsi="Times New Roman"/>
                    <w:sz w:val="20"/>
                    <w:szCs w:val="20"/>
                  </w:rPr>
                </w:rPrChange>
              </w:rPr>
              <w:pPrChange w:id="2006" w:author="AdministratorKH" w:date="2017-07-18T12:30:00Z">
                <w:pPr>
                  <w:spacing w:after="0" w:line="240" w:lineRule="auto"/>
                  <w:jc w:val="right"/>
                </w:pPr>
              </w:pPrChange>
            </w:pPr>
            <w:ins w:id="2007" w:author="AdministratorKH" w:date="2017-07-17T18:40:00Z">
              <w:r w:rsidRPr="00544959">
                <w:rPr>
                  <w:rFonts w:ascii="Times New Roman" w:hAnsi="Times New Roman"/>
                  <w:sz w:val="24"/>
                  <w:szCs w:val="24"/>
                  <w:rPrChange w:id="2008" w:author="AdministratorKH" w:date="2017-07-18T12:33:00Z">
                    <w:rPr>
                      <w:rFonts w:ascii="Times New Roman" w:hAnsi="Times New Roman"/>
                      <w:sz w:val="20"/>
                      <w:szCs w:val="20"/>
                    </w:rPr>
                  </w:rPrChange>
                </w:rPr>
                <w:t> </w:t>
              </w:r>
            </w:ins>
          </w:p>
        </w:tc>
      </w:tr>
      <w:tr w:rsidR="00C9184C" w:rsidRPr="00544959" w:rsidTr="00650E65">
        <w:trPr>
          <w:trHeight w:val="360"/>
          <w:ins w:id="2009"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010" w:author="AdministratorKH" w:date="2017-07-17T18:40:00Z"/>
                <w:rFonts w:ascii="Times New Roman" w:hAnsi="Times New Roman"/>
                <w:sz w:val="24"/>
                <w:szCs w:val="24"/>
                <w:rPrChange w:id="2011" w:author="AdministratorKH" w:date="2017-07-18T12:33:00Z">
                  <w:rPr>
                    <w:ins w:id="2012" w:author="AdministratorKH" w:date="2017-07-17T18:40:00Z"/>
                    <w:rFonts w:ascii="Times New Roman" w:hAnsi="Times New Roman"/>
                    <w:sz w:val="20"/>
                    <w:szCs w:val="20"/>
                  </w:rPr>
                </w:rPrChange>
              </w:rPr>
              <w:pPrChange w:id="2013" w:author="AdministratorKH" w:date="2017-07-18T12:30:00Z">
                <w:pPr>
                  <w:spacing w:after="0" w:line="240" w:lineRule="auto"/>
                  <w:jc w:val="center"/>
                </w:pPr>
              </w:pPrChange>
            </w:pPr>
            <w:ins w:id="2014" w:author="AdministratorKH" w:date="2017-07-17T18:40:00Z">
              <w:r w:rsidRPr="00544959">
                <w:rPr>
                  <w:rFonts w:ascii="Times New Roman" w:hAnsi="Times New Roman"/>
                  <w:sz w:val="24"/>
                  <w:szCs w:val="24"/>
                  <w:rPrChange w:id="2015" w:author="AdministratorKH" w:date="2017-07-18T12:33:00Z">
                    <w:rPr>
                      <w:rFonts w:ascii="Times New Roman" w:hAnsi="Times New Roman"/>
                      <w:sz w:val="20"/>
                      <w:szCs w:val="20"/>
                    </w:rPr>
                  </w:rPrChange>
                </w:rPr>
                <w:t>15</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016" w:author="AdministratorKH" w:date="2017-07-17T18:40:00Z"/>
                <w:rFonts w:ascii="Times New Roman" w:hAnsi="Times New Roman"/>
                <w:sz w:val="24"/>
                <w:szCs w:val="24"/>
                <w:rPrChange w:id="2017" w:author="AdministratorKH" w:date="2017-07-18T12:33:00Z">
                  <w:rPr>
                    <w:ins w:id="2018" w:author="AdministratorKH" w:date="2017-07-17T18:40:00Z"/>
                    <w:rFonts w:ascii="Times New Roman" w:hAnsi="Times New Roman"/>
                    <w:sz w:val="19"/>
                    <w:szCs w:val="19"/>
                  </w:rPr>
                </w:rPrChange>
              </w:rPr>
              <w:pPrChange w:id="2019" w:author="AdministratorKH" w:date="2017-07-18T12:30:00Z">
                <w:pPr>
                  <w:spacing w:after="0" w:line="240" w:lineRule="auto"/>
                </w:pPr>
              </w:pPrChange>
            </w:pPr>
            <w:ins w:id="2020" w:author="AdministratorKH" w:date="2017-07-17T18:40:00Z">
              <w:r w:rsidRPr="00544959">
                <w:rPr>
                  <w:rFonts w:ascii="Times New Roman" w:hAnsi="Times New Roman"/>
                  <w:sz w:val="24"/>
                  <w:szCs w:val="24"/>
                  <w:rPrChange w:id="2021" w:author="AdministratorKH" w:date="2017-07-18T12:33:00Z">
                    <w:rPr>
                      <w:rFonts w:ascii="Times New Roman" w:hAnsi="Times New Roman"/>
                      <w:sz w:val="19"/>
                      <w:szCs w:val="19"/>
                    </w:rPr>
                  </w:rPrChange>
                </w:rPr>
                <w:t xml:space="preserve"> DNTN HOÀNG NGA</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22" w:author="AdministratorKH" w:date="2017-07-17T18:40:00Z"/>
                <w:rFonts w:ascii="Times New Roman" w:hAnsi="Times New Roman"/>
                <w:sz w:val="24"/>
                <w:szCs w:val="24"/>
                <w:rPrChange w:id="2023" w:author="AdministratorKH" w:date="2017-07-18T12:33:00Z">
                  <w:rPr>
                    <w:ins w:id="2024" w:author="AdministratorKH" w:date="2017-07-17T18:40:00Z"/>
                    <w:rFonts w:ascii="Times New Roman" w:hAnsi="Times New Roman"/>
                    <w:sz w:val="20"/>
                    <w:szCs w:val="20"/>
                  </w:rPr>
                </w:rPrChange>
              </w:rPr>
              <w:pPrChange w:id="2025" w:author="AdministratorKH" w:date="2017-07-18T12:30:00Z">
                <w:pPr>
                  <w:spacing w:after="0" w:line="240" w:lineRule="auto"/>
                  <w:jc w:val="right"/>
                </w:pPr>
              </w:pPrChange>
            </w:pPr>
            <w:ins w:id="2026" w:author="AdministratorKH" w:date="2017-07-17T18:40:00Z">
              <w:r w:rsidRPr="00544959">
                <w:rPr>
                  <w:rFonts w:ascii="Times New Roman" w:hAnsi="Times New Roman"/>
                  <w:sz w:val="24"/>
                  <w:szCs w:val="24"/>
                  <w:rPrChange w:id="2027" w:author="AdministratorKH" w:date="2017-07-18T12:33:00Z">
                    <w:rPr>
                      <w:rFonts w:ascii="Times New Roman" w:hAnsi="Times New Roman"/>
                      <w:sz w:val="20"/>
                      <w:szCs w:val="20"/>
                    </w:rPr>
                  </w:rPrChange>
                </w:rPr>
                <w:t>733.000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28" w:author="AdministratorKH" w:date="2017-07-17T18:40:00Z"/>
                <w:rFonts w:ascii="Times New Roman" w:hAnsi="Times New Roman"/>
                <w:sz w:val="24"/>
                <w:szCs w:val="24"/>
                <w:rPrChange w:id="2029" w:author="AdministratorKH" w:date="2017-07-18T12:33:00Z">
                  <w:rPr>
                    <w:ins w:id="2030" w:author="AdministratorKH" w:date="2017-07-17T18:40:00Z"/>
                    <w:rFonts w:ascii="Times New Roman" w:hAnsi="Times New Roman"/>
                    <w:sz w:val="20"/>
                    <w:szCs w:val="20"/>
                  </w:rPr>
                </w:rPrChange>
              </w:rPr>
              <w:pPrChange w:id="2031" w:author="AdministratorKH" w:date="2017-07-18T12:30:00Z">
                <w:pPr>
                  <w:spacing w:after="0" w:line="240" w:lineRule="auto"/>
                  <w:jc w:val="right"/>
                </w:pPr>
              </w:pPrChange>
            </w:pPr>
            <w:ins w:id="2032" w:author="AdministratorKH" w:date="2017-07-17T18:40:00Z">
              <w:r w:rsidRPr="00544959">
                <w:rPr>
                  <w:rFonts w:ascii="Times New Roman" w:hAnsi="Times New Roman"/>
                  <w:sz w:val="24"/>
                  <w:szCs w:val="24"/>
                  <w:rPrChange w:id="2033" w:author="AdministratorKH" w:date="2017-07-18T12:33:00Z">
                    <w:rPr>
                      <w:rFonts w:ascii="Times New Roman" w:hAnsi="Times New Roman"/>
                      <w:sz w:val="20"/>
                      <w:szCs w:val="20"/>
                    </w:rPr>
                  </w:rPrChange>
                </w:rPr>
                <w:t>1,50%</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34" w:author="AdministratorKH" w:date="2017-07-17T18:40:00Z"/>
                <w:rFonts w:ascii="Times New Roman" w:hAnsi="Times New Roman"/>
                <w:sz w:val="24"/>
                <w:szCs w:val="24"/>
                <w:rPrChange w:id="2035" w:author="AdministratorKH" w:date="2017-07-18T12:33:00Z">
                  <w:rPr>
                    <w:ins w:id="2036" w:author="AdministratorKH" w:date="2017-07-17T18:40:00Z"/>
                    <w:rFonts w:ascii="Times New Roman" w:hAnsi="Times New Roman"/>
                    <w:sz w:val="20"/>
                    <w:szCs w:val="20"/>
                  </w:rPr>
                </w:rPrChange>
              </w:rPr>
              <w:pPrChange w:id="2037" w:author="AdministratorKH" w:date="2017-07-18T12:30:00Z">
                <w:pPr>
                  <w:spacing w:after="0" w:line="240" w:lineRule="auto"/>
                  <w:jc w:val="right"/>
                </w:pPr>
              </w:pPrChange>
            </w:pPr>
            <w:ins w:id="2038" w:author="AdministratorKH" w:date="2017-07-17T18:40:00Z">
              <w:r w:rsidRPr="00544959">
                <w:rPr>
                  <w:rFonts w:ascii="Times New Roman" w:hAnsi="Times New Roman"/>
                  <w:sz w:val="24"/>
                  <w:szCs w:val="24"/>
                  <w:rPrChange w:id="2039" w:author="AdministratorKH" w:date="2017-07-18T12:33:00Z">
                    <w:rPr>
                      <w:rFonts w:ascii="Times New Roman" w:hAnsi="Times New Roman"/>
                      <w:sz w:val="20"/>
                      <w:szCs w:val="20"/>
                    </w:rPr>
                  </w:rPrChange>
                </w:rPr>
                <w:t> </w:t>
              </w:r>
            </w:ins>
          </w:p>
        </w:tc>
      </w:tr>
      <w:tr w:rsidR="00C9184C" w:rsidRPr="00544959" w:rsidTr="00650E65">
        <w:trPr>
          <w:trHeight w:val="360"/>
          <w:ins w:id="2040"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041" w:author="AdministratorKH" w:date="2017-07-17T18:40:00Z"/>
                <w:rFonts w:ascii="Times New Roman" w:hAnsi="Times New Roman"/>
                <w:sz w:val="24"/>
                <w:szCs w:val="24"/>
                <w:rPrChange w:id="2042" w:author="AdministratorKH" w:date="2017-07-18T12:33:00Z">
                  <w:rPr>
                    <w:ins w:id="2043" w:author="AdministratorKH" w:date="2017-07-17T18:40:00Z"/>
                    <w:rFonts w:ascii="Times New Roman" w:hAnsi="Times New Roman"/>
                    <w:sz w:val="20"/>
                    <w:szCs w:val="20"/>
                  </w:rPr>
                </w:rPrChange>
              </w:rPr>
              <w:pPrChange w:id="2044" w:author="AdministratorKH" w:date="2017-07-18T12:30:00Z">
                <w:pPr>
                  <w:spacing w:after="0" w:line="240" w:lineRule="auto"/>
                  <w:jc w:val="center"/>
                </w:pPr>
              </w:pPrChange>
            </w:pPr>
            <w:ins w:id="2045" w:author="AdministratorKH" w:date="2017-07-17T18:40:00Z">
              <w:r w:rsidRPr="00544959">
                <w:rPr>
                  <w:rFonts w:ascii="Times New Roman" w:hAnsi="Times New Roman"/>
                  <w:sz w:val="24"/>
                  <w:szCs w:val="24"/>
                  <w:rPrChange w:id="2046" w:author="AdministratorKH" w:date="2017-07-18T12:33:00Z">
                    <w:rPr>
                      <w:rFonts w:ascii="Times New Roman" w:hAnsi="Times New Roman"/>
                      <w:sz w:val="20"/>
                      <w:szCs w:val="20"/>
                    </w:rPr>
                  </w:rPrChange>
                </w:rPr>
                <w:t>16</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047" w:author="AdministratorKH" w:date="2017-07-17T18:40:00Z"/>
                <w:rFonts w:ascii="Times New Roman" w:hAnsi="Times New Roman"/>
                <w:sz w:val="24"/>
                <w:szCs w:val="24"/>
                <w:rPrChange w:id="2048" w:author="AdministratorKH" w:date="2017-07-18T12:33:00Z">
                  <w:rPr>
                    <w:ins w:id="2049" w:author="AdministratorKH" w:date="2017-07-17T18:40:00Z"/>
                    <w:rFonts w:ascii="Times New Roman" w:hAnsi="Times New Roman"/>
                    <w:sz w:val="19"/>
                    <w:szCs w:val="19"/>
                  </w:rPr>
                </w:rPrChange>
              </w:rPr>
              <w:pPrChange w:id="2050" w:author="AdministratorKH" w:date="2017-07-18T12:30:00Z">
                <w:pPr>
                  <w:spacing w:after="0" w:line="240" w:lineRule="auto"/>
                </w:pPr>
              </w:pPrChange>
            </w:pPr>
            <w:ins w:id="2051" w:author="AdministratorKH" w:date="2017-07-17T18:40:00Z">
              <w:r w:rsidRPr="00544959">
                <w:rPr>
                  <w:rFonts w:ascii="Times New Roman" w:hAnsi="Times New Roman"/>
                  <w:sz w:val="24"/>
                  <w:szCs w:val="24"/>
                  <w:rPrChange w:id="2052" w:author="AdministratorKH" w:date="2017-07-18T12:33:00Z">
                    <w:rPr>
                      <w:rFonts w:ascii="Times New Roman" w:hAnsi="Times New Roman"/>
                      <w:sz w:val="19"/>
                      <w:szCs w:val="19"/>
                    </w:rPr>
                  </w:rPrChange>
                </w:rPr>
                <w:t xml:space="preserve"> CTY TNHH MTV BA PHẤN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53" w:author="AdministratorKH" w:date="2017-07-17T18:40:00Z"/>
                <w:rFonts w:ascii="Times New Roman" w:hAnsi="Times New Roman"/>
                <w:sz w:val="24"/>
                <w:szCs w:val="24"/>
                <w:rPrChange w:id="2054" w:author="AdministratorKH" w:date="2017-07-18T12:33:00Z">
                  <w:rPr>
                    <w:ins w:id="2055" w:author="AdministratorKH" w:date="2017-07-17T18:40:00Z"/>
                    <w:rFonts w:ascii="Times New Roman" w:hAnsi="Times New Roman"/>
                    <w:sz w:val="20"/>
                    <w:szCs w:val="20"/>
                  </w:rPr>
                </w:rPrChange>
              </w:rPr>
              <w:pPrChange w:id="2056" w:author="AdministratorKH" w:date="2017-07-18T12:30:00Z">
                <w:pPr>
                  <w:spacing w:after="0" w:line="240" w:lineRule="auto"/>
                  <w:jc w:val="right"/>
                </w:pPr>
              </w:pPrChange>
            </w:pPr>
            <w:ins w:id="2057" w:author="AdministratorKH" w:date="2017-07-17T18:40:00Z">
              <w:r w:rsidRPr="00544959">
                <w:rPr>
                  <w:rFonts w:ascii="Times New Roman" w:hAnsi="Times New Roman"/>
                  <w:sz w:val="24"/>
                  <w:szCs w:val="24"/>
                  <w:rPrChange w:id="2058" w:author="AdministratorKH" w:date="2017-07-18T12:33:00Z">
                    <w:rPr>
                      <w:rFonts w:ascii="Times New Roman" w:hAnsi="Times New Roman"/>
                      <w:sz w:val="20"/>
                      <w:szCs w:val="20"/>
                    </w:rPr>
                  </w:rPrChange>
                </w:rPr>
                <w:t>686.500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59" w:author="AdministratorKH" w:date="2017-07-17T18:40:00Z"/>
                <w:rFonts w:ascii="Times New Roman" w:hAnsi="Times New Roman"/>
                <w:sz w:val="24"/>
                <w:szCs w:val="24"/>
                <w:rPrChange w:id="2060" w:author="AdministratorKH" w:date="2017-07-18T12:33:00Z">
                  <w:rPr>
                    <w:ins w:id="2061" w:author="AdministratorKH" w:date="2017-07-17T18:40:00Z"/>
                    <w:rFonts w:ascii="Times New Roman" w:hAnsi="Times New Roman"/>
                    <w:sz w:val="20"/>
                    <w:szCs w:val="20"/>
                  </w:rPr>
                </w:rPrChange>
              </w:rPr>
              <w:pPrChange w:id="2062" w:author="AdministratorKH" w:date="2017-07-18T12:30:00Z">
                <w:pPr>
                  <w:spacing w:after="0" w:line="240" w:lineRule="auto"/>
                  <w:jc w:val="right"/>
                </w:pPr>
              </w:pPrChange>
            </w:pPr>
            <w:ins w:id="2063" w:author="AdministratorKH" w:date="2017-07-17T18:40:00Z">
              <w:r w:rsidRPr="00544959">
                <w:rPr>
                  <w:rFonts w:ascii="Times New Roman" w:hAnsi="Times New Roman"/>
                  <w:sz w:val="24"/>
                  <w:szCs w:val="24"/>
                  <w:rPrChange w:id="2064" w:author="AdministratorKH" w:date="2017-07-18T12:33:00Z">
                    <w:rPr>
                      <w:rFonts w:ascii="Times New Roman" w:hAnsi="Times New Roman"/>
                      <w:sz w:val="20"/>
                      <w:szCs w:val="20"/>
                    </w:rPr>
                  </w:rPrChange>
                </w:rPr>
                <w:t>1,41%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65" w:author="AdministratorKH" w:date="2017-07-17T18:40:00Z"/>
                <w:rFonts w:ascii="Times New Roman" w:hAnsi="Times New Roman"/>
                <w:sz w:val="24"/>
                <w:szCs w:val="24"/>
                <w:rPrChange w:id="2066" w:author="AdministratorKH" w:date="2017-07-18T12:33:00Z">
                  <w:rPr>
                    <w:ins w:id="2067" w:author="AdministratorKH" w:date="2017-07-17T18:40:00Z"/>
                    <w:rFonts w:ascii="Times New Roman" w:hAnsi="Times New Roman"/>
                    <w:sz w:val="20"/>
                    <w:szCs w:val="20"/>
                  </w:rPr>
                </w:rPrChange>
              </w:rPr>
              <w:pPrChange w:id="2068" w:author="AdministratorKH" w:date="2017-07-18T12:30:00Z">
                <w:pPr>
                  <w:spacing w:after="0" w:line="240" w:lineRule="auto"/>
                  <w:jc w:val="right"/>
                </w:pPr>
              </w:pPrChange>
            </w:pPr>
            <w:ins w:id="2069" w:author="AdministratorKH" w:date="2017-07-17T18:40:00Z">
              <w:r w:rsidRPr="00544959">
                <w:rPr>
                  <w:rFonts w:ascii="Times New Roman" w:hAnsi="Times New Roman"/>
                  <w:sz w:val="24"/>
                  <w:szCs w:val="24"/>
                  <w:rPrChange w:id="2070" w:author="AdministratorKH" w:date="2017-07-18T12:33:00Z">
                    <w:rPr>
                      <w:rFonts w:ascii="Times New Roman" w:hAnsi="Times New Roman"/>
                      <w:sz w:val="20"/>
                      <w:szCs w:val="20"/>
                    </w:rPr>
                  </w:rPrChange>
                </w:rPr>
                <w:t> </w:t>
              </w:r>
            </w:ins>
          </w:p>
        </w:tc>
      </w:tr>
      <w:tr w:rsidR="00C9184C" w:rsidRPr="00544959" w:rsidTr="00650E65">
        <w:trPr>
          <w:trHeight w:val="360"/>
          <w:ins w:id="2071"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072" w:author="AdministratorKH" w:date="2017-07-17T18:40:00Z"/>
                <w:rFonts w:ascii="Times New Roman" w:hAnsi="Times New Roman"/>
                <w:sz w:val="24"/>
                <w:szCs w:val="24"/>
                <w:rPrChange w:id="2073" w:author="AdministratorKH" w:date="2017-07-18T12:33:00Z">
                  <w:rPr>
                    <w:ins w:id="2074" w:author="AdministratorKH" w:date="2017-07-17T18:40:00Z"/>
                    <w:rFonts w:ascii="Times New Roman" w:hAnsi="Times New Roman"/>
                    <w:sz w:val="20"/>
                    <w:szCs w:val="20"/>
                  </w:rPr>
                </w:rPrChange>
              </w:rPr>
              <w:pPrChange w:id="2075" w:author="AdministratorKH" w:date="2017-07-18T12:30:00Z">
                <w:pPr>
                  <w:spacing w:after="0" w:line="240" w:lineRule="auto"/>
                  <w:jc w:val="center"/>
                </w:pPr>
              </w:pPrChange>
            </w:pPr>
            <w:ins w:id="2076" w:author="AdministratorKH" w:date="2017-07-17T18:40:00Z">
              <w:r w:rsidRPr="00544959">
                <w:rPr>
                  <w:rFonts w:ascii="Times New Roman" w:hAnsi="Times New Roman"/>
                  <w:sz w:val="24"/>
                  <w:szCs w:val="24"/>
                  <w:rPrChange w:id="2077" w:author="AdministratorKH" w:date="2017-07-18T12:33:00Z">
                    <w:rPr>
                      <w:rFonts w:ascii="Times New Roman" w:hAnsi="Times New Roman"/>
                      <w:sz w:val="20"/>
                      <w:szCs w:val="20"/>
                    </w:rPr>
                  </w:rPrChange>
                </w:rPr>
                <w:t>17</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078" w:author="AdministratorKH" w:date="2017-07-17T18:40:00Z"/>
                <w:rFonts w:ascii="Times New Roman" w:hAnsi="Times New Roman"/>
                <w:sz w:val="24"/>
                <w:szCs w:val="24"/>
                <w:rPrChange w:id="2079" w:author="AdministratorKH" w:date="2017-07-18T12:33:00Z">
                  <w:rPr>
                    <w:ins w:id="2080" w:author="AdministratorKH" w:date="2017-07-17T18:40:00Z"/>
                    <w:rFonts w:ascii="Times New Roman" w:hAnsi="Times New Roman"/>
                    <w:sz w:val="19"/>
                    <w:szCs w:val="19"/>
                  </w:rPr>
                </w:rPrChange>
              </w:rPr>
              <w:pPrChange w:id="2081" w:author="AdministratorKH" w:date="2017-07-18T12:30:00Z">
                <w:pPr>
                  <w:spacing w:after="0" w:line="240" w:lineRule="auto"/>
                </w:pPr>
              </w:pPrChange>
            </w:pPr>
            <w:ins w:id="2082" w:author="AdministratorKH" w:date="2017-07-17T18:40:00Z">
              <w:r w:rsidRPr="00544959">
                <w:rPr>
                  <w:rFonts w:ascii="Times New Roman" w:hAnsi="Times New Roman"/>
                  <w:sz w:val="24"/>
                  <w:szCs w:val="24"/>
                  <w:rPrChange w:id="2083" w:author="AdministratorKH" w:date="2017-07-18T12:33:00Z">
                    <w:rPr>
                      <w:rFonts w:ascii="Times New Roman" w:hAnsi="Times New Roman"/>
                      <w:sz w:val="19"/>
                      <w:szCs w:val="19"/>
                    </w:rPr>
                  </w:rPrChange>
                </w:rPr>
                <w:t xml:space="preserve"> CTY TNHH LÊ MINH NGUYÊN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84" w:author="AdministratorKH" w:date="2017-07-17T18:40:00Z"/>
                <w:rFonts w:ascii="Times New Roman" w:hAnsi="Times New Roman"/>
                <w:sz w:val="24"/>
                <w:szCs w:val="24"/>
                <w:rPrChange w:id="2085" w:author="AdministratorKH" w:date="2017-07-18T12:33:00Z">
                  <w:rPr>
                    <w:ins w:id="2086" w:author="AdministratorKH" w:date="2017-07-17T18:40:00Z"/>
                    <w:rFonts w:ascii="Times New Roman" w:hAnsi="Times New Roman"/>
                    <w:sz w:val="20"/>
                    <w:szCs w:val="20"/>
                  </w:rPr>
                </w:rPrChange>
              </w:rPr>
              <w:pPrChange w:id="2087" w:author="AdministratorKH" w:date="2017-07-18T12:30:00Z">
                <w:pPr>
                  <w:spacing w:after="0" w:line="240" w:lineRule="auto"/>
                  <w:jc w:val="right"/>
                </w:pPr>
              </w:pPrChange>
            </w:pPr>
            <w:ins w:id="2088" w:author="AdministratorKH" w:date="2017-07-17T18:40:00Z">
              <w:r w:rsidRPr="00544959">
                <w:rPr>
                  <w:rFonts w:ascii="Times New Roman" w:hAnsi="Times New Roman"/>
                  <w:sz w:val="24"/>
                  <w:szCs w:val="24"/>
                  <w:rPrChange w:id="2089" w:author="AdministratorKH" w:date="2017-07-18T12:33:00Z">
                    <w:rPr>
                      <w:rFonts w:ascii="Times New Roman" w:hAnsi="Times New Roman"/>
                      <w:sz w:val="20"/>
                      <w:szCs w:val="20"/>
                    </w:rPr>
                  </w:rPrChange>
                </w:rPr>
                <w:t>651.000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90" w:author="AdministratorKH" w:date="2017-07-17T18:40:00Z"/>
                <w:rFonts w:ascii="Times New Roman" w:hAnsi="Times New Roman"/>
                <w:sz w:val="24"/>
                <w:szCs w:val="24"/>
                <w:rPrChange w:id="2091" w:author="AdministratorKH" w:date="2017-07-18T12:33:00Z">
                  <w:rPr>
                    <w:ins w:id="2092" w:author="AdministratorKH" w:date="2017-07-17T18:40:00Z"/>
                    <w:rFonts w:ascii="Times New Roman" w:hAnsi="Times New Roman"/>
                    <w:sz w:val="20"/>
                    <w:szCs w:val="20"/>
                  </w:rPr>
                </w:rPrChange>
              </w:rPr>
              <w:pPrChange w:id="2093" w:author="AdministratorKH" w:date="2017-07-18T12:30:00Z">
                <w:pPr>
                  <w:spacing w:after="0" w:line="240" w:lineRule="auto"/>
                  <w:jc w:val="right"/>
                </w:pPr>
              </w:pPrChange>
            </w:pPr>
            <w:ins w:id="2094" w:author="AdministratorKH" w:date="2017-07-17T18:40:00Z">
              <w:r w:rsidRPr="00544959">
                <w:rPr>
                  <w:rFonts w:ascii="Times New Roman" w:hAnsi="Times New Roman"/>
                  <w:sz w:val="24"/>
                  <w:szCs w:val="24"/>
                  <w:rPrChange w:id="2095" w:author="AdministratorKH" w:date="2017-07-18T12:33:00Z">
                    <w:rPr>
                      <w:rFonts w:ascii="Times New Roman" w:hAnsi="Times New Roman"/>
                      <w:sz w:val="20"/>
                      <w:szCs w:val="20"/>
                    </w:rPr>
                  </w:rPrChange>
                </w:rPr>
                <w:t>1,34%</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096" w:author="AdministratorKH" w:date="2017-07-17T18:40:00Z"/>
                <w:rFonts w:ascii="Times New Roman" w:hAnsi="Times New Roman"/>
                <w:sz w:val="24"/>
                <w:szCs w:val="24"/>
                <w:rPrChange w:id="2097" w:author="AdministratorKH" w:date="2017-07-18T12:33:00Z">
                  <w:rPr>
                    <w:ins w:id="2098" w:author="AdministratorKH" w:date="2017-07-17T18:40:00Z"/>
                    <w:rFonts w:ascii="Times New Roman" w:hAnsi="Times New Roman"/>
                    <w:sz w:val="20"/>
                    <w:szCs w:val="20"/>
                  </w:rPr>
                </w:rPrChange>
              </w:rPr>
              <w:pPrChange w:id="2099" w:author="AdministratorKH" w:date="2017-07-18T12:30:00Z">
                <w:pPr>
                  <w:spacing w:after="0" w:line="240" w:lineRule="auto"/>
                  <w:jc w:val="right"/>
                </w:pPr>
              </w:pPrChange>
            </w:pPr>
            <w:ins w:id="2100" w:author="AdministratorKH" w:date="2017-07-17T18:40:00Z">
              <w:r w:rsidRPr="00544959">
                <w:rPr>
                  <w:rFonts w:ascii="Times New Roman" w:hAnsi="Times New Roman"/>
                  <w:sz w:val="24"/>
                  <w:szCs w:val="24"/>
                  <w:rPrChange w:id="2101" w:author="AdministratorKH" w:date="2017-07-18T12:33:00Z">
                    <w:rPr>
                      <w:rFonts w:ascii="Times New Roman" w:hAnsi="Times New Roman"/>
                      <w:sz w:val="20"/>
                      <w:szCs w:val="20"/>
                    </w:rPr>
                  </w:rPrChange>
                </w:rPr>
                <w:t> </w:t>
              </w:r>
            </w:ins>
          </w:p>
        </w:tc>
      </w:tr>
      <w:tr w:rsidR="00C9184C" w:rsidRPr="00544959" w:rsidTr="00650E65">
        <w:trPr>
          <w:trHeight w:val="360"/>
          <w:ins w:id="2102"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103" w:author="AdministratorKH" w:date="2017-07-17T18:40:00Z"/>
                <w:rFonts w:ascii="Times New Roman" w:hAnsi="Times New Roman"/>
                <w:sz w:val="24"/>
                <w:szCs w:val="24"/>
                <w:rPrChange w:id="2104" w:author="AdministratorKH" w:date="2017-07-18T12:33:00Z">
                  <w:rPr>
                    <w:ins w:id="2105" w:author="AdministratorKH" w:date="2017-07-17T18:40:00Z"/>
                    <w:rFonts w:ascii="Times New Roman" w:hAnsi="Times New Roman"/>
                    <w:sz w:val="20"/>
                    <w:szCs w:val="20"/>
                  </w:rPr>
                </w:rPrChange>
              </w:rPr>
              <w:pPrChange w:id="2106" w:author="AdministratorKH" w:date="2017-07-18T12:30:00Z">
                <w:pPr>
                  <w:spacing w:after="0" w:line="240" w:lineRule="auto"/>
                  <w:jc w:val="center"/>
                </w:pPr>
              </w:pPrChange>
            </w:pPr>
            <w:ins w:id="2107" w:author="AdministratorKH" w:date="2017-07-17T18:40:00Z">
              <w:r w:rsidRPr="00544959">
                <w:rPr>
                  <w:rFonts w:ascii="Times New Roman" w:hAnsi="Times New Roman"/>
                  <w:sz w:val="24"/>
                  <w:szCs w:val="24"/>
                  <w:rPrChange w:id="2108" w:author="AdministratorKH" w:date="2017-07-18T12:33:00Z">
                    <w:rPr>
                      <w:rFonts w:ascii="Times New Roman" w:hAnsi="Times New Roman"/>
                      <w:sz w:val="20"/>
                      <w:szCs w:val="20"/>
                    </w:rPr>
                  </w:rPrChange>
                </w:rPr>
                <w:t>18</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109" w:author="AdministratorKH" w:date="2017-07-17T18:40:00Z"/>
                <w:rFonts w:ascii="Times New Roman" w:hAnsi="Times New Roman"/>
                <w:sz w:val="24"/>
                <w:szCs w:val="24"/>
                <w:rPrChange w:id="2110" w:author="AdministratorKH" w:date="2017-07-18T12:33:00Z">
                  <w:rPr>
                    <w:ins w:id="2111" w:author="AdministratorKH" w:date="2017-07-17T18:40:00Z"/>
                    <w:rFonts w:ascii="Times New Roman" w:hAnsi="Times New Roman"/>
                    <w:sz w:val="19"/>
                    <w:szCs w:val="19"/>
                  </w:rPr>
                </w:rPrChange>
              </w:rPr>
              <w:pPrChange w:id="2112" w:author="AdministratorKH" w:date="2017-07-18T12:30:00Z">
                <w:pPr>
                  <w:spacing w:after="0" w:line="240" w:lineRule="auto"/>
                </w:pPr>
              </w:pPrChange>
            </w:pPr>
            <w:ins w:id="2113" w:author="AdministratorKH" w:date="2017-07-17T18:40:00Z">
              <w:r w:rsidRPr="00544959">
                <w:rPr>
                  <w:rFonts w:ascii="Times New Roman" w:hAnsi="Times New Roman"/>
                  <w:sz w:val="24"/>
                  <w:szCs w:val="24"/>
                  <w:rPrChange w:id="2114" w:author="AdministratorKH" w:date="2017-07-18T12:33:00Z">
                    <w:rPr>
                      <w:rFonts w:ascii="Times New Roman" w:hAnsi="Times New Roman"/>
                      <w:sz w:val="19"/>
                      <w:szCs w:val="19"/>
                    </w:rPr>
                  </w:rPrChange>
                </w:rPr>
                <w:t xml:space="preserve"> DNTN ĐẠI ĐÔNG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15" w:author="AdministratorKH" w:date="2017-07-17T18:40:00Z"/>
                <w:rFonts w:ascii="Times New Roman" w:hAnsi="Times New Roman"/>
                <w:sz w:val="24"/>
                <w:szCs w:val="24"/>
                <w:rPrChange w:id="2116" w:author="AdministratorKH" w:date="2017-07-18T12:33:00Z">
                  <w:rPr>
                    <w:ins w:id="2117" w:author="AdministratorKH" w:date="2017-07-17T18:40:00Z"/>
                    <w:rFonts w:ascii="Times New Roman" w:hAnsi="Times New Roman"/>
                    <w:sz w:val="20"/>
                    <w:szCs w:val="20"/>
                  </w:rPr>
                </w:rPrChange>
              </w:rPr>
              <w:pPrChange w:id="2118" w:author="AdministratorKH" w:date="2017-07-18T12:30:00Z">
                <w:pPr>
                  <w:spacing w:after="0" w:line="240" w:lineRule="auto"/>
                  <w:jc w:val="right"/>
                </w:pPr>
              </w:pPrChange>
            </w:pPr>
            <w:ins w:id="2119" w:author="AdministratorKH" w:date="2017-07-17T18:40:00Z">
              <w:r w:rsidRPr="00544959">
                <w:rPr>
                  <w:rFonts w:ascii="Times New Roman" w:hAnsi="Times New Roman"/>
                  <w:sz w:val="24"/>
                  <w:szCs w:val="24"/>
                  <w:rPrChange w:id="2120" w:author="AdministratorKH" w:date="2017-07-18T12:33:00Z">
                    <w:rPr>
                      <w:rFonts w:ascii="Times New Roman" w:hAnsi="Times New Roman"/>
                      <w:sz w:val="20"/>
                      <w:szCs w:val="20"/>
                    </w:rPr>
                  </w:rPrChange>
                </w:rPr>
                <w:t>622.500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21" w:author="AdministratorKH" w:date="2017-07-17T18:40:00Z"/>
                <w:rFonts w:ascii="Times New Roman" w:hAnsi="Times New Roman"/>
                <w:sz w:val="24"/>
                <w:szCs w:val="24"/>
                <w:rPrChange w:id="2122" w:author="AdministratorKH" w:date="2017-07-18T12:33:00Z">
                  <w:rPr>
                    <w:ins w:id="2123" w:author="AdministratorKH" w:date="2017-07-17T18:40:00Z"/>
                    <w:rFonts w:ascii="Times New Roman" w:hAnsi="Times New Roman"/>
                    <w:sz w:val="20"/>
                    <w:szCs w:val="20"/>
                  </w:rPr>
                </w:rPrChange>
              </w:rPr>
              <w:pPrChange w:id="2124" w:author="AdministratorKH" w:date="2017-07-18T12:30:00Z">
                <w:pPr>
                  <w:spacing w:after="0" w:line="240" w:lineRule="auto"/>
                  <w:jc w:val="right"/>
                </w:pPr>
              </w:pPrChange>
            </w:pPr>
            <w:ins w:id="2125" w:author="AdministratorKH" w:date="2017-07-17T18:40:00Z">
              <w:r w:rsidRPr="00544959">
                <w:rPr>
                  <w:rFonts w:ascii="Times New Roman" w:hAnsi="Times New Roman"/>
                  <w:sz w:val="24"/>
                  <w:szCs w:val="24"/>
                  <w:rPrChange w:id="2126" w:author="AdministratorKH" w:date="2017-07-18T12:33:00Z">
                    <w:rPr>
                      <w:rFonts w:ascii="Times New Roman" w:hAnsi="Times New Roman"/>
                      <w:sz w:val="20"/>
                      <w:szCs w:val="20"/>
                    </w:rPr>
                  </w:rPrChange>
                </w:rPr>
                <w:t>1,28%</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27" w:author="AdministratorKH" w:date="2017-07-17T18:40:00Z"/>
                <w:rFonts w:ascii="Times New Roman" w:hAnsi="Times New Roman"/>
                <w:sz w:val="24"/>
                <w:szCs w:val="24"/>
                <w:rPrChange w:id="2128" w:author="AdministratorKH" w:date="2017-07-18T12:33:00Z">
                  <w:rPr>
                    <w:ins w:id="2129" w:author="AdministratorKH" w:date="2017-07-17T18:40:00Z"/>
                    <w:rFonts w:ascii="Times New Roman" w:hAnsi="Times New Roman"/>
                    <w:sz w:val="20"/>
                    <w:szCs w:val="20"/>
                  </w:rPr>
                </w:rPrChange>
              </w:rPr>
              <w:pPrChange w:id="2130" w:author="AdministratorKH" w:date="2017-07-18T12:30:00Z">
                <w:pPr>
                  <w:spacing w:after="0" w:line="240" w:lineRule="auto"/>
                  <w:jc w:val="right"/>
                </w:pPr>
              </w:pPrChange>
            </w:pPr>
            <w:ins w:id="2131" w:author="AdministratorKH" w:date="2017-07-17T18:40:00Z">
              <w:r w:rsidRPr="00544959">
                <w:rPr>
                  <w:rFonts w:ascii="Times New Roman" w:hAnsi="Times New Roman"/>
                  <w:sz w:val="24"/>
                  <w:szCs w:val="24"/>
                  <w:rPrChange w:id="2132" w:author="AdministratorKH" w:date="2017-07-18T12:33:00Z">
                    <w:rPr>
                      <w:rFonts w:ascii="Times New Roman" w:hAnsi="Times New Roman"/>
                      <w:sz w:val="20"/>
                      <w:szCs w:val="20"/>
                    </w:rPr>
                  </w:rPrChange>
                </w:rPr>
                <w:t> </w:t>
              </w:r>
            </w:ins>
          </w:p>
        </w:tc>
      </w:tr>
      <w:tr w:rsidR="00C9184C" w:rsidRPr="00544959" w:rsidTr="00650E65">
        <w:trPr>
          <w:trHeight w:val="360"/>
          <w:ins w:id="2133"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134" w:author="AdministratorKH" w:date="2017-07-17T18:40:00Z"/>
                <w:rFonts w:ascii="Times New Roman" w:hAnsi="Times New Roman"/>
                <w:sz w:val="24"/>
                <w:szCs w:val="24"/>
                <w:rPrChange w:id="2135" w:author="AdministratorKH" w:date="2017-07-18T12:33:00Z">
                  <w:rPr>
                    <w:ins w:id="2136" w:author="AdministratorKH" w:date="2017-07-17T18:40:00Z"/>
                    <w:rFonts w:ascii="Times New Roman" w:hAnsi="Times New Roman"/>
                    <w:sz w:val="20"/>
                    <w:szCs w:val="20"/>
                  </w:rPr>
                </w:rPrChange>
              </w:rPr>
              <w:pPrChange w:id="2137" w:author="AdministratorKH" w:date="2017-07-18T12:30:00Z">
                <w:pPr>
                  <w:spacing w:after="0" w:line="240" w:lineRule="auto"/>
                  <w:jc w:val="center"/>
                </w:pPr>
              </w:pPrChange>
            </w:pPr>
            <w:ins w:id="2138" w:author="AdministratorKH" w:date="2017-07-17T18:40:00Z">
              <w:r w:rsidRPr="00544959">
                <w:rPr>
                  <w:rFonts w:ascii="Times New Roman" w:hAnsi="Times New Roman"/>
                  <w:sz w:val="24"/>
                  <w:szCs w:val="24"/>
                  <w:rPrChange w:id="2139" w:author="AdministratorKH" w:date="2017-07-18T12:33:00Z">
                    <w:rPr>
                      <w:rFonts w:ascii="Times New Roman" w:hAnsi="Times New Roman"/>
                      <w:sz w:val="20"/>
                      <w:szCs w:val="20"/>
                    </w:rPr>
                  </w:rPrChange>
                </w:rPr>
                <w:t>19</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140" w:author="AdministratorKH" w:date="2017-07-17T18:40:00Z"/>
                <w:rFonts w:ascii="Times New Roman" w:hAnsi="Times New Roman"/>
                <w:sz w:val="24"/>
                <w:szCs w:val="24"/>
                <w:rPrChange w:id="2141" w:author="AdministratorKH" w:date="2017-07-18T12:33:00Z">
                  <w:rPr>
                    <w:ins w:id="2142" w:author="AdministratorKH" w:date="2017-07-17T18:40:00Z"/>
                    <w:rFonts w:ascii="Times New Roman" w:hAnsi="Times New Roman"/>
                    <w:sz w:val="19"/>
                    <w:szCs w:val="19"/>
                  </w:rPr>
                </w:rPrChange>
              </w:rPr>
              <w:pPrChange w:id="2143" w:author="AdministratorKH" w:date="2017-07-18T12:30:00Z">
                <w:pPr>
                  <w:spacing w:after="0" w:line="240" w:lineRule="auto"/>
                </w:pPr>
              </w:pPrChange>
            </w:pPr>
            <w:ins w:id="2144" w:author="AdministratorKH" w:date="2017-07-17T18:40:00Z">
              <w:r w:rsidRPr="00544959">
                <w:rPr>
                  <w:rFonts w:ascii="Times New Roman" w:hAnsi="Times New Roman"/>
                  <w:sz w:val="24"/>
                  <w:szCs w:val="24"/>
                  <w:rPrChange w:id="2145" w:author="AdministratorKH" w:date="2017-07-18T12:33:00Z">
                    <w:rPr>
                      <w:rFonts w:ascii="Times New Roman" w:hAnsi="Times New Roman"/>
                      <w:sz w:val="19"/>
                      <w:szCs w:val="19"/>
                    </w:rPr>
                  </w:rPrChange>
                </w:rPr>
                <w:t xml:space="preserve"> DNTN TH. LÁ HOÀNG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46" w:author="AdministratorKH" w:date="2017-07-17T18:40:00Z"/>
                <w:rFonts w:ascii="Times New Roman" w:hAnsi="Times New Roman"/>
                <w:sz w:val="24"/>
                <w:szCs w:val="24"/>
                <w:rPrChange w:id="2147" w:author="AdministratorKH" w:date="2017-07-18T12:33:00Z">
                  <w:rPr>
                    <w:ins w:id="2148" w:author="AdministratorKH" w:date="2017-07-17T18:40:00Z"/>
                    <w:rFonts w:ascii="Times New Roman" w:hAnsi="Times New Roman"/>
                    <w:sz w:val="20"/>
                    <w:szCs w:val="20"/>
                  </w:rPr>
                </w:rPrChange>
              </w:rPr>
              <w:pPrChange w:id="2149" w:author="AdministratorKH" w:date="2017-07-18T12:30:00Z">
                <w:pPr>
                  <w:spacing w:after="0" w:line="240" w:lineRule="auto"/>
                  <w:jc w:val="right"/>
                </w:pPr>
              </w:pPrChange>
            </w:pPr>
            <w:ins w:id="2150" w:author="AdministratorKH" w:date="2017-07-17T18:40:00Z">
              <w:r w:rsidRPr="00544959">
                <w:rPr>
                  <w:rFonts w:ascii="Times New Roman" w:hAnsi="Times New Roman"/>
                  <w:sz w:val="24"/>
                  <w:szCs w:val="24"/>
                  <w:rPrChange w:id="2151" w:author="AdministratorKH" w:date="2017-07-18T12:33:00Z">
                    <w:rPr>
                      <w:rFonts w:ascii="Times New Roman" w:hAnsi="Times New Roman"/>
                      <w:sz w:val="20"/>
                      <w:szCs w:val="20"/>
                    </w:rPr>
                  </w:rPrChange>
                </w:rPr>
                <w:t>550.500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52" w:author="AdministratorKH" w:date="2017-07-17T18:40:00Z"/>
                <w:rFonts w:ascii="Times New Roman" w:hAnsi="Times New Roman"/>
                <w:sz w:val="24"/>
                <w:szCs w:val="24"/>
                <w:rPrChange w:id="2153" w:author="AdministratorKH" w:date="2017-07-18T12:33:00Z">
                  <w:rPr>
                    <w:ins w:id="2154" w:author="AdministratorKH" w:date="2017-07-17T18:40:00Z"/>
                    <w:rFonts w:ascii="Times New Roman" w:hAnsi="Times New Roman"/>
                    <w:sz w:val="20"/>
                    <w:szCs w:val="20"/>
                  </w:rPr>
                </w:rPrChange>
              </w:rPr>
              <w:pPrChange w:id="2155" w:author="AdministratorKH" w:date="2017-07-18T12:30:00Z">
                <w:pPr>
                  <w:spacing w:after="0" w:line="240" w:lineRule="auto"/>
                  <w:jc w:val="right"/>
                </w:pPr>
              </w:pPrChange>
            </w:pPr>
            <w:ins w:id="2156" w:author="AdministratorKH" w:date="2017-07-17T18:40:00Z">
              <w:r w:rsidRPr="00544959">
                <w:rPr>
                  <w:rFonts w:ascii="Times New Roman" w:hAnsi="Times New Roman"/>
                  <w:sz w:val="24"/>
                  <w:szCs w:val="24"/>
                  <w:rPrChange w:id="2157" w:author="AdministratorKH" w:date="2017-07-18T12:33:00Z">
                    <w:rPr>
                      <w:rFonts w:ascii="Times New Roman" w:hAnsi="Times New Roman"/>
                      <w:sz w:val="20"/>
                      <w:szCs w:val="20"/>
                    </w:rPr>
                  </w:rPrChange>
                </w:rPr>
                <w:t>1,13%</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58" w:author="AdministratorKH" w:date="2017-07-17T18:40:00Z"/>
                <w:rFonts w:ascii="Times New Roman" w:hAnsi="Times New Roman"/>
                <w:sz w:val="24"/>
                <w:szCs w:val="24"/>
                <w:rPrChange w:id="2159" w:author="AdministratorKH" w:date="2017-07-18T12:33:00Z">
                  <w:rPr>
                    <w:ins w:id="2160" w:author="AdministratorKH" w:date="2017-07-17T18:40:00Z"/>
                    <w:rFonts w:ascii="Times New Roman" w:hAnsi="Times New Roman"/>
                    <w:sz w:val="20"/>
                    <w:szCs w:val="20"/>
                  </w:rPr>
                </w:rPrChange>
              </w:rPr>
              <w:pPrChange w:id="2161" w:author="AdministratorKH" w:date="2017-07-18T12:30:00Z">
                <w:pPr>
                  <w:spacing w:after="0" w:line="240" w:lineRule="auto"/>
                  <w:jc w:val="right"/>
                </w:pPr>
              </w:pPrChange>
            </w:pPr>
            <w:ins w:id="2162" w:author="AdministratorKH" w:date="2017-07-17T18:40:00Z">
              <w:r w:rsidRPr="00544959">
                <w:rPr>
                  <w:rFonts w:ascii="Times New Roman" w:hAnsi="Times New Roman"/>
                  <w:sz w:val="24"/>
                  <w:szCs w:val="24"/>
                  <w:rPrChange w:id="2163" w:author="AdministratorKH" w:date="2017-07-18T12:33:00Z">
                    <w:rPr>
                      <w:rFonts w:ascii="Times New Roman" w:hAnsi="Times New Roman"/>
                      <w:sz w:val="20"/>
                      <w:szCs w:val="20"/>
                    </w:rPr>
                  </w:rPrChange>
                </w:rPr>
                <w:t> </w:t>
              </w:r>
            </w:ins>
          </w:p>
        </w:tc>
      </w:tr>
      <w:tr w:rsidR="00C9184C" w:rsidRPr="00544959" w:rsidTr="00650E65">
        <w:trPr>
          <w:trHeight w:val="360"/>
          <w:ins w:id="2164"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165" w:author="AdministratorKH" w:date="2017-07-17T18:40:00Z"/>
                <w:rFonts w:ascii="Times New Roman" w:hAnsi="Times New Roman"/>
                <w:sz w:val="24"/>
                <w:szCs w:val="24"/>
                <w:rPrChange w:id="2166" w:author="AdministratorKH" w:date="2017-07-18T12:33:00Z">
                  <w:rPr>
                    <w:ins w:id="2167" w:author="AdministratorKH" w:date="2017-07-17T18:40:00Z"/>
                    <w:rFonts w:ascii="Times New Roman" w:hAnsi="Times New Roman"/>
                    <w:sz w:val="20"/>
                    <w:szCs w:val="20"/>
                  </w:rPr>
                </w:rPrChange>
              </w:rPr>
              <w:pPrChange w:id="2168" w:author="AdministratorKH" w:date="2017-07-18T12:30:00Z">
                <w:pPr>
                  <w:spacing w:after="0" w:line="240" w:lineRule="auto"/>
                  <w:jc w:val="center"/>
                </w:pPr>
              </w:pPrChange>
            </w:pPr>
            <w:ins w:id="2169" w:author="AdministratorKH" w:date="2017-07-17T18:40:00Z">
              <w:r w:rsidRPr="00544959">
                <w:rPr>
                  <w:rFonts w:ascii="Times New Roman" w:hAnsi="Times New Roman"/>
                  <w:sz w:val="24"/>
                  <w:szCs w:val="24"/>
                  <w:rPrChange w:id="2170" w:author="AdministratorKH" w:date="2017-07-18T12:33:00Z">
                    <w:rPr>
                      <w:rFonts w:ascii="Times New Roman" w:hAnsi="Times New Roman"/>
                      <w:sz w:val="20"/>
                      <w:szCs w:val="20"/>
                    </w:rPr>
                  </w:rPrChange>
                </w:rPr>
                <w:t>20</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171" w:author="AdministratorKH" w:date="2017-07-17T18:40:00Z"/>
                <w:rFonts w:ascii="Times New Roman" w:hAnsi="Times New Roman"/>
                <w:sz w:val="24"/>
                <w:szCs w:val="24"/>
                <w:rPrChange w:id="2172" w:author="AdministratorKH" w:date="2017-07-18T12:33:00Z">
                  <w:rPr>
                    <w:ins w:id="2173" w:author="AdministratorKH" w:date="2017-07-17T18:40:00Z"/>
                    <w:rFonts w:ascii="Times New Roman" w:hAnsi="Times New Roman"/>
                    <w:sz w:val="19"/>
                    <w:szCs w:val="19"/>
                  </w:rPr>
                </w:rPrChange>
              </w:rPr>
              <w:pPrChange w:id="2174" w:author="AdministratorKH" w:date="2017-07-18T12:30:00Z">
                <w:pPr>
                  <w:spacing w:after="0" w:line="240" w:lineRule="auto"/>
                </w:pPr>
              </w:pPrChange>
            </w:pPr>
            <w:ins w:id="2175" w:author="AdministratorKH" w:date="2017-07-17T18:40:00Z">
              <w:r w:rsidRPr="00544959">
                <w:rPr>
                  <w:rFonts w:ascii="Times New Roman" w:hAnsi="Times New Roman"/>
                  <w:sz w:val="24"/>
                  <w:szCs w:val="24"/>
                  <w:rPrChange w:id="2176" w:author="AdministratorKH" w:date="2017-07-18T12:33:00Z">
                    <w:rPr>
                      <w:rFonts w:ascii="Times New Roman" w:hAnsi="Times New Roman"/>
                      <w:sz w:val="19"/>
                      <w:szCs w:val="19"/>
                    </w:rPr>
                  </w:rPrChange>
                </w:rPr>
                <w:t xml:space="preserve"> DNTN THÙY LINH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77" w:author="AdministratorKH" w:date="2017-07-17T18:40:00Z"/>
                <w:rFonts w:ascii="Times New Roman" w:hAnsi="Times New Roman"/>
                <w:sz w:val="24"/>
                <w:szCs w:val="24"/>
                <w:rPrChange w:id="2178" w:author="AdministratorKH" w:date="2017-07-18T12:33:00Z">
                  <w:rPr>
                    <w:ins w:id="2179" w:author="AdministratorKH" w:date="2017-07-17T18:40:00Z"/>
                    <w:rFonts w:ascii="Times New Roman" w:hAnsi="Times New Roman"/>
                    <w:sz w:val="20"/>
                    <w:szCs w:val="20"/>
                  </w:rPr>
                </w:rPrChange>
              </w:rPr>
              <w:pPrChange w:id="2180" w:author="AdministratorKH" w:date="2017-07-18T12:30:00Z">
                <w:pPr>
                  <w:spacing w:after="0" w:line="240" w:lineRule="auto"/>
                  <w:jc w:val="right"/>
                </w:pPr>
              </w:pPrChange>
            </w:pPr>
            <w:ins w:id="2181" w:author="AdministratorKH" w:date="2017-07-17T18:40:00Z">
              <w:r w:rsidRPr="00544959">
                <w:rPr>
                  <w:rFonts w:ascii="Times New Roman" w:hAnsi="Times New Roman"/>
                  <w:sz w:val="24"/>
                  <w:szCs w:val="24"/>
                  <w:rPrChange w:id="2182" w:author="AdministratorKH" w:date="2017-07-18T12:33:00Z">
                    <w:rPr>
                      <w:rFonts w:ascii="Times New Roman" w:hAnsi="Times New Roman"/>
                      <w:sz w:val="20"/>
                      <w:szCs w:val="20"/>
                    </w:rPr>
                  </w:rPrChange>
                </w:rPr>
                <w:t>491.500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83" w:author="AdministratorKH" w:date="2017-07-17T18:40:00Z"/>
                <w:rFonts w:ascii="Times New Roman" w:hAnsi="Times New Roman"/>
                <w:sz w:val="24"/>
                <w:szCs w:val="24"/>
                <w:rPrChange w:id="2184" w:author="AdministratorKH" w:date="2017-07-18T12:33:00Z">
                  <w:rPr>
                    <w:ins w:id="2185" w:author="AdministratorKH" w:date="2017-07-17T18:40:00Z"/>
                    <w:rFonts w:ascii="Times New Roman" w:hAnsi="Times New Roman"/>
                    <w:sz w:val="20"/>
                    <w:szCs w:val="20"/>
                  </w:rPr>
                </w:rPrChange>
              </w:rPr>
              <w:pPrChange w:id="2186" w:author="AdministratorKH" w:date="2017-07-18T12:30:00Z">
                <w:pPr>
                  <w:spacing w:after="0" w:line="240" w:lineRule="auto"/>
                  <w:jc w:val="right"/>
                </w:pPr>
              </w:pPrChange>
            </w:pPr>
            <w:ins w:id="2187" w:author="AdministratorKH" w:date="2017-07-17T18:40:00Z">
              <w:r w:rsidRPr="00544959">
                <w:rPr>
                  <w:rFonts w:ascii="Times New Roman" w:hAnsi="Times New Roman"/>
                  <w:sz w:val="24"/>
                  <w:szCs w:val="24"/>
                  <w:rPrChange w:id="2188" w:author="AdministratorKH" w:date="2017-07-18T12:33:00Z">
                    <w:rPr>
                      <w:rFonts w:ascii="Times New Roman" w:hAnsi="Times New Roman"/>
                      <w:sz w:val="20"/>
                      <w:szCs w:val="20"/>
                    </w:rPr>
                  </w:rPrChange>
                </w:rPr>
                <w:t>1,01%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189" w:author="AdministratorKH" w:date="2017-07-17T18:40:00Z"/>
                <w:rFonts w:ascii="Times New Roman" w:hAnsi="Times New Roman"/>
                <w:sz w:val="24"/>
                <w:szCs w:val="24"/>
                <w:rPrChange w:id="2190" w:author="AdministratorKH" w:date="2017-07-18T12:33:00Z">
                  <w:rPr>
                    <w:ins w:id="2191" w:author="AdministratorKH" w:date="2017-07-17T18:40:00Z"/>
                    <w:rFonts w:ascii="Times New Roman" w:hAnsi="Times New Roman"/>
                    <w:sz w:val="20"/>
                    <w:szCs w:val="20"/>
                  </w:rPr>
                </w:rPrChange>
              </w:rPr>
              <w:pPrChange w:id="2192" w:author="AdministratorKH" w:date="2017-07-18T12:30:00Z">
                <w:pPr>
                  <w:spacing w:after="0" w:line="240" w:lineRule="auto"/>
                  <w:jc w:val="right"/>
                </w:pPr>
              </w:pPrChange>
            </w:pPr>
            <w:ins w:id="2193" w:author="AdministratorKH" w:date="2017-07-17T18:40:00Z">
              <w:r w:rsidRPr="00544959">
                <w:rPr>
                  <w:rFonts w:ascii="Times New Roman" w:hAnsi="Times New Roman"/>
                  <w:sz w:val="24"/>
                  <w:szCs w:val="24"/>
                  <w:rPrChange w:id="2194" w:author="AdministratorKH" w:date="2017-07-18T12:33:00Z">
                    <w:rPr>
                      <w:rFonts w:ascii="Times New Roman" w:hAnsi="Times New Roman"/>
                      <w:sz w:val="20"/>
                      <w:szCs w:val="20"/>
                    </w:rPr>
                  </w:rPrChange>
                </w:rPr>
                <w:t> </w:t>
              </w:r>
            </w:ins>
          </w:p>
        </w:tc>
      </w:tr>
      <w:tr w:rsidR="00C9184C" w:rsidRPr="00544959" w:rsidTr="00650E65">
        <w:trPr>
          <w:trHeight w:val="360"/>
          <w:ins w:id="2195"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196" w:author="AdministratorKH" w:date="2017-07-17T18:40:00Z"/>
                <w:rFonts w:ascii="Times New Roman" w:hAnsi="Times New Roman"/>
                <w:sz w:val="24"/>
                <w:szCs w:val="24"/>
                <w:rPrChange w:id="2197" w:author="AdministratorKH" w:date="2017-07-18T12:33:00Z">
                  <w:rPr>
                    <w:ins w:id="2198" w:author="AdministratorKH" w:date="2017-07-17T18:40:00Z"/>
                    <w:rFonts w:ascii="Times New Roman" w:hAnsi="Times New Roman"/>
                    <w:sz w:val="20"/>
                    <w:szCs w:val="20"/>
                  </w:rPr>
                </w:rPrChange>
              </w:rPr>
              <w:pPrChange w:id="2199" w:author="AdministratorKH" w:date="2017-07-18T12:30:00Z">
                <w:pPr>
                  <w:spacing w:after="0" w:line="240" w:lineRule="auto"/>
                  <w:jc w:val="center"/>
                </w:pPr>
              </w:pPrChange>
            </w:pPr>
            <w:ins w:id="2200" w:author="AdministratorKH" w:date="2017-07-17T18:40:00Z">
              <w:r w:rsidRPr="00544959">
                <w:rPr>
                  <w:rFonts w:ascii="Times New Roman" w:hAnsi="Times New Roman"/>
                  <w:sz w:val="24"/>
                  <w:szCs w:val="24"/>
                  <w:rPrChange w:id="2201" w:author="AdministratorKH" w:date="2017-07-18T12:33:00Z">
                    <w:rPr>
                      <w:rFonts w:ascii="Times New Roman" w:hAnsi="Times New Roman"/>
                      <w:sz w:val="20"/>
                      <w:szCs w:val="20"/>
                    </w:rPr>
                  </w:rPrChange>
                </w:rPr>
                <w:t>21</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202" w:author="AdministratorKH" w:date="2017-07-17T18:40:00Z"/>
                <w:rFonts w:ascii="Times New Roman" w:hAnsi="Times New Roman"/>
                <w:sz w:val="24"/>
                <w:szCs w:val="24"/>
                <w:rPrChange w:id="2203" w:author="AdministratorKH" w:date="2017-07-18T12:33:00Z">
                  <w:rPr>
                    <w:ins w:id="2204" w:author="AdministratorKH" w:date="2017-07-17T18:40:00Z"/>
                    <w:rFonts w:ascii="Times New Roman" w:hAnsi="Times New Roman"/>
                    <w:sz w:val="19"/>
                    <w:szCs w:val="19"/>
                  </w:rPr>
                </w:rPrChange>
              </w:rPr>
              <w:pPrChange w:id="2205" w:author="AdministratorKH" w:date="2017-07-18T12:30:00Z">
                <w:pPr>
                  <w:spacing w:after="0" w:line="240" w:lineRule="auto"/>
                </w:pPr>
              </w:pPrChange>
            </w:pPr>
            <w:ins w:id="2206" w:author="AdministratorKH" w:date="2017-07-17T18:40:00Z">
              <w:r w:rsidRPr="00544959">
                <w:rPr>
                  <w:rFonts w:ascii="Times New Roman" w:hAnsi="Times New Roman"/>
                  <w:sz w:val="24"/>
                  <w:szCs w:val="24"/>
                  <w:rPrChange w:id="2207" w:author="AdministratorKH" w:date="2017-07-18T12:33:00Z">
                    <w:rPr>
                      <w:rFonts w:ascii="Times New Roman" w:hAnsi="Times New Roman"/>
                      <w:sz w:val="19"/>
                      <w:szCs w:val="19"/>
                    </w:rPr>
                  </w:rPrChange>
                </w:rPr>
                <w:t xml:space="preserve"> CTY TNHH HƯƠNG QUÂN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08" w:author="AdministratorKH" w:date="2017-07-17T18:40:00Z"/>
                <w:rFonts w:ascii="Times New Roman" w:hAnsi="Times New Roman"/>
                <w:sz w:val="24"/>
                <w:szCs w:val="24"/>
                <w:rPrChange w:id="2209" w:author="AdministratorKH" w:date="2017-07-18T12:33:00Z">
                  <w:rPr>
                    <w:ins w:id="2210" w:author="AdministratorKH" w:date="2017-07-17T18:40:00Z"/>
                    <w:rFonts w:ascii="Times New Roman" w:hAnsi="Times New Roman"/>
                    <w:sz w:val="20"/>
                    <w:szCs w:val="20"/>
                  </w:rPr>
                </w:rPrChange>
              </w:rPr>
              <w:pPrChange w:id="2211" w:author="AdministratorKH" w:date="2017-07-18T12:30:00Z">
                <w:pPr>
                  <w:spacing w:after="0" w:line="240" w:lineRule="auto"/>
                  <w:jc w:val="right"/>
                </w:pPr>
              </w:pPrChange>
            </w:pPr>
            <w:ins w:id="2212" w:author="AdministratorKH" w:date="2017-07-17T18:40:00Z">
              <w:r w:rsidRPr="00544959">
                <w:rPr>
                  <w:rFonts w:ascii="Times New Roman" w:hAnsi="Times New Roman"/>
                  <w:sz w:val="24"/>
                  <w:szCs w:val="24"/>
                  <w:rPrChange w:id="2213" w:author="AdministratorKH" w:date="2017-07-18T12:33:00Z">
                    <w:rPr>
                      <w:rFonts w:ascii="Times New Roman" w:hAnsi="Times New Roman"/>
                      <w:sz w:val="20"/>
                      <w:szCs w:val="20"/>
                    </w:rPr>
                  </w:rPrChange>
                </w:rPr>
                <w:t>464.000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14" w:author="AdministratorKH" w:date="2017-07-17T18:40:00Z"/>
                <w:rFonts w:ascii="Times New Roman" w:hAnsi="Times New Roman"/>
                <w:sz w:val="24"/>
                <w:szCs w:val="24"/>
                <w:rPrChange w:id="2215" w:author="AdministratorKH" w:date="2017-07-18T12:33:00Z">
                  <w:rPr>
                    <w:ins w:id="2216" w:author="AdministratorKH" w:date="2017-07-17T18:40:00Z"/>
                    <w:rFonts w:ascii="Times New Roman" w:hAnsi="Times New Roman"/>
                    <w:sz w:val="20"/>
                    <w:szCs w:val="20"/>
                  </w:rPr>
                </w:rPrChange>
              </w:rPr>
              <w:pPrChange w:id="2217" w:author="AdministratorKH" w:date="2017-07-18T12:30:00Z">
                <w:pPr>
                  <w:spacing w:after="0" w:line="240" w:lineRule="auto"/>
                  <w:jc w:val="right"/>
                </w:pPr>
              </w:pPrChange>
            </w:pPr>
            <w:ins w:id="2218" w:author="AdministratorKH" w:date="2017-07-17T18:40:00Z">
              <w:r w:rsidRPr="00544959">
                <w:rPr>
                  <w:rFonts w:ascii="Times New Roman" w:hAnsi="Times New Roman"/>
                  <w:sz w:val="24"/>
                  <w:szCs w:val="24"/>
                  <w:rPrChange w:id="2219" w:author="AdministratorKH" w:date="2017-07-18T12:33:00Z">
                    <w:rPr>
                      <w:rFonts w:ascii="Times New Roman" w:hAnsi="Times New Roman"/>
                      <w:sz w:val="20"/>
                      <w:szCs w:val="20"/>
                    </w:rPr>
                  </w:rPrChange>
                </w:rPr>
                <w:t>0,95%</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20" w:author="AdministratorKH" w:date="2017-07-17T18:40:00Z"/>
                <w:rFonts w:ascii="Times New Roman" w:hAnsi="Times New Roman"/>
                <w:sz w:val="24"/>
                <w:szCs w:val="24"/>
                <w:rPrChange w:id="2221" w:author="AdministratorKH" w:date="2017-07-18T12:33:00Z">
                  <w:rPr>
                    <w:ins w:id="2222" w:author="AdministratorKH" w:date="2017-07-17T18:40:00Z"/>
                    <w:rFonts w:ascii="Times New Roman" w:hAnsi="Times New Roman"/>
                    <w:sz w:val="20"/>
                    <w:szCs w:val="20"/>
                  </w:rPr>
                </w:rPrChange>
              </w:rPr>
              <w:pPrChange w:id="2223" w:author="AdministratorKH" w:date="2017-07-18T12:30:00Z">
                <w:pPr>
                  <w:spacing w:after="0" w:line="240" w:lineRule="auto"/>
                  <w:jc w:val="right"/>
                </w:pPr>
              </w:pPrChange>
            </w:pPr>
            <w:ins w:id="2224" w:author="AdministratorKH" w:date="2017-07-17T18:40:00Z">
              <w:r w:rsidRPr="00544959">
                <w:rPr>
                  <w:rFonts w:ascii="Times New Roman" w:hAnsi="Times New Roman"/>
                  <w:sz w:val="24"/>
                  <w:szCs w:val="24"/>
                  <w:rPrChange w:id="2225" w:author="AdministratorKH" w:date="2017-07-18T12:33:00Z">
                    <w:rPr>
                      <w:rFonts w:ascii="Times New Roman" w:hAnsi="Times New Roman"/>
                      <w:sz w:val="20"/>
                      <w:szCs w:val="20"/>
                    </w:rPr>
                  </w:rPrChange>
                </w:rPr>
                <w:t> </w:t>
              </w:r>
            </w:ins>
          </w:p>
        </w:tc>
      </w:tr>
      <w:tr w:rsidR="00C9184C" w:rsidRPr="00544959" w:rsidTr="00650E65">
        <w:trPr>
          <w:trHeight w:val="360"/>
          <w:ins w:id="2226"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227" w:author="AdministratorKH" w:date="2017-07-17T18:40:00Z"/>
                <w:rFonts w:ascii="Times New Roman" w:hAnsi="Times New Roman"/>
                <w:sz w:val="24"/>
                <w:szCs w:val="24"/>
                <w:rPrChange w:id="2228" w:author="AdministratorKH" w:date="2017-07-18T12:33:00Z">
                  <w:rPr>
                    <w:ins w:id="2229" w:author="AdministratorKH" w:date="2017-07-17T18:40:00Z"/>
                    <w:rFonts w:ascii="Times New Roman" w:hAnsi="Times New Roman"/>
                    <w:sz w:val="20"/>
                    <w:szCs w:val="20"/>
                  </w:rPr>
                </w:rPrChange>
              </w:rPr>
              <w:pPrChange w:id="2230" w:author="AdministratorKH" w:date="2017-07-18T12:30:00Z">
                <w:pPr>
                  <w:spacing w:after="0" w:line="240" w:lineRule="auto"/>
                  <w:jc w:val="center"/>
                </w:pPr>
              </w:pPrChange>
            </w:pPr>
            <w:ins w:id="2231" w:author="AdministratorKH" w:date="2017-07-17T18:40:00Z">
              <w:r w:rsidRPr="00544959">
                <w:rPr>
                  <w:rFonts w:ascii="Times New Roman" w:hAnsi="Times New Roman"/>
                  <w:sz w:val="24"/>
                  <w:szCs w:val="24"/>
                  <w:rPrChange w:id="2232" w:author="AdministratorKH" w:date="2017-07-18T12:33:00Z">
                    <w:rPr>
                      <w:rFonts w:ascii="Times New Roman" w:hAnsi="Times New Roman"/>
                      <w:sz w:val="20"/>
                      <w:szCs w:val="20"/>
                    </w:rPr>
                  </w:rPrChange>
                </w:rPr>
                <w:t>22</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233" w:author="AdministratorKH" w:date="2017-07-17T18:40:00Z"/>
                <w:rFonts w:ascii="Times New Roman" w:hAnsi="Times New Roman"/>
                <w:sz w:val="24"/>
                <w:szCs w:val="24"/>
                <w:rPrChange w:id="2234" w:author="AdministratorKH" w:date="2017-07-18T12:33:00Z">
                  <w:rPr>
                    <w:ins w:id="2235" w:author="AdministratorKH" w:date="2017-07-17T18:40:00Z"/>
                    <w:rFonts w:ascii="Times New Roman" w:hAnsi="Times New Roman"/>
                    <w:sz w:val="19"/>
                    <w:szCs w:val="19"/>
                  </w:rPr>
                </w:rPrChange>
              </w:rPr>
              <w:pPrChange w:id="2236" w:author="AdministratorKH" w:date="2017-07-18T12:30:00Z">
                <w:pPr>
                  <w:spacing w:after="0" w:line="240" w:lineRule="auto"/>
                </w:pPr>
              </w:pPrChange>
            </w:pPr>
            <w:ins w:id="2237" w:author="AdministratorKH" w:date="2017-07-17T18:40:00Z">
              <w:r w:rsidRPr="00544959">
                <w:rPr>
                  <w:rFonts w:ascii="Times New Roman" w:hAnsi="Times New Roman"/>
                  <w:sz w:val="24"/>
                  <w:szCs w:val="24"/>
                  <w:rPrChange w:id="2238" w:author="AdministratorKH" w:date="2017-07-18T12:33:00Z">
                    <w:rPr>
                      <w:rFonts w:ascii="Times New Roman" w:hAnsi="Times New Roman"/>
                      <w:sz w:val="19"/>
                      <w:szCs w:val="19"/>
                    </w:rPr>
                  </w:rPrChange>
                </w:rPr>
                <w:t xml:space="preserve"> DNTN DŨNG A</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39" w:author="AdministratorKH" w:date="2017-07-17T18:40:00Z"/>
                <w:rFonts w:ascii="Times New Roman" w:hAnsi="Times New Roman"/>
                <w:sz w:val="24"/>
                <w:szCs w:val="24"/>
                <w:rPrChange w:id="2240" w:author="AdministratorKH" w:date="2017-07-18T12:33:00Z">
                  <w:rPr>
                    <w:ins w:id="2241" w:author="AdministratorKH" w:date="2017-07-17T18:40:00Z"/>
                    <w:rFonts w:ascii="Times New Roman" w:hAnsi="Times New Roman"/>
                    <w:sz w:val="20"/>
                    <w:szCs w:val="20"/>
                  </w:rPr>
                </w:rPrChange>
              </w:rPr>
              <w:pPrChange w:id="2242" w:author="AdministratorKH" w:date="2017-07-18T12:30:00Z">
                <w:pPr>
                  <w:spacing w:after="0" w:line="240" w:lineRule="auto"/>
                  <w:jc w:val="right"/>
                </w:pPr>
              </w:pPrChange>
            </w:pPr>
            <w:ins w:id="2243" w:author="AdministratorKH" w:date="2017-07-17T18:40:00Z">
              <w:r w:rsidRPr="00544959">
                <w:rPr>
                  <w:rFonts w:ascii="Times New Roman" w:hAnsi="Times New Roman"/>
                  <w:sz w:val="24"/>
                  <w:szCs w:val="24"/>
                  <w:rPrChange w:id="2244" w:author="AdministratorKH" w:date="2017-07-18T12:33:00Z">
                    <w:rPr>
                      <w:rFonts w:ascii="Times New Roman" w:hAnsi="Times New Roman"/>
                      <w:sz w:val="20"/>
                      <w:szCs w:val="20"/>
                    </w:rPr>
                  </w:rPrChange>
                </w:rPr>
                <w:t>301.000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45" w:author="AdministratorKH" w:date="2017-07-17T18:40:00Z"/>
                <w:rFonts w:ascii="Times New Roman" w:hAnsi="Times New Roman"/>
                <w:sz w:val="24"/>
                <w:szCs w:val="24"/>
                <w:rPrChange w:id="2246" w:author="AdministratorKH" w:date="2017-07-18T12:33:00Z">
                  <w:rPr>
                    <w:ins w:id="2247" w:author="AdministratorKH" w:date="2017-07-17T18:40:00Z"/>
                    <w:rFonts w:ascii="Times New Roman" w:hAnsi="Times New Roman"/>
                    <w:sz w:val="20"/>
                    <w:szCs w:val="20"/>
                  </w:rPr>
                </w:rPrChange>
              </w:rPr>
              <w:pPrChange w:id="2248" w:author="AdministratorKH" w:date="2017-07-18T12:30:00Z">
                <w:pPr>
                  <w:spacing w:after="0" w:line="240" w:lineRule="auto"/>
                  <w:jc w:val="right"/>
                </w:pPr>
              </w:pPrChange>
            </w:pPr>
            <w:ins w:id="2249" w:author="AdministratorKH" w:date="2017-07-17T18:40:00Z">
              <w:r w:rsidRPr="00544959">
                <w:rPr>
                  <w:rFonts w:ascii="Times New Roman" w:hAnsi="Times New Roman"/>
                  <w:sz w:val="24"/>
                  <w:szCs w:val="24"/>
                  <w:rPrChange w:id="2250" w:author="AdministratorKH" w:date="2017-07-18T12:33:00Z">
                    <w:rPr>
                      <w:rFonts w:ascii="Times New Roman" w:hAnsi="Times New Roman"/>
                      <w:sz w:val="20"/>
                      <w:szCs w:val="20"/>
                    </w:rPr>
                  </w:rPrChange>
                </w:rPr>
                <w:t>0,62%</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51" w:author="AdministratorKH" w:date="2017-07-17T18:40:00Z"/>
                <w:rFonts w:ascii="Times New Roman" w:hAnsi="Times New Roman"/>
                <w:sz w:val="24"/>
                <w:szCs w:val="24"/>
                <w:rPrChange w:id="2252" w:author="AdministratorKH" w:date="2017-07-18T12:33:00Z">
                  <w:rPr>
                    <w:ins w:id="2253" w:author="AdministratorKH" w:date="2017-07-17T18:40:00Z"/>
                    <w:rFonts w:ascii="Times New Roman" w:hAnsi="Times New Roman"/>
                    <w:sz w:val="20"/>
                    <w:szCs w:val="20"/>
                  </w:rPr>
                </w:rPrChange>
              </w:rPr>
              <w:pPrChange w:id="2254" w:author="AdministratorKH" w:date="2017-07-18T12:30:00Z">
                <w:pPr>
                  <w:spacing w:after="0" w:line="240" w:lineRule="auto"/>
                  <w:jc w:val="right"/>
                </w:pPr>
              </w:pPrChange>
            </w:pPr>
            <w:ins w:id="2255" w:author="AdministratorKH" w:date="2017-07-17T18:40:00Z">
              <w:r w:rsidRPr="00544959">
                <w:rPr>
                  <w:rFonts w:ascii="Times New Roman" w:hAnsi="Times New Roman"/>
                  <w:sz w:val="24"/>
                  <w:szCs w:val="24"/>
                  <w:rPrChange w:id="2256" w:author="AdministratorKH" w:date="2017-07-18T12:33:00Z">
                    <w:rPr>
                      <w:rFonts w:ascii="Times New Roman" w:hAnsi="Times New Roman"/>
                      <w:sz w:val="20"/>
                      <w:szCs w:val="20"/>
                    </w:rPr>
                  </w:rPrChange>
                </w:rPr>
                <w:t> </w:t>
              </w:r>
            </w:ins>
          </w:p>
        </w:tc>
      </w:tr>
      <w:tr w:rsidR="00C9184C" w:rsidRPr="00544959" w:rsidTr="00650E65">
        <w:trPr>
          <w:trHeight w:val="360"/>
          <w:ins w:id="2257"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258" w:author="AdministratorKH" w:date="2017-07-17T18:40:00Z"/>
                <w:rFonts w:ascii="Times New Roman" w:hAnsi="Times New Roman"/>
                <w:sz w:val="24"/>
                <w:szCs w:val="24"/>
                <w:rPrChange w:id="2259" w:author="AdministratorKH" w:date="2017-07-18T12:33:00Z">
                  <w:rPr>
                    <w:ins w:id="2260" w:author="AdministratorKH" w:date="2017-07-17T18:40:00Z"/>
                    <w:rFonts w:ascii="Times New Roman" w:hAnsi="Times New Roman"/>
                    <w:sz w:val="20"/>
                    <w:szCs w:val="20"/>
                  </w:rPr>
                </w:rPrChange>
              </w:rPr>
              <w:pPrChange w:id="2261" w:author="AdministratorKH" w:date="2017-07-18T12:30:00Z">
                <w:pPr>
                  <w:spacing w:after="0" w:line="240" w:lineRule="auto"/>
                  <w:jc w:val="center"/>
                </w:pPr>
              </w:pPrChange>
            </w:pPr>
            <w:ins w:id="2262" w:author="AdministratorKH" w:date="2017-07-17T18:40:00Z">
              <w:r w:rsidRPr="00544959">
                <w:rPr>
                  <w:rFonts w:ascii="Times New Roman" w:hAnsi="Times New Roman"/>
                  <w:sz w:val="24"/>
                  <w:szCs w:val="24"/>
                  <w:rPrChange w:id="2263" w:author="AdministratorKH" w:date="2017-07-18T12:33:00Z">
                    <w:rPr>
                      <w:rFonts w:ascii="Times New Roman" w:hAnsi="Times New Roman"/>
                      <w:sz w:val="20"/>
                      <w:szCs w:val="20"/>
                    </w:rPr>
                  </w:rPrChange>
                </w:rPr>
                <w:t>23</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264" w:author="AdministratorKH" w:date="2017-07-17T18:40:00Z"/>
                <w:rFonts w:ascii="Times New Roman" w:hAnsi="Times New Roman"/>
                <w:sz w:val="24"/>
                <w:szCs w:val="24"/>
                <w:rPrChange w:id="2265" w:author="AdministratorKH" w:date="2017-07-18T12:33:00Z">
                  <w:rPr>
                    <w:ins w:id="2266" w:author="AdministratorKH" w:date="2017-07-17T18:40:00Z"/>
                    <w:rFonts w:ascii="Times New Roman" w:hAnsi="Times New Roman"/>
                    <w:sz w:val="19"/>
                    <w:szCs w:val="19"/>
                  </w:rPr>
                </w:rPrChange>
              </w:rPr>
              <w:pPrChange w:id="2267" w:author="AdministratorKH" w:date="2017-07-18T12:30:00Z">
                <w:pPr>
                  <w:spacing w:after="0" w:line="240" w:lineRule="auto"/>
                </w:pPr>
              </w:pPrChange>
            </w:pPr>
            <w:ins w:id="2268" w:author="AdministratorKH" w:date="2017-07-17T18:40:00Z">
              <w:r w:rsidRPr="00544959">
                <w:rPr>
                  <w:rFonts w:ascii="Times New Roman" w:hAnsi="Times New Roman"/>
                  <w:sz w:val="24"/>
                  <w:szCs w:val="24"/>
                  <w:rPrChange w:id="2269" w:author="AdministratorKH" w:date="2017-07-18T12:33:00Z">
                    <w:rPr>
                      <w:rFonts w:ascii="Times New Roman" w:hAnsi="Times New Roman"/>
                      <w:sz w:val="19"/>
                      <w:szCs w:val="19"/>
                    </w:rPr>
                  </w:rPrChange>
                </w:rPr>
                <w:t xml:space="preserve"> CTY TNHH P/P KIM OANH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70" w:author="AdministratorKH" w:date="2017-07-17T18:40:00Z"/>
                <w:rFonts w:ascii="Times New Roman" w:hAnsi="Times New Roman"/>
                <w:sz w:val="24"/>
                <w:szCs w:val="24"/>
                <w:rPrChange w:id="2271" w:author="AdministratorKH" w:date="2017-07-18T12:33:00Z">
                  <w:rPr>
                    <w:ins w:id="2272" w:author="AdministratorKH" w:date="2017-07-17T18:40:00Z"/>
                    <w:rFonts w:ascii="Times New Roman" w:hAnsi="Times New Roman"/>
                    <w:sz w:val="20"/>
                    <w:szCs w:val="20"/>
                  </w:rPr>
                </w:rPrChange>
              </w:rPr>
              <w:pPrChange w:id="2273" w:author="AdministratorKH" w:date="2017-07-18T12:30:00Z">
                <w:pPr>
                  <w:spacing w:after="0" w:line="240" w:lineRule="auto"/>
                  <w:jc w:val="right"/>
                </w:pPr>
              </w:pPrChange>
            </w:pPr>
            <w:ins w:id="2274" w:author="AdministratorKH" w:date="2017-07-17T18:40:00Z">
              <w:r w:rsidRPr="00544959">
                <w:rPr>
                  <w:rFonts w:ascii="Times New Roman" w:hAnsi="Times New Roman"/>
                  <w:sz w:val="24"/>
                  <w:szCs w:val="24"/>
                  <w:rPrChange w:id="2275" w:author="AdministratorKH" w:date="2017-07-18T12:33:00Z">
                    <w:rPr>
                      <w:rFonts w:ascii="Times New Roman" w:hAnsi="Times New Roman"/>
                      <w:sz w:val="20"/>
                      <w:szCs w:val="20"/>
                    </w:rPr>
                  </w:rPrChange>
                </w:rPr>
                <w:t>250.500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76" w:author="AdministratorKH" w:date="2017-07-17T18:40:00Z"/>
                <w:rFonts w:ascii="Times New Roman" w:hAnsi="Times New Roman"/>
                <w:sz w:val="24"/>
                <w:szCs w:val="24"/>
                <w:rPrChange w:id="2277" w:author="AdministratorKH" w:date="2017-07-18T12:33:00Z">
                  <w:rPr>
                    <w:ins w:id="2278" w:author="AdministratorKH" w:date="2017-07-17T18:40:00Z"/>
                    <w:rFonts w:ascii="Times New Roman" w:hAnsi="Times New Roman"/>
                    <w:sz w:val="20"/>
                    <w:szCs w:val="20"/>
                  </w:rPr>
                </w:rPrChange>
              </w:rPr>
              <w:pPrChange w:id="2279" w:author="AdministratorKH" w:date="2017-07-18T12:30:00Z">
                <w:pPr>
                  <w:spacing w:after="0" w:line="240" w:lineRule="auto"/>
                  <w:jc w:val="right"/>
                </w:pPr>
              </w:pPrChange>
            </w:pPr>
            <w:ins w:id="2280" w:author="AdministratorKH" w:date="2017-07-17T18:40:00Z">
              <w:r w:rsidRPr="00544959">
                <w:rPr>
                  <w:rFonts w:ascii="Times New Roman" w:hAnsi="Times New Roman"/>
                  <w:sz w:val="24"/>
                  <w:szCs w:val="24"/>
                  <w:rPrChange w:id="2281" w:author="AdministratorKH" w:date="2017-07-18T12:33:00Z">
                    <w:rPr>
                      <w:rFonts w:ascii="Times New Roman" w:hAnsi="Times New Roman"/>
                      <w:sz w:val="20"/>
                      <w:szCs w:val="20"/>
                    </w:rPr>
                  </w:rPrChange>
                </w:rPr>
                <w:t>0,51%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282" w:author="AdministratorKH" w:date="2017-07-17T18:40:00Z"/>
                <w:rFonts w:ascii="Times New Roman" w:hAnsi="Times New Roman"/>
                <w:sz w:val="24"/>
                <w:szCs w:val="24"/>
                <w:rPrChange w:id="2283" w:author="AdministratorKH" w:date="2017-07-18T12:33:00Z">
                  <w:rPr>
                    <w:ins w:id="2284" w:author="AdministratorKH" w:date="2017-07-17T18:40:00Z"/>
                    <w:rFonts w:ascii="Times New Roman" w:hAnsi="Times New Roman"/>
                    <w:sz w:val="20"/>
                    <w:szCs w:val="20"/>
                  </w:rPr>
                </w:rPrChange>
              </w:rPr>
              <w:pPrChange w:id="2285" w:author="AdministratorKH" w:date="2017-07-18T12:30:00Z">
                <w:pPr>
                  <w:spacing w:after="0" w:line="240" w:lineRule="auto"/>
                  <w:jc w:val="right"/>
                </w:pPr>
              </w:pPrChange>
            </w:pPr>
            <w:ins w:id="2286" w:author="AdministratorKH" w:date="2017-07-17T18:40:00Z">
              <w:r w:rsidRPr="00544959">
                <w:rPr>
                  <w:rFonts w:ascii="Times New Roman" w:hAnsi="Times New Roman"/>
                  <w:sz w:val="24"/>
                  <w:szCs w:val="24"/>
                  <w:rPrChange w:id="2287" w:author="AdministratorKH" w:date="2017-07-18T12:33:00Z">
                    <w:rPr>
                      <w:rFonts w:ascii="Times New Roman" w:hAnsi="Times New Roman"/>
                      <w:sz w:val="20"/>
                      <w:szCs w:val="20"/>
                    </w:rPr>
                  </w:rPrChange>
                </w:rPr>
                <w:t> </w:t>
              </w:r>
            </w:ins>
          </w:p>
        </w:tc>
      </w:tr>
      <w:tr w:rsidR="00C9184C" w:rsidRPr="00544959" w:rsidTr="00650E65">
        <w:trPr>
          <w:trHeight w:val="360"/>
          <w:ins w:id="2288"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289" w:author="AdministratorKH" w:date="2017-07-17T18:40:00Z"/>
                <w:rFonts w:ascii="Times New Roman" w:hAnsi="Times New Roman"/>
                <w:sz w:val="24"/>
                <w:szCs w:val="24"/>
                <w:rPrChange w:id="2290" w:author="AdministratorKH" w:date="2017-07-18T12:33:00Z">
                  <w:rPr>
                    <w:ins w:id="2291" w:author="AdministratorKH" w:date="2017-07-17T18:40:00Z"/>
                    <w:rFonts w:ascii="Times New Roman" w:hAnsi="Times New Roman"/>
                    <w:sz w:val="20"/>
                    <w:szCs w:val="20"/>
                  </w:rPr>
                </w:rPrChange>
              </w:rPr>
              <w:pPrChange w:id="2292" w:author="AdministratorKH" w:date="2017-07-18T12:30:00Z">
                <w:pPr>
                  <w:spacing w:after="0" w:line="240" w:lineRule="auto"/>
                  <w:jc w:val="center"/>
                </w:pPr>
              </w:pPrChange>
            </w:pPr>
            <w:ins w:id="2293" w:author="AdministratorKH" w:date="2017-07-17T18:40:00Z">
              <w:r w:rsidRPr="00544959">
                <w:rPr>
                  <w:rFonts w:ascii="Times New Roman" w:hAnsi="Times New Roman"/>
                  <w:sz w:val="24"/>
                  <w:szCs w:val="24"/>
                  <w:rPrChange w:id="2294" w:author="AdministratorKH" w:date="2017-07-18T12:33:00Z">
                    <w:rPr>
                      <w:rFonts w:ascii="Times New Roman" w:hAnsi="Times New Roman"/>
                      <w:sz w:val="20"/>
                      <w:szCs w:val="20"/>
                    </w:rPr>
                  </w:rPrChange>
                </w:rPr>
                <w:t>24</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295" w:author="AdministratorKH" w:date="2017-07-17T18:40:00Z"/>
                <w:rFonts w:ascii="Times New Roman" w:hAnsi="Times New Roman"/>
                <w:sz w:val="24"/>
                <w:szCs w:val="24"/>
                <w:rPrChange w:id="2296" w:author="AdministratorKH" w:date="2017-07-18T12:33:00Z">
                  <w:rPr>
                    <w:ins w:id="2297" w:author="AdministratorKH" w:date="2017-07-17T18:40:00Z"/>
                    <w:rFonts w:ascii="Times New Roman" w:hAnsi="Times New Roman"/>
                    <w:sz w:val="19"/>
                    <w:szCs w:val="19"/>
                  </w:rPr>
                </w:rPrChange>
              </w:rPr>
              <w:pPrChange w:id="2298" w:author="AdministratorKH" w:date="2017-07-18T12:30:00Z">
                <w:pPr>
                  <w:spacing w:after="0" w:line="240" w:lineRule="auto"/>
                </w:pPr>
              </w:pPrChange>
            </w:pPr>
            <w:ins w:id="2299" w:author="AdministratorKH" w:date="2017-07-17T18:40:00Z">
              <w:r w:rsidRPr="00544959">
                <w:rPr>
                  <w:rFonts w:ascii="Times New Roman" w:hAnsi="Times New Roman"/>
                  <w:sz w:val="24"/>
                  <w:szCs w:val="24"/>
                  <w:rPrChange w:id="2300" w:author="AdministratorKH" w:date="2017-07-18T12:33:00Z">
                    <w:rPr>
                      <w:rFonts w:ascii="Times New Roman" w:hAnsi="Times New Roman"/>
                      <w:sz w:val="19"/>
                      <w:szCs w:val="19"/>
                    </w:rPr>
                  </w:rPrChange>
                </w:rPr>
                <w:t xml:space="preserve"> DNTN TRƯƠNG ĐÌNH PHAN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01" w:author="AdministratorKH" w:date="2017-07-17T18:40:00Z"/>
                <w:rFonts w:ascii="Times New Roman" w:hAnsi="Times New Roman"/>
                <w:sz w:val="24"/>
                <w:szCs w:val="24"/>
                <w:rPrChange w:id="2302" w:author="AdministratorKH" w:date="2017-07-18T12:33:00Z">
                  <w:rPr>
                    <w:ins w:id="2303" w:author="AdministratorKH" w:date="2017-07-17T18:40:00Z"/>
                    <w:rFonts w:ascii="Times New Roman" w:hAnsi="Times New Roman"/>
                    <w:sz w:val="20"/>
                    <w:szCs w:val="20"/>
                  </w:rPr>
                </w:rPrChange>
              </w:rPr>
              <w:pPrChange w:id="2304" w:author="AdministratorKH" w:date="2017-07-18T12:30:00Z">
                <w:pPr>
                  <w:spacing w:after="0" w:line="240" w:lineRule="auto"/>
                  <w:jc w:val="right"/>
                </w:pPr>
              </w:pPrChange>
            </w:pPr>
            <w:ins w:id="2305" w:author="AdministratorKH" w:date="2017-07-17T18:40:00Z">
              <w:r w:rsidRPr="00544959">
                <w:rPr>
                  <w:rFonts w:ascii="Times New Roman" w:hAnsi="Times New Roman"/>
                  <w:sz w:val="24"/>
                  <w:szCs w:val="24"/>
                  <w:rPrChange w:id="2306" w:author="AdministratorKH" w:date="2017-07-18T12:33:00Z">
                    <w:rPr>
                      <w:rFonts w:ascii="Times New Roman" w:hAnsi="Times New Roman"/>
                      <w:sz w:val="20"/>
                      <w:szCs w:val="20"/>
                    </w:rPr>
                  </w:rPrChange>
                </w:rPr>
                <w:t>230.500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07" w:author="AdministratorKH" w:date="2017-07-17T18:40:00Z"/>
                <w:rFonts w:ascii="Times New Roman" w:hAnsi="Times New Roman"/>
                <w:sz w:val="24"/>
                <w:szCs w:val="24"/>
                <w:rPrChange w:id="2308" w:author="AdministratorKH" w:date="2017-07-18T12:33:00Z">
                  <w:rPr>
                    <w:ins w:id="2309" w:author="AdministratorKH" w:date="2017-07-17T18:40:00Z"/>
                    <w:rFonts w:ascii="Times New Roman" w:hAnsi="Times New Roman"/>
                    <w:sz w:val="20"/>
                    <w:szCs w:val="20"/>
                  </w:rPr>
                </w:rPrChange>
              </w:rPr>
              <w:pPrChange w:id="2310" w:author="AdministratorKH" w:date="2017-07-18T12:30:00Z">
                <w:pPr>
                  <w:spacing w:after="0" w:line="240" w:lineRule="auto"/>
                  <w:jc w:val="right"/>
                </w:pPr>
              </w:pPrChange>
            </w:pPr>
            <w:ins w:id="2311" w:author="AdministratorKH" w:date="2017-07-17T18:40:00Z">
              <w:r w:rsidRPr="00544959">
                <w:rPr>
                  <w:rFonts w:ascii="Times New Roman" w:hAnsi="Times New Roman"/>
                  <w:sz w:val="24"/>
                  <w:szCs w:val="24"/>
                  <w:rPrChange w:id="2312" w:author="AdministratorKH" w:date="2017-07-18T12:33:00Z">
                    <w:rPr>
                      <w:rFonts w:ascii="Times New Roman" w:hAnsi="Times New Roman"/>
                      <w:sz w:val="20"/>
                      <w:szCs w:val="20"/>
                    </w:rPr>
                  </w:rPrChange>
                </w:rPr>
                <w:t>0,47%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13" w:author="AdministratorKH" w:date="2017-07-17T18:40:00Z"/>
                <w:rFonts w:ascii="Times New Roman" w:hAnsi="Times New Roman"/>
                <w:sz w:val="24"/>
                <w:szCs w:val="24"/>
                <w:rPrChange w:id="2314" w:author="AdministratorKH" w:date="2017-07-18T12:33:00Z">
                  <w:rPr>
                    <w:ins w:id="2315" w:author="AdministratorKH" w:date="2017-07-17T18:40:00Z"/>
                    <w:rFonts w:ascii="Times New Roman" w:hAnsi="Times New Roman"/>
                    <w:sz w:val="20"/>
                    <w:szCs w:val="20"/>
                  </w:rPr>
                </w:rPrChange>
              </w:rPr>
              <w:pPrChange w:id="2316" w:author="AdministratorKH" w:date="2017-07-18T12:30:00Z">
                <w:pPr>
                  <w:spacing w:after="0" w:line="240" w:lineRule="auto"/>
                  <w:jc w:val="right"/>
                </w:pPr>
              </w:pPrChange>
            </w:pPr>
            <w:ins w:id="2317" w:author="AdministratorKH" w:date="2017-07-17T18:40:00Z">
              <w:r w:rsidRPr="00544959">
                <w:rPr>
                  <w:rFonts w:ascii="Times New Roman" w:hAnsi="Times New Roman"/>
                  <w:sz w:val="24"/>
                  <w:szCs w:val="24"/>
                  <w:rPrChange w:id="2318" w:author="AdministratorKH" w:date="2017-07-18T12:33:00Z">
                    <w:rPr>
                      <w:rFonts w:ascii="Times New Roman" w:hAnsi="Times New Roman"/>
                      <w:sz w:val="20"/>
                      <w:szCs w:val="20"/>
                    </w:rPr>
                  </w:rPrChange>
                </w:rPr>
                <w:t> </w:t>
              </w:r>
            </w:ins>
          </w:p>
        </w:tc>
      </w:tr>
      <w:tr w:rsidR="00C9184C" w:rsidRPr="00544959" w:rsidTr="00650E65">
        <w:trPr>
          <w:trHeight w:val="360"/>
          <w:ins w:id="2319"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320" w:author="AdministratorKH" w:date="2017-07-17T18:40:00Z"/>
                <w:rFonts w:ascii="Times New Roman" w:hAnsi="Times New Roman"/>
                <w:sz w:val="24"/>
                <w:szCs w:val="24"/>
                <w:rPrChange w:id="2321" w:author="AdministratorKH" w:date="2017-07-18T12:33:00Z">
                  <w:rPr>
                    <w:ins w:id="2322" w:author="AdministratorKH" w:date="2017-07-17T18:40:00Z"/>
                    <w:rFonts w:ascii="Times New Roman" w:hAnsi="Times New Roman"/>
                    <w:sz w:val="20"/>
                    <w:szCs w:val="20"/>
                  </w:rPr>
                </w:rPrChange>
              </w:rPr>
              <w:pPrChange w:id="2323" w:author="AdministratorKH" w:date="2017-07-18T12:30:00Z">
                <w:pPr>
                  <w:spacing w:after="0" w:line="240" w:lineRule="auto"/>
                  <w:jc w:val="center"/>
                </w:pPr>
              </w:pPrChange>
            </w:pPr>
            <w:ins w:id="2324" w:author="AdministratorKH" w:date="2017-07-17T18:40:00Z">
              <w:r w:rsidRPr="00544959">
                <w:rPr>
                  <w:rFonts w:ascii="Times New Roman" w:hAnsi="Times New Roman"/>
                  <w:sz w:val="24"/>
                  <w:szCs w:val="24"/>
                  <w:rPrChange w:id="2325" w:author="AdministratorKH" w:date="2017-07-18T12:33:00Z">
                    <w:rPr>
                      <w:rFonts w:ascii="Times New Roman" w:hAnsi="Times New Roman"/>
                      <w:sz w:val="20"/>
                      <w:szCs w:val="20"/>
                    </w:rPr>
                  </w:rPrChange>
                </w:rPr>
                <w:t>25</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326" w:author="AdministratorKH" w:date="2017-07-17T18:40:00Z"/>
                <w:rFonts w:ascii="Times New Roman" w:hAnsi="Times New Roman"/>
                <w:sz w:val="24"/>
                <w:szCs w:val="24"/>
                <w:rPrChange w:id="2327" w:author="AdministratorKH" w:date="2017-07-18T12:33:00Z">
                  <w:rPr>
                    <w:ins w:id="2328" w:author="AdministratorKH" w:date="2017-07-17T18:40:00Z"/>
                    <w:rFonts w:ascii="Times New Roman" w:hAnsi="Times New Roman"/>
                    <w:sz w:val="19"/>
                    <w:szCs w:val="19"/>
                  </w:rPr>
                </w:rPrChange>
              </w:rPr>
              <w:pPrChange w:id="2329" w:author="AdministratorKH" w:date="2017-07-18T12:30:00Z">
                <w:pPr>
                  <w:spacing w:after="0" w:line="240" w:lineRule="auto"/>
                </w:pPr>
              </w:pPrChange>
            </w:pPr>
            <w:ins w:id="2330" w:author="AdministratorKH" w:date="2017-07-17T18:40:00Z">
              <w:r w:rsidRPr="00544959">
                <w:rPr>
                  <w:rFonts w:ascii="Times New Roman" w:hAnsi="Times New Roman"/>
                  <w:sz w:val="24"/>
                  <w:szCs w:val="24"/>
                  <w:rPrChange w:id="2331" w:author="AdministratorKH" w:date="2017-07-18T12:33:00Z">
                    <w:rPr>
                      <w:rFonts w:ascii="Times New Roman" w:hAnsi="Times New Roman"/>
                      <w:sz w:val="19"/>
                      <w:szCs w:val="19"/>
                    </w:rPr>
                  </w:rPrChange>
                </w:rPr>
                <w:t xml:space="preserve"> CTY TNHH PHƯƠNG ÁNH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32" w:author="AdministratorKH" w:date="2017-07-17T18:40:00Z"/>
                <w:rFonts w:ascii="Times New Roman" w:hAnsi="Times New Roman"/>
                <w:sz w:val="24"/>
                <w:szCs w:val="24"/>
                <w:rPrChange w:id="2333" w:author="AdministratorKH" w:date="2017-07-18T12:33:00Z">
                  <w:rPr>
                    <w:ins w:id="2334" w:author="AdministratorKH" w:date="2017-07-17T18:40:00Z"/>
                    <w:rFonts w:ascii="Times New Roman" w:hAnsi="Times New Roman"/>
                    <w:sz w:val="20"/>
                    <w:szCs w:val="20"/>
                  </w:rPr>
                </w:rPrChange>
              </w:rPr>
              <w:pPrChange w:id="2335" w:author="AdministratorKH" w:date="2017-07-18T12:30:00Z">
                <w:pPr>
                  <w:spacing w:after="0" w:line="240" w:lineRule="auto"/>
                  <w:jc w:val="right"/>
                </w:pPr>
              </w:pPrChange>
            </w:pPr>
            <w:ins w:id="2336" w:author="AdministratorKH" w:date="2017-07-17T18:40:00Z">
              <w:r w:rsidRPr="00544959">
                <w:rPr>
                  <w:rFonts w:ascii="Times New Roman" w:hAnsi="Times New Roman"/>
                  <w:sz w:val="24"/>
                  <w:szCs w:val="24"/>
                  <w:rPrChange w:id="2337" w:author="AdministratorKH" w:date="2017-07-18T12:33:00Z">
                    <w:rPr>
                      <w:rFonts w:ascii="Times New Roman" w:hAnsi="Times New Roman"/>
                      <w:sz w:val="20"/>
                      <w:szCs w:val="20"/>
                    </w:rPr>
                  </w:rPrChange>
                </w:rPr>
                <w:t>222.500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38" w:author="AdministratorKH" w:date="2017-07-17T18:40:00Z"/>
                <w:rFonts w:ascii="Times New Roman" w:hAnsi="Times New Roman"/>
                <w:sz w:val="24"/>
                <w:szCs w:val="24"/>
                <w:rPrChange w:id="2339" w:author="AdministratorKH" w:date="2017-07-18T12:33:00Z">
                  <w:rPr>
                    <w:ins w:id="2340" w:author="AdministratorKH" w:date="2017-07-17T18:40:00Z"/>
                    <w:rFonts w:ascii="Times New Roman" w:hAnsi="Times New Roman"/>
                    <w:sz w:val="20"/>
                    <w:szCs w:val="20"/>
                  </w:rPr>
                </w:rPrChange>
              </w:rPr>
              <w:pPrChange w:id="2341" w:author="AdministratorKH" w:date="2017-07-18T12:30:00Z">
                <w:pPr>
                  <w:spacing w:after="0" w:line="240" w:lineRule="auto"/>
                  <w:jc w:val="right"/>
                </w:pPr>
              </w:pPrChange>
            </w:pPr>
            <w:ins w:id="2342" w:author="AdministratorKH" w:date="2017-07-17T18:40:00Z">
              <w:r w:rsidRPr="00544959">
                <w:rPr>
                  <w:rFonts w:ascii="Times New Roman" w:hAnsi="Times New Roman"/>
                  <w:sz w:val="24"/>
                  <w:szCs w:val="24"/>
                  <w:rPrChange w:id="2343" w:author="AdministratorKH" w:date="2017-07-18T12:33:00Z">
                    <w:rPr>
                      <w:rFonts w:ascii="Times New Roman" w:hAnsi="Times New Roman"/>
                      <w:sz w:val="20"/>
                      <w:szCs w:val="20"/>
                    </w:rPr>
                  </w:rPrChange>
                </w:rPr>
                <w:t>0,46%</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44" w:author="AdministratorKH" w:date="2017-07-17T18:40:00Z"/>
                <w:rFonts w:ascii="Times New Roman" w:hAnsi="Times New Roman"/>
                <w:sz w:val="24"/>
                <w:szCs w:val="24"/>
                <w:rPrChange w:id="2345" w:author="AdministratorKH" w:date="2017-07-18T12:33:00Z">
                  <w:rPr>
                    <w:ins w:id="2346" w:author="AdministratorKH" w:date="2017-07-17T18:40:00Z"/>
                    <w:rFonts w:ascii="Times New Roman" w:hAnsi="Times New Roman"/>
                    <w:sz w:val="20"/>
                    <w:szCs w:val="20"/>
                  </w:rPr>
                </w:rPrChange>
              </w:rPr>
              <w:pPrChange w:id="2347" w:author="AdministratorKH" w:date="2017-07-18T12:30:00Z">
                <w:pPr>
                  <w:spacing w:after="0" w:line="240" w:lineRule="auto"/>
                  <w:jc w:val="right"/>
                </w:pPr>
              </w:pPrChange>
            </w:pPr>
            <w:ins w:id="2348" w:author="AdministratorKH" w:date="2017-07-17T18:40:00Z">
              <w:r w:rsidRPr="00544959">
                <w:rPr>
                  <w:rFonts w:ascii="Times New Roman" w:hAnsi="Times New Roman"/>
                  <w:sz w:val="24"/>
                  <w:szCs w:val="24"/>
                  <w:rPrChange w:id="2349" w:author="AdministratorKH" w:date="2017-07-18T12:33:00Z">
                    <w:rPr>
                      <w:rFonts w:ascii="Times New Roman" w:hAnsi="Times New Roman"/>
                      <w:sz w:val="20"/>
                      <w:szCs w:val="20"/>
                    </w:rPr>
                  </w:rPrChange>
                </w:rPr>
                <w:t> </w:t>
              </w:r>
            </w:ins>
          </w:p>
        </w:tc>
      </w:tr>
      <w:tr w:rsidR="00C9184C" w:rsidRPr="00544959" w:rsidTr="00650E65">
        <w:trPr>
          <w:trHeight w:val="360"/>
          <w:ins w:id="2350"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351" w:author="AdministratorKH" w:date="2017-07-17T18:40:00Z"/>
                <w:rFonts w:ascii="Times New Roman" w:hAnsi="Times New Roman"/>
                <w:sz w:val="24"/>
                <w:szCs w:val="24"/>
                <w:rPrChange w:id="2352" w:author="AdministratorKH" w:date="2017-07-18T12:33:00Z">
                  <w:rPr>
                    <w:ins w:id="2353" w:author="AdministratorKH" w:date="2017-07-17T18:40:00Z"/>
                    <w:rFonts w:ascii="Times New Roman" w:hAnsi="Times New Roman"/>
                    <w:sz w:val="20"/>
                    <w:szCs w:val="20"/>
                  </w:rPr>
                </w:rPrChange>
              </w:rPr>
              <w:pPrChange w:id="2354" w:author="AdministratorKH" w:date="2017-07-18T12:30:00Z">
                <w:pPr>
                  <w:spacing w:after="0" w:line="240" w:lineRule="auto"/>
                  <w:jc w:val="center"/>
                </w:pPr>
              </w:pPrChange>
            </w:pPr>
            <w:ins w:id="2355" w:author="AdministratorKH" w:date="2017-07-17T18:40:00Z">
              <w:r w:rsidRPr="00544959">
                <w:rPr>
                  <w:rFonts w:ascii="Times New Roman" w:hAnsi="Times New Roman"/>
                  <w:sz w:val="24"/>
                  <w:szCs w:val="24"/>
                  <w:rPrChange w:id="2356" w:author="AdministratorKH" w:date="2017-07-18T12:33:00Z">
                    <w:rPr>
                      <w:rFonts w:ascii="Times New Roman" w:hAnsi="Times New Roman"/>
                      <w:sz w:val="20"/>
                      <w:szCs w:val="20"/>
                    </w:rPr>
                  </w:rPrChange>
                </w:rPr>
                <w:t>26</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357" w:author="AdministratorKH" w:date="2017-07-17T18:40:00Z"/>
                <w:rFonts w:ascii="Times New Roman" w:hAnsi="Times New Roman"/>
                <w:sz w:val="24"/>
                <w:szCs w:val="24"/>
                <w:rPrChange w:id="2358" w:author="AdministratorKH" w:date="2017-07-18T12:33:00Z">
                  <w:rPr>
                    <w:ins w:id="2359" w:author="AdministratorKH" w:date="2017-07-17T18:40:00Z"/>
                    <w:rFonts w:ascii="Times New Roman" w:hAnsi="Times New Roman"/>
                    <w:sz w:val="19"/>
                    <w:szCs w:val="19"/>
                  </w:rPr>
                </w:rPrChange>
              </w:rPr>
              <w:pPrChange w:id="2360" w:author="AdministratorKH" w:date="2017-07-18T12:30:00Z">
                <w:pPr>
                  <w:spacing w:after="0" w:line="240" w:lineRule="auto"/>
                </w:pPr>
              </w:pPrChange>
            </w:pPr>
            <w:ins w:id="2361" w:author="AdministratorKH" w:date="2017-07-17T18:40:00Z">
              <w:r w:rsidRPr="00544959">
                <w:rPr>
                  <w:rFonts w:ascii="Times New Roman" w:hAnsi="Times New Roman"/>
                  <w:sz w:val="24"/>
                  <w:szCs w:val="24"/>
                  <w:rPrChange w:id="2362" w:author="AdministratorKH" w:date="2017-07-18T12:33:00Z">
                    <w:rPr>
                      <w:rFonts w:ascii="Times New Roman" w:hAnsi="Times New Roman"/>
                      <w:sz w:val="19"/>
                      <w:szCs w:val="19"/>
                    </w:rPr>
                  </w:rPrChange>
                </w:rPr>
                <w:t xml:space="preserve"> DNTN KHÁNH THƯ</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63" w:author="AdministratorKH" w:date="2017-07-17T18:40:00Z"/>
                <w:rFonts w:ascii="Times New Roman" w:hAnsi="Times New Roman"/>
                <w:sz w:val="24"/>
                <w:szCs w:val="24"/>
                <w:rPrChange w:id="2364" w:author="AdministratorKH" w:date="2017-07-18T12:33:00Z">
                  <w:rPr>
                    <w:ins w:id="2365" w:author="AdministratorKH" w:date="2017-07-17T18:40:00Z"/>
                    <w:rFonts w:ascii="Times New Roman" w:hAnsi="Times New Roman"/>
                    <w:sz w:val="20"/>
                    <w:szCs w:val="20"/>
                  </w:rPr>
                </w:rPrChange>
              </w:rPr>
              <w:pPrChange w:id="2366" w:author="AdministratorKH" w:date="2017-07-18T12:30:00Z">
                <w:pPr>
                  <w:spacing w:after="0" w:line="240" w:lineRule="auto"/>
                  <w:jc w:val="right"/>
                </w:pPr>
              </w:pPrChange>
            </w:pPr>
            <w:ins w:id="2367" w:author="AdministratorKH" w:date="2017-07-17T18:40:00Z">
              <w:r w:rsidRPr="00544959">
                <w:rPr>
                  <w:rFonts w:ascii="Times New Roman" w:hAnsi="Times New Roman"/>
                  <w:sz w:val="24"/>
                  <w:szCs w:val="24"/>
                  <w:rPrChange w:id="2368" w:author="AdministratorKH" w:date="2017-07-18T12:33:00Z">
                    <w:rPr>
                      <w:rFonts w:ascii="Times New Roman" w:hAnsi="Times New Roman"/>
                      <w:sz w:val="20"/>
                      <w:szCs w:val="20"/>
                    </w:rPr>
                  </w:rPrChange>
                </w:rPr>
                <w:t>151.000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69" w:author="AdministratorKH" w:date="2017-07-17T18:40:00Z"/>
                <w:rFonts w:ascii="Times New Roman" w:hAnsi="Times New Roman"/>
                <w:sz w:val="24"/>
                <w:szCs w:val="24"/>
                <w:rPrChange w:id="2370" w:author="AdministratorKH" w:date="2017-07-18T12:33:00Z">
                  <w:rPr>
                    <w:ins w:id="2371" w:author="AdministratorKH" w:date="2017-07-17T18:40:00Z"/>
                    <w:rFonts w:ascii="Times New Roman" w:hAnsi="Times New Roman"/>
                    <w:sz w:val="20"/>
                    <w:szCs w:val="20"/>
                  </w:rPr>
                </w:rPrChange>
              </w:rPr>
              <w:pPrChange w:id="2372" w:author="AdministratorKH" w:date="2017-07-18T12:30:00Z">
                <w:pPr>
                  <w:spacing w:after="0" w:line="240" w:lineRule="auto"/>
                  <w:jc w:val="right"/>
                </w:pPr>
              </w:pPrChange>
            </w:pPr>
            <w:ins w:id="2373" w:author="AdministratorKH" w:date="2017-07-17T18:40:00Z">
              <w:r w:rsidRPr="00544959">
                <w:rPr>
                  <w:rFonts w:ascii="Times New Roman" w:hAnsi="Times New Roman"/>
                  <w:sz w:val="24"/>
                  <w:szCs w:val="24"/>
                  <w:rPrChange w:id="2374" w:author="AdministratorKH" w:date="2017-07-18T12:33:00Z">
                    <w:rPr>
                      <w:rFonts w:ascii="Times New Roman" w:hAnsi="Times New Roman"/>
                      <w:sz w:val="20"/>
                      <w:szCs w:val="20"/>
                    </w:rPr>
                  </w:rPrChange>
                </w:rPr>
                <w:t>0,31%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75" w:author="AdministratorKH" w:date="2017-07-17T18:40:00Z"/>
                <w:rFonts w:ascii="Times New Roman" w:hAnsi="Times New Roman"/>
                <w:sz w:val="24"/>
                <w:szCs w:val="24"/>
                <w:rPrChange w:id="2376" w:author="AdministratorKH" w:date="2017-07-18T12:33:00Z">
                  <w:rPr>
                    <w:ins w:id="2377" w:author="AdministratorKH" w:date="2017-07-17T18:40:00Z"/>
                    <w:rFonts w:ascii="Times New Roman" w:hAnsi="Times New Roman"/>
                    <w:sz w:val="20"/>
                    <w:szCs w:val="20"/>
                  </w:rPr>
                </w:rPrChange>
              </w:rPr>
              <w:pPrChange w:id="2378" w:author="AdministratorKH" w:date="2017-07-18T12:30:00Z">
                <w:pPr>
                  <w:spacing w:after="0" w:line="240" w:lineRule="auto"/>
                  <w:jc w:val="right"/>
                </w:pPr>
              </w:pPrChange>
            </w:pPr>
            <w:ins w:id="2379" w:author="AdministratorKH" w:date="2017-07-17T18:40:00Z">
              <w:r w:rsidRPr="00544959">
                <w:rPr>
                  <w:rFonts w:ascii="Times New Roman" w:hAnsi="Times New Roman"/>
                  <w:sz w:val="24"/>
                  <w:szCs w:val="24"/>
                  <w:rPrChange w:id="2380" w:author="AdministratorKH" w:date="2017-07-18T12:33:00Z">
                    <w:rPr>
                      <w:rFonts w:ascii="Times New Roman" w:hAnsi="Times New Roman"/>
                      <w:sz w:val="20"/>
                      <w:szCs w:val="20"/>
                    </w:rPr>
                  </w:rPrChange>
                </w:rPr>
                <w:t> </w:t>
              </w:r>
            </w:ins>
          </w:p>
        </w:tc>
      </w:tr>
      <w:tr w:rsidR="00C9184C" w:rsidRPr="00544959" w:rsidTr="00650E65">
        <w:trPr>
          <w:trHeight w:val="360"/>
          <w:ins w:id="2381"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382" w:author="AdministratorKH" w:date="2017-07-17T18:40:00Z"/>
                <w:rFonts w:ascii="Times New Roman" w:hAnsi="Times New Roman"/>
                <w:sz w:val="24"/>
                <w:szCs w:val="24"/>
                <w:rPrChange w:id="2383" w:author="AdministratorKH" w:date="2017-07-18T12:33:00Z">
                  <w:rPr>
                    <w:ins w:id="2384" w:author="AdministratorKH" w:date="2017-07-17T18:40:00Z"/>
                    <w:rFonts w:ascii="Times New Roman" w:hAnsi="Times New Roman"/>
                    <w:sz w:val="20"/>
                    <w:szCs w:val="20"/>
                  </w:rPr>
                </w:rPrChange>
              </w:rPr>
              <w:pPrChange w:id="2385" w:author="AdministratorKH" w:date="2017-07-18T12:30:00Z">
                <w:pPr>
                  <w:spacing w:after="0" w:line="240" w:lineRule="auto"/>
                  <w:jc w:val="center"/>
                </w:pPr>
              </w:pPrChange>
            </w:pPr>
            <w:ins w:id="2386" w:author="AdministratorKH" w:date="2017-07-17T18:40:00Z">
              <w:r w:rsidRPr="00544959">
                <w:rPr>
                  <w:rFonts w:ascii="Times New Roman" w:hAnsi="Times New Roman"/>
                  <w:sz w:val="24"/>
                  <w:szCs w:val="24"/>
                  <w:rPrChange w:id="2387" w:author="AdministratorKH" w:date="2017-07-18T12:33:00Z">
                    <w:rPr>
                      <w:rFonts w:ascii="Times New Roman" w:hAnsi="Times New Roman"/>
                      <w:sz w:val="20"/>
                      <w:szCs w:val="20"/>
                    </w:rPr>
                  </w:rPrChange>
                </w:rPr>
                <w:t>27</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388" w:author="AdministratorKH" w:date="2017-07-17T18:40:00Z"/>
                <w:rFonts w:ascii="Times New Roman" w:hAnsi="Times New Roman"/>
                <w:sz w:val="24"/>
                <w:szCs w:val="24"/>
                <w:rPrChange w:id="2389" w:author="AdministratorKH" w:date="2017-07-18T12:33:00Z">
                  <w:rPr>
                    <w:ins w:id="2390" w:author="AdministratorKH" w:date="2017-07-17T18:40:00Z"/>
                    <w:rFonts w:ascii="Times New Roman" w:hAnsi="Times New Roman"/>
                    <w:sz w:val="19"/>
                    <w:szCs w:val="19"/>
                  </w:rPr>
                </w:rPrChange>
              </w:rPr>
              <w:pPrChange w:id="2391" w:author="AdministratorKH" w:date="2017-07-18T12:30:00Z">
                <w:pPr>
                  <w:spacing w:after="0" w:line="240" w:lineRule="auto"/>
                </w:pPr>
              </w:pPrChange>
            </w:pPr>
            <w:ins w:id="2392" w:author="AdministratorKH" w:date="2017-07-17T18:40:00Z">
              <w:r w:rsidRPr="00544959">
                <w:rPr>
                  <w:rFonts w:ascii="Times New Roman" w:hAnsi="Times New Roman"/>
                  <w:sz w:val="24"/>
                  <w:szCs w:val="24"/>
                  <w:rPrChange w:id="2393" w:author="AdministratorKH" w:date="2017-07-18T12:33:00Z">
                    <w:rPr>
                      <w:rFonts w:ascii="Times New Roman" w:hAnsi="Times New Roman"/>
                      <w:sz w:val="19"/>
                      <w:szCs w:val="19"/>
                    </w:rPr>
                  </w:rPrChange>
                </w:rPr>
                <w:t xml:space="preserve"> DNTN GIÁO HỒNG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394" w:author="AdministratorKH" w:date="2017-07-17T18:40:00Z"/>
                <w:rFonts w:ascii="Times New Roman" w:hAnsi="Times New Roman"/>
                <w:sz w:val="24"/>
                <w:szCs w:val="24"/>
                <w:rPrChange w:id="2395" w:author="AdministratorKH" w:date="2017-07-18T12:33:00Z">
                  <w:rPr>
                    <w:ins w:id="2396" w:author="AdministratorKH" w:date="2017-07-17T18:40:00Z"/>
                    <w:rFonts w:ascii="Times New Roman" w:hAnsi="Times New Roman"/>
                    <w:sz w:val="20"/>
                    <w:szCs w:val="20"/>
                  </w:rPr>
                </w:rPrChange>
              </w:rPr>
              <w:pPrChange w:id="2397" w:author="AdministratorKH" w:date="2017-07-18T12:30:00Z">
                <w:pPr>
                  <w:spacing w:after="0" w:line="240" w:lineRule="auto"/>
                  <w:jc w:val="right"/>
                </w:pPr>
              </w:pPrChange>
            </w:pPr>
            <w:ins w:id="2398" w:author="AdministratorKH" w:date="2017-07-17T18:40:00Z">
              <w:r w:rsidRPr="00544959">
                <w:rPr>
                  <w:rFonts w:ascii="Times New Roman" w:hAnsi="Times New Roman"/>
                  <w:sz w:val="24"/>
                  <w:szCs w:val="24"/>
                  <w:rPrChange w:id="2399" w:author="AdministratorKH" w:date="2017-07-18T12:33:00Z">
                    <w:rPr>
                      <w:rFonts w:ascii="Times New Roman" w:hAnsi="Times New Roman"/>
                      <w:sz w:val="20"/>
                      <w:szCs w:val="20"/>
                    </w:rPr>
                  </w:rPrChange>
                </w:rPr>
                <w:t>150.000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00" w:author="AdministratorKH" w:date="2017-07-17T18:40:00Z"/>
                <w:rFonts w:ascii="Times New Roman" w:hAnsi="Times New Roman"/>
                <w:sz w:val="24"/>
                <w:szCs w:val="24"/>
                <w:rPrChange w:id="2401" w:author="AdministratorKH" w:date="2017-07-18T12:33:00Z">
                  <w:rPr>
                    <w:ins w:id="2402" w:author="AdministratorKH" w:date="2017-07-17T18:40:00Z"/>
                    <w:rFonts w:ascii="Times New Roman" w:hAnsi="Times New Roman"/>
                    <w:sz w:val="20"/>
                    <w:szCs w:val="20"/>
                  </w:rPr>
                </w:rPrChange>
              </w:rPr>
              <w:pPrChange w:id="2403" w:author="AdministratorKH" w:date="2017-07-18T12:30:00Z">
                <w:pPr>
                  <w:spacing w:after="0" w:line="240" w:lineRule="auto"/>
                  <w:jc w:val="right"/>
                </w:pPr>
              </w:pPrChange>
            </w:pPr>
            <w:ins w:id="2404" w:author="AdministratorKH" w:date="2017-07-17T18:40:00Z">
              <w:r w:rsidRPr="00544959">
                <w:rPr>
                  <w:rFonts w:ascii="Times New Roman" w:hAnsi="Times New Roman"/>
                  <w:sz w:val="24"/>
                  <w:szCs w:val="24"/>
                  <w:rPrChange w:id="2405" w:author="AdministratorKH" w:date="2017-07-18T12:33:00Z">
                    <w:rPr>
                      <w:rFonts w:ascii="Times New Roman" w:hAnsi="Times New Roman"/>
                      <w:sz w:val="20"/>
                      <w:szCs w:val="20"/>
                    </w:rPr>
                  </w:rPrChange>
                </w:rPr>
                <w:t>0,31%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06" w:author="AdministratorKH" w:date="2017-07-17T18:40:00Z"/>
                <w:rFonts w:ascii="Times New Roman" w:hAnsi="Times New Roman"/>
                <w:sz w:val="24"/>
                <w:szCs w:val="24"/>
                <w:rPrChange w:id="2407" w:author="AdministratorKH" w:date="2017-07-18T12:33:00Z">
                  <w:rPr>
                    <w:ins w:id="2408" w:author="AdministratorKH" w:date="2017-07-17T18:40:00Z"/>
                    <w:rFonts w:ascii="Times New Roman" w:hAnsi="Times New Roman"/>
                    <w:sz w:val="20"/>
                    <w:szCs w:val="20"/>
                  </w:rPr>
                </w:rPrChange>
              </w:rPr>
              <w:pPrChange w:id="2409" w:author="AdministratorKH" w:date="2017-07-18T12:30:00Z">
                <w:pPr>
                  <w:spacing w:after="0" w:line="240" w:lineRule="auto"/>
                  <w:jc w:val="right"/>
                </w:pPr>
              </w:pPrChange>
            </w:pPr>
            <w:ins w:id="2410" w:author="AdministratorKH" w:date="2017-07-17T18:40:00Z">
              <w:r w:rsidRPr="00544959">
                <w:rPr>
                  <w:rFonts w:ascii="Times New Roman" w:hAnsi="Times New Roman"/>
                  <w:sz w:val="24"/>
                  <w:szCs w:val="24"/>
                  <w:rPrChange w:id="2411" w:author="AdministratorKH" w:date="2017-07-18T12:33:00Z">
                    <w:rPr>
                      <w:rFonts w:ascii="Times New Roman" w:hAnsi="Times New Roman"/>
                      <w:sz w:val="20"/>
                      <w:szCs w:val="20"/>
                    </w:rPr>
                  </w:rPrChange>
                </w:rPr>
                <w:t> </w:t>
              </w:r>
            </w:ins>
          </w:p>
        </w:tc>
      </w:tr>
      <w:tr w:rsidR="00C9184C" w:rsidRPr="00544959" w:rsidTr="00650E65">
        <w:trPr>
          <w:trHeight w:val="360"/>
          <w:ins w:id="2412"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413" w:author="AdministratorKH" w:date="2017-07-17T18:40:00Z"/>
                <w:rFonts w:ascii="Times New Roman" w:hAnsi="Times New Roman"/>
                <w:sz w:val="24"/>
                <w:szCs w:val="24"/>
                <w:rPrChange w:id="2414" w:author="AdministratorKH" w:date="2017-07-18T12:33:00Z">
                  <w:rPr>
                    <w:ins w:id="2415" w:author="AdministratorKH" w:date="2017-07-17T18:40:00Z"/>
                    <w:rFonts w:ascii="Times New Roman" w:hAnsi="Times New Roman"/>
                    <w:sz w:val="20"/>
                    <w:szCs w:val="20"/>
                  </w:rPr>
                </w:rPrChange>
              </w:rPr>
              <w:pPrChange w:id="2416" w:author="AdministratorKH" w:date="2017-07-18T12:30:00Z">
                <w:pPr>
                  <w:spacing w:after="0" w:line="240" w:lineRule="auto"/>
                  <w:jc w:val="center"/>
                </w:pPr>
              </w:pPrChange>
            </w:pPr>
            <w:ins w:id="2417" w:author="AdministratorKH" w:date="2017-07-17T18:40:00Z">
              <w:r w:rsidRPr="00544959">
                <w:rPr>
                  <w:rFonts w:ascii="Times New Roman" w:hAnsi="Times New Roman"/>
                  <w:sz w:val="24"/>
                  <w:szCs w:val="24"/>
                  <w:rPrChange w:id="2418" w:author="AdministratorKH" w:date="2017-07-18T12:33:00Z">
                    <w:rPr>
                      <w:rFonts w:ascii="Times New Roman" w:hAnsi="Times New Roman"/>
                      <w:sz w:val="20"/>
                      <w:szCs w:val="20"/>
                    </w:rPr>
                  </w:rPrChange>
                </w:rPr>
                <w:t>28</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419" w:author="AdministratorKH" w:date="2017-07-17T18:40:00Z"/>
                <w:rFonts w:ascii="Times New Roman" w:hAnsi="Times New Roman"/>
                <w:sz w:val="24"/>
                <w:szCs w:val="24"/>
                <w:rPrChange w:id="2420" w:author="AdministratorKH" w:date="2017-07-18T12:33:00Z">
                  <w:rPr>
                    <w:ins w:id="2421" w:author="AdministratorKH" w:date="2017-07-17T18:40:00Z"/>
                    <w:rFonts w:ascii="Times New Roman" w:hAnsi="Times New Roman"/>
                    <w:sz w:val="19"/>
                    <w:szCs w:val="19"/>
                  </w:rPr>
                </w:rPrChange>
              </w:rPr>
              <w:pPrChange w:id="2422" w:author="AdministratorKH" w:date="2017-07-18T12:30:00Z">
                <w:pPr>
                  <w:spacing w:after="0" w:line="240" w:lineRule="auto"/>
                </w:pPr>
              </w:pPrChange>
            </w:pPr>
            <w:ins w:id="2423" w:author="AdministratorKH" w:date="2017-07-17T18:40:00Z">
              <w:r w:rsidRPr="00544959">
                <w:rPr>
                  <w:rFonts w:ascii="Times New Roman" w:hAnsi="Times New Roman"/>
                  <w:sz w:val="24"/>
                  <w:szCs w:val="24"/>
                  <w:rPrChange w:id="2424" w:author="AdministratorKH" w:date="2017-07-18T12:33:00Z">
                    <w:rPr>
                      <w:rFonts w:ascii="Times New Roman" w:hAnsi="Times New Roman"/>
                      <w:sz w:val="19"/>
                      <w:szCs w:val="19"/>
                    </w:rPr>
                  </w:rPrChange>
                </w:rPr>
                <w:t xml:space="preserve"> DNTN PHƯỚC SANH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25" w:author="AdministratorKH" w:date="2017-07-17T18:40:00Z"/>
                <w:rFonts w:ascii="Times New Roman" w:hAnsi="Times New Roman"/>
                <w:sz w:val="24"/>
                <w:szCs w:val="24"/>
                <w:rPrChange w:id="2426" w:author="AdministratorKH" w:date="2017-07-18T12:33:00Z">
                  <w:rPr>
                    <w:ins w:id="2427" w:author="AdministratorKH" w:date="2017-07-17T18:40:00Z"/>
                    <w:rFonts w:ascii="Times New Roman" w:hAnsi="Times New Roman"/>
                    <w:sz w:val="20"/>
                    <w:szCs w:val="20"/>
                  </w:rPr>
                </w:rPrChange>
              </w:rPr>
              <w:pPrChange w:id="2428" w:author="AdministratorKH" w:date="2017-07-18T12:30:00Z">
                <w:pPr>
                  <w:spacing w:after="0" w:line="240" w:lineRule="auto"/>
                  <w:jc w:val="right"/>
                </w:pPr>
              </w:pPrChange>
            </w:pPr>
            <w:ins w:id="2429" w:author="AdministratorKH" w:date="2017-07-17T18:40:00Z">
              <w:r w:rsidRPr="00544959">
                <w:rPr>
                  <w:rFonts w:ascii="Times New Roman" w:hAnsi="Times New Roman"/>
                  <w:sz w:val="24"/>
                  <w:szCs w:val="24"/>
                  <w:rPrChange w:id="2430" w:author="AdministratorKH" w:date="2017-07-18T12:33:00Z">
                    <w:rPr>
                      <w:rFonts w:ascii="Times New Roman" w:hAnsi="Times New Roman"/>
                      <w:sz w:val="20"/>
                      <w:szCs w:val="20"/>
                    </w:rPr>
                  </w:rPrChange>
                </w:rPr>
                <w:t>124.000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31" w:author="AdministratorKH" w:date="2017-07-17T18:40:00Z"/>
                <w:rFonts w:ascii="Times New Roman" w:hAnsi="Times New Roman"/>
                <w:sz w:val="24"/>
                <w:szCs w:val="24"/>
                <w:rPrChange w:id="2432" w:author="AdministratorKH" w:date="2017-07-18T12:33:00Z">
                  <w:rPr>
                    <w:ins w:id="2433" w:author="AdministratorKH" w:date="2017-07-17T18:40:00Z"/>
                    <w:rFonts w:ascii="Times New Roman" w:hAnsi="Times New Roman"/>
                    <w:sz w:val="20"/>
                    <w:szCs w:val="20"/>
                  </w:rPr>
                </w:rPrChange>
              </w:rPr>
              <w:pPrChange w:id="2434" w:author="AdministratorKH" w:date="2017-07-18T12:30:00Z">
                <w:pPr>
                  <w:spacing w:after="0" w:line="240" w:lineRule="auto"/>
                  <w:jc w:val="right"/>
                </w:pPr>
              </w:pPrChange>
            </w:pPr>
            <w:ins w:id="2435" w:author="AdministratorKH" w:date="2017-07-17T18:40:00Z">
              <w:r w:rsidRPr="00544959">
                <w:rPr>
                  <w:rFonts w:ascii="Times New Roman" w:hAnsi="Times New Roman"/>
                  <w:sz w:val="24"/>
                  <w:szCs w:val="24"/>
                  <w:rPrChange w:id="2436" w:author="AdministratorKH" w:date="2017-07-18T12:33:00Z">
                    <w:rPr>
                      <w:rFonts w:ascii="Times New Roman" w:hAnsi="Times New Roman"/>
                      <w:sz w:val="20"/>
                      <w:szCs w:val="20"/>
                    </w:rPr>
                  </w:rPrChange>
                </w:rPr>
                <w:t>0,25%</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37" w:author="AdministratorKH" w:date="2017-07-17T18:40:00Z"/>
                <w:rFonts w:ascii="Times New Roman" w:hAnsi="Times New Roman"/>
                <w:sz w:val="24"/>
                <w:szCs w:val="24"/>
                <w:rPrChange w:id="2438" w:author="AdministratorKH" w:date="2017-07-18T12:33:00Z">
                  <w:rPr>
                    <w:ins w:id="2439" w:author="AdministratorKH" w:date="2017-07-17T18:40:00Z"/>
                    <w:rFonts w:ascii="Times New Roman" w:hAnsi="Times New Roman"/>
                    <w:sz w:val="20"/>
                    <w:szCs w:val="20"/>
                  </w:rPr>
                </w:rPrChange>
              </w:rPr>
              <w:pPrChange w:id="2440" w:author="AdministratorKH" w:date="2017-07-18T12:30:00Z">
                <w:pPr>
                  <w:spacing w:after="0" w:line="240" w:lineRule="auto"/>
                  <w:jc w:val="right"/>
                </w:pPr>
              </w:pPrChange>
            </w:pPr>
            <w:ins w:id="2441" w:author="AdministratorKH" w:date="2017-07-17T18:40:00Z">
              <w:r w:rsidRPr="00544959">
                <w:rPr>
                  <w:rFonts w:ascii="Times New Roman" w:hAnsi="Times New Roman"/>
                  <w:sz w:val="24"/>
                  <w:szCs w:val="24"/>
                  <w:rPrChange w:id="2442" w:author="AdministratorKH" w:date="2017-07-18T12:33:00Z">
                    <w:rPr>
                      <w:rFonts w:ascii="Times New Roman" w:hAnsi="Times New Roman"/>
                      <w:sz w:val="20"/>
                      <w:szCs w:val="20"/>
                    </w:rPr>
                  </w:rPrChange>
                </w:rPr>
                <w:t> </w:t>
              </w:r>
            </w:ins>
          </w:p>
        </w:tc>
      </w:tr>
      <w:tr w:rsidR="00C9184C" w:rsidRPr="00544959" w:rsidTr="00650E65">
        <w:trPr>
          <w:trHeight w:val="360"/>
          <w:ins w:id="2443"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444" w:author="AdministratorKH" w:date="2017-07-17T18:40:00Z"/>
                <w:rFonts w:ascii="Times New Roman" w:hAnsi="Times New Roman"/>
                <w:sz w:val="24"/>
                <w:szCs w:val="24"/>
                <w:rPrChange w:id="2445" w:author="AdministratorKH" w:date="2017-07-18T12:33:00Z">
                  <w:rPr>
                    <w:ins w:id="2446" w:author="AdministratorKH" w:date="2017-07-17T18:40:00Z"/>
                    <w:rFonts w:ascii="Times New Roman" w:hAnsi="Times New Roman"/>
                    <w:sz w:val="20"/>
                    <w:szCs w:val="20"/>
                  </w:rPr>
                </w:rPrChange>
              </w:rPr>
              <w:pPrChange w:id="2447" w:author="AdministratorKH" w:date="2017-07-18T12:30:00Z">
                <w:pPr>
                  <w:spacing w:after="0" w:line="240" w:lineRule="auto"/>
                  <w:jc w:val="center"/>
                </w:pPr>
              </w:pPrChange>
            </w:pPr>
            <w:ins w:id="2448" w:author="AdministratorKH" w:date="2017-07-17T18:40:00Z">
              <w:r w:rsidRPr="00544959">
                <w:rPr>
                  <w:rFonts w:ascii="Times New Roman" w:hAnsi="Times New Roman"/>
                  <w:sz w:val="24"/>
                  <w:szCs w:val="24"/>
                  <w:rPrChange w:id="2449" w:author="AdministratorKH" w:date="2017-07-18T12:33:00Z">
                    <w:rPr>
                      <w:rFonts w:ascii="Times New Roman" w:hAnsi="Times New Roman"/>
                      <w:sz w:val="20"/>
                      <w:szCs w:val="20"/>
                    </w:rPr>
                  </w:rPrChange>
                </w:rPr>
                <w:t>29</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450" w:author="AdministratorKH" w:date="2017-07-17T18:40:00Z"/>
                <w:rFonts w:ascii="Times New Roman" w:hAnsi="Times New Roman"/>
                <w:sz w:val="24"/>
                <w:szCs w:val="24"/>
                <w:rPrChange w:id="2451" w:author="AdministratorKH" w:date="2017-07-18T12:33:00Z">
                  <w:rPr>
                    <w:ins w:id="2452" w:author="AdministratorKH" w:date="2017-07-17T18:40:00Z"/>
                    <w:rFonts w:ascii="Times New Roman" w:hAnsi="Times New Roman"/>
                    <w:sz w:val="19"/>
                    <w:szCs w:val="19"/>
                  </w:rPr>
                </w:rPrChange>
              </w:rPr>
              <w:pPrChange w:id="2453" w:author="AdministratorKH" w:date="2017-07-18T12:30:00Z">
                <w:pPr>
                  <w:spacing w:after="0" w:line="240" w:lineRule="auto"/>
                </w:pPr>
              </w:pPrChange>
            </w:pPr>
            <w:ins w:id="2454" w:author="AdministratorKH" w:date="2017-07-17T18:40:00Z">
              <w:r w:rsidRPr="00544959">
                <w:rPr>
                  <w:rFonts w:ascii="Times New Roman" w:hAnsi="Times New Roman"/>
                  <w:sz w:val="24"/>
                  <w:szCs w:val="24"/>
                  <w:rPrChange w:id="2455" w:author="AdministratorKH" w:date="2017-07-18T12:33:00Z">
                    <w:rPr>
                      <w:rFonts w:ascii="Times New Roman" w:hAnsi="Times New Roman"/>
                      <w:sz w:val="19"/>
                      <w:szCs w:val="19"/>
                    </w:rPr>
                  </w:rPrChange>
                </w:rPr>
                <w:t xml:space="preserve"> DNTN LONG AN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56" w:author="AdministratorKH" w:date="2017-07-17T18:40:00Z"/>
                <w:rFonts w:ascii="Times New Roman" w:hAnsi="Times New Roman"/>
                <w:sz w:val="24"/>
                <w:szCs w:val="24"/>
                <w:rPrChange w:id="2457" w:author="AdministratorKH" w:date="2017-07-18T12:33:00Z">
                  <w:rPr>
                    <w:ins w:id="2458" w:author="AdministratorKH" w:date="2017-07-17T18:40:00Z"/>
                    <w:rFonts w:ascii="Times New Roman" w:hAnsi="Times New Roman"/>
                    <w:sz w:val="20"/>
                    <w:szCs w:val="20"/>
                  </w:rPr>
                </w:rPrChange>
              </w:rPr>
              <w:pPrChange w:id="2459" w:author="AdministratorKH" w:date="2017-07-18T12:30:00Z">
                <w:pPr>
                  <w:spacing w:after="0" w:line="240" w:lineRule="auto"/>
                  <w:jc w:val="right"/>
                </w:pPr>
              </w:pPrChange>
            </w:pPr>
            <w:ins w:id="2460" w:author="AdministratorKH" w:date="2017-07-17T18:40:00Z">
              <w:r w:rsidRPr="00544959">
                <w:rPr>
                  <w:rFonts w:ascii="Times New Roman" w:hAnsi="Times New Roman"/>
                  <w:sz w:val="24"/>
                  <w:szCs w:val="24"/>
                  <w:rPrChange w:id="2461" w:author="AdministratorKH" w:date="2017-07-18T12:33:00Z">
                    <w:rPr>
                      <w:rFonts w:ascii="Times New Roman" w:hAnsi="Times New Roman"/>
                      <w:sz w:val="20"/>
                      <w:szCs w:val="20"/>
                    </w:rPr>
                  </w:rPrChange>
                </w:rPr>
                <w:t>112.500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62" w:author="AdministratorKH" w:date="2017-07-17T18:40:00Z"/>
                <w:rFonts w:ascii="Times New Roman" w:hAnsi="Times New Roman"/>
                <w:sz w:val="24"/>
                <w:szCs w:val="24"/>
                <w:rPrChange w:id="2463" w:author="AdministratorKH" w:date="2017-07-18T12:33:00Z">
                  <w:rPr>
                    <w:ins w:id="2464" w:author="AdministratorKH" w:date="2017-07-17T18:40:00Z"/>
                    <w:rFonts w:ascii="Times New Roman" w:hAnsi="Times New Roman"/>
                    <w:sz w:val="20"/>
                    <w:szCs w:val="20"/>
                  </w:rPr>
                </w:rPrChange>
              </w:rPr>
              <w:pPrChange w:id="2465" w:author="AdministratorKH" w:date="2017-07-18T12:30:00Z">
                <w:pPr>
                  <w:spacing w:after="0" w:line="240" w:lineRule="auto"/>
                  <w:jc w:val="right"/>
                </w:pPr>
              </w:pPrChange>
            </w:pPr>
            <w:ins w:id="2466" w:author="AdministratorKH" w:date="2017-07-17T18:40:00Z">
              <w:r w:rsidRPr="00544959">
                <w:rPr>
                  <w:rFonts w:ascii="Times New Roman" w:hAnsi="Times New Roman"/>
                  <w:sz w:val="24"/>
                  <w:szCs w:val="24"/>
                  <w:rPrChange w:id="2467" w:author="AdministratorKH" w:date="2017-07-18T12:33:00Z">
                    <w:rPr>
                      <w:rFonts w:ascii="Times New Roman" w:hAnsi="Times New Roman"/>
                      <w:sz w:val="20"/>
                      <w:szCs w:val="20"/>
                    </w:rPr>
                  </w:rPrChange>
                </w:rPr>
                <w:t>0,23%</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68" w:author="AdministratorKH" w:date="2017-07-17T18:40:00Z"/>
                <w:rFonts w:ascii="Times New Roman" w:hAnsi="Times New Roman"/>
                <w:sz w:val="24"/>
                <w:szCs w:val="24"/>
                <w:rPrChange w:id="2469" w:author="AdministratorKH" w:date="2017-07-18T12:33:00Z">
                  <w:rPr>
                    <w:ins w:id="2470" w:author="AdministratorKH" w:date="2017-07-17T18:40:00Z"/>
                    <w:rFonts w:ascii="Times New Roman" w:hAnsi="Times New Roman"/>
                    <w:sz w:val="20"/>
                    <w:szCs w:val="20"/>
                  </w:rPr>
                </w:rPrChange>
              </w:rPr>
              <w:pPrChange w:id="2471" w:author="AdministratorKH" w:date="2017-07-18T12:30:00Z">
                <w:pPr>
                  <w:spacing w:after="0" w:line="240" w:lineRule="auto"/>
                  <w:jc w:val="right"/>
                </w:pPr>
              </w:pPrChange>
            </w:pPr>
            <w:ins w:id="2472" w:author="AdministratorKH" w:date="2017-07-17T18:40:00Z">
              <w:r w:rsidRPr="00544959">
                <w:rPr>
                  <w:rFonts w:ascii="Times New Roman" w:hAnsi="Times New Roman"/>
                  <w:sz w:val="24"/>
                  <w:szCs w:val="24"/>
                  <w:rPrChange w:id="2473" w:author="AdministratorKH" w:date="2017-07-18T12:33:00Z">
                    <w:rPr>
                      <w:rFonts w:ascii="Times New Roman" w:hAnsi="Times New Roman"/>
                      <w:sz w:val="20"/>
                      <w:szCs w:val="20"/>
                    </w:rPr>
                  </w:rPrChange>
                </w:rPr>
                <w:t> </w:t>
              </w:r>
            </w:ins>
          </w:p>
        </w:tc>
      </w:tr>
      <w:tr w:rsidR="00C9184C" w:rsidRPr="00544959" w:rsidTr="00650E65">
        <w:trPr>
          <w:trHeight w:val="360"/>
          <w:ins w:id="2474"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475" w:author="AdministratorKH" w:date="2017-07-17T18:40:00Z"/>
                <w:rFonts w:ascii="Times New Roman" w:hAnsi="Times New Roman"/>
                <w:sz w:val="24"/>
                <w:szCs w:val="24"/>
                <w:rPrChange w:id="2476" w:author="AdministratorKH" w:date="2017-07-18T12:33:00Z">
                  <w:rPr>
                    <w:ins w:id="2477" w:author="AdministratorKH" w:date="2017-07-17T18:40:00Z"/>
                    <w:rFonts w:ascii="Times New Roman" w:hAnsi="Times New Roman"/>
                    <w:sz w:val="20"/>
                    <w:szCs w:val="20"/>
                  </w:rPr>
                </w:rPrChange>
              </w:rPr>
              <w:pPrChange w:id="2478" w:author="AdministratorKH" w:date="2017-07-18T12:30:00Z">
                <w:pPr>
                  <w:spacing w:after="0" w:line="240" w:lineRule="auto"/>
                  <w:jc w:val="center"/>
                </w:pPr>
              </w:pPrChange>
            </w:pPr>
            <w:ins w:id="2479" w:author="AdministratorKH" w:date="2017-07-17T18:40:00Z">
              <w:r w:rsidRPr="00544959">
                <w:rPr>
                  <w:rFonts w:ascii="Times New Roman" w:hAnsi="Times New Roman"/>
                  <w:sz w:val="24"/>
                  <w:szCs w:val="24"/>
                  <w:rPrChange w:id="2480" w:author="AdministratorKH" w:date="2017-07-18T12:33:00Z">
                    <w:rPr>
                      <w:rFonts w:ascii="Times New Roman" w:hAnsi="Times New Roman"/>
                      <w:sz w:val="20"/>
                      <w:szCs w:val="20"/>
                    </w:rPr>
                  </w:rPrChange>
                </w:rPr>
                <w:t>30</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481" w:author="AdministratorKH" w:date="2017-07-17T18:40:00Z"/>
                <w:rFonts w:ascii="Times New Roman" w:hAnsi="Times New Roman"/>
                <w:sz w:val="24"/>
                <w:szCs w:val="24"/>
                <w:rPrChange w:id="2482" w:author="AdministratorKH" w:date="2017-07-18T12:33:00Z">
                  <w:rPr>
                    <w:ins w:id="2483" w:author="AdministratorKH" w:date="2017-07-17T18:40:00Z"/>
                    <w:rFonts w:ascii="Times New Roman" w:hAnsi="Times New Roman"/>
                    <w:sz w:val="19"/>
                    <w:szCs w:val="19"/>
                  </w:rPr>
                </w:rPrChange>
              </w:rPr>
              <w:pPrChange w:id="2484" w:author="AdministratorKH" w:date="2017-07-18T12:30:00Z">
                <w:pPr>
                  <w:spacing w:after="0" w:line="240" w:lineRule="auto"/>
                </w:pPr>
              </w:pPrChange>
            </w:pPr>
            <w:ins w:id="2485" w:author="AdministratorKH" w:date="2017-07-17T18:40:00Z">
              <w:r w:rsidRPr="00544959">
                <w:rPr>
                  <w:rFonts w:ascii="Times New Roman" w:hAnsi="Times New Roman"/>
                  <w:sz w:val="24"/>
                  <w:szCs w:val="24"/>
                  <w:rPrChange w:id="2486" w:author="AdministratorKH" w:date="2017-07-18T12:33:00Z">
                    <w:rPr>
                      <w:rFonts w:ascii="Times New Roman" w:hAnsi="Times New Roman"/>
                      <w:sz w:val="19"/>
                      <w:szCs w:val="19"/>
                    </w:rPr>
                  </w:rPrChange>
                </w:rPr>
                <w:t xml:space="preserve"> DNTN BẾN THÀNH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87" w:author="AdministratorKH" w:date="2017-07-17T18:40:00Z"/>
                <w:rFonts w:ascii="Times New Roman" w:hAnsi="Times New Roman"/>
                <w:sz w:val="24"/>
                <w:szCs w:val="24"/>
                <w:rPrChange w:id="2488" w:author="AdministratorKH" w:date="2017-07-18T12:33:00Z">
                  <w:rPr>
                    <w:ins w:id="2489" w:author="AdministratorKH" w:date="2017-07-17T18:40:00Z"/>
                    <w:rFonts w:ascii="Times New Roman" w:hAnsi="Times New Roman"/>
                    <w:sz w:val="20"/>
                    <w:szCs w:val="20"/>
                  </w:rPr>
                </w:rPrChange>
              </w:rPr>
              <w:pPrChange w:id="2490" w:author="AdministratorKH" w:date="2017-07-18T12:30:00Z">
                <w:pPr>
                  <w:spacing w:after="0" w:line="240" w:lineRule="auto"/>
                  <w:jc w:val="right"/>
                </w:pPr>
              </w:pPrChange>
            </w:pPr>
            <w:ins w:id="2491" w:author="AdministratorKH" w:date="2017-07-17T18:40:00Z">
              <w:r w:rsidRPr="00544959">
                <w:rPr>
                  <w:rFonts w:ascii="Times New Roman" w:hAnsi="Times New Roman"/>
                  <w:sz w:val="24"/>
                  <w:szCs w:val="24"/>
                  <w:rPrChange w:id="2492" w:author="AdministratorKH" w:date="2017-07-18T12:33:00Z">
                    <w:rPr>
                      <w:rFonts w:ascii="Times New Roman" w:hAnsi="Times New Roman"/>
                      <w:sz w:val="20"/>
                      <w:szCs w:val="20"/>
                    </w:rPr>
                  </w:rPrChange>
                </w:rPr>
                <w:t>99.000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93" w:author="AdministratorKH" w:date="2017-07-17T18:40:00Z"/>
                <w:rFonts w:ascii="Times New Roman" w:hAnsi="Times New Roman"/>
                <w:sz w:val="24"/>
                <w:szCs w:val="24"/>
                <w:rPrChange w:id="2494" w:author="AdministratorKH" w:date="2017-07-18T12:33:00Z">
                  <w:rPr>
                    <w:ins w:id="2495" w:author="AdministratorKH" w:date="2017-07-17T18:40:00Z"/>
                    <w:rFonts w:ascii="Times New Roman" w:hAnsi="Times New Roman"/>
                    <w:sz w:val="20"/>
                    <w:szCs w:val="20"/>
                  </w:rPr>
                </w:rPrChange>
              </w:rPr>
              <w:pPrChange w:id="2496" w:author="AdministratorKH" w:date="2017-07-18T12:30:00Z">
                <w:pPr>
                  <w:spacing w:after="0" w:line="240" w:lineRule="auto"/>
                  <w:jc w:val="right"/>
                </w:pPr>
              </w:pPrChange>
            </w:pPr>
            <w:ins w:id="2497" w:author="AdministratorKH" w:date="2017-07-17T18:40:00Z">
              <w:r w:rsidRPr="00544959">
                <w:rPr>
                  <w:rFonts w:ascii="Times New Roman" w:hAnsi="Times New Roman"/>
                  <w:sz w:val="24"/>
                  <w:szCs w:val="24"/>
                  <w:rPrChange w:id="2498" w:author="AdministratorKH" w:date="2017-07-18T12:33:00Z">
                    <w:rPr>
                      <w:rFonts w:ascii="Times New Roman" w:hAnsi="Times New Roman"/>
                      <w:sz w:val="20"/>
                      <w:szCs w:val="20"/>
                    </w:rPr>
                  </w:rPrChange>
                </w:rPr>
                <w:t>0,20%</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499" w:author="AdministratorKH" w:date="2017-07-17T18:40:00Z"/>
                <w:rFonts w:ascii="Times New Roman" w:hAnsi="Times New Roman"/>
                <w:sz w:val="24"/>
                <w:szCs w:val="24"/>
                <w:rPrChange w:id="2500" w:author="AdministratorKH" w:date="2017-07-18T12:33:00Z">
                  <w:rPr>
                    <w:ins w:id="2501" w:author="AdministratorKH" w:date="2017-07-17T18:40:00Z"/>
                    <w:rFonts w:ascii="Times New Roman" w:hAnsi="Times New Roman"/>
                    <w:sz w:val="20"/>
                    <w:szCs w:val="20"/>
                  </w:rPr>
                </w:rPrChange>
              </w:rPr>
              <w:pPrChange w:id="2502" w:author="AdministratorKH" w:date="2017-07-18T12:30:00Z">
                <w:pPr>
                  <w:spacing w:after="0" w:line="240" w:lineRule="auto"/>
                  <w:jc w:val="right"/>
                </w:pPr>
              </w:pPrChange>
            </w:pPr>
            <w:ins w:id="2503" w:author="AdministratorKH" w:date="2017-07-17T18:40:00Z">
              <w:r w:rsidRPr="00544959">
                <w:rPr>
                  <w:rFonts w:ascii="Times New Roman" w:hAnsi="Times New Roman"/>
                  <w:sz w:val="24"/>
                  <w:szCs w:val="24"/>
                  <w:rPrChange w:id="2504" w:author="AdministratorKH" w:date="2017-07-18T12:33:00Z">
                    <w:rPr>
                      <w:rFonts w:ascii="Times New Roman" w:hAnsi="Times New Roman"/>
                      <w:sz w:val="20"/>
                      <w:szCs w:val="20"/>
                    </w:rPr>
                  </w:rPrChange>
                </w:rPr>
                <w:t> </w:t>
              </w:r>
            </w:ins>
          </w:p>
        </w:tc>
      </w:tr>
      <w:tr w:rsidR="00C9184C" w:rsidRPr="00544959" w:rsidTr="00650E65">
        <w:trPr>
          <w:trHeight w:val="360"/>
          <w:ins w:id="2505"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506" w:author="AdministratorKH" w:date="2017-07-17T18:40:00Z"/>
                <w:rFonts w:ascii="Times New Roman" w:hAnsi="Times New Roman"/>
                <w:sz w:val="24"/>
                <w:szCs w:val="24"/>
                <w:rPrChange w:id="2507" w:author="AdministratorKH" w:date="2017-07-18T12:33:00Z">
                  <w:rPr>
                    <w:ins w:id="2508" w:author="AdministratorKH" w:date="2017-07-17T18:40:00Z"/>
                    <w:rFonts w:ascii="Times New Roman" w:hAnsi="Times New Roman"/>
                    <w:sz w:val="20"/>
                    <w:szCs w:val="20"/>
                  </w:rPr>
                </w:rPrChange>
              </w:rPr>
              <w:pPrChange w:id="2509" w:author="AdministratorKH" w:date="2017-07-18T12:30:00Z">
                <w:pPr>
                  <w:spacing w:after="0" w:line="240" w:lineRule="auto"/>
                  <w:jc w:val="center"/>
                </w:pPr>
              </w:pPrChange>
            </w:pPr>
            <w:ins w:id="2510" w:author="AdministratorKH" w:date="2017-07-17T18:40:00Z">
              <w:r w:rsidRPr="00544959">
                <w:rPr>
                  <w:rFonts w:ascii="Times New Roman" w:hAnsi="Times New Roman"/>
                  <w:sz w:val="24"/>
                  <w:szCs w:val="24"/>
                  <w:rPrChange w:id="2511" w:author="AdministratorKH" w:date="2017-07-18T12:33:00Z">
                    <w:rPr>
                      <w:rFonts w:ascii="Times New Roman" w:hAnsi="Times New Roman"/>
                      <w:sz w:val="20"/>
                      <w:szCs w:val="20"/>
                    </w:rPr>
                  </w:rPrChange>
                </w:rPr>
                <w:t>31</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512" w:author="AdministratorKH" w:date="2017-07-17T18:40:00Z"/>
                <w:rFonts w:ascii="Times New Roman" w:hAnsi="Times New Roman"/>
                <w:sz w:val="24"/>
                <w:szCs w:val="24"/>
                <w:rPrChange w:id="2513" w:author="AdministratorKH" w:date="2017-07-18T12:33:00Z">
                  <w:rPr>
                    <w:ins w:id="2514" w:author="AdministratorKH" w:date="2017-07-17T18:40:00Z"/>
                    <w:rFonts w:ascii="Times New Roman" w:hAnsi="Times New Roman"/>
                    <w:sz w:val="19"/>
                    <w:szCs w:val="19"/>
                  </w:rPr>
                </w:rPrChange>
              </w:rPr>
              <w:pPrChange w:id="2515" w:author="AdministratorKH" w:date="2017-07-18T12:30:00Z">
                <w:pPr>
                  <w:spacing w:after="0" w:line="240" w:lineRule="auto"/>
                </w:pPr>
              </w:pPrChange>
            </w:pPr>
            <w:ins w:id="2516" w:author="AdministratorKH" w:date="2017-07-17T18:40:00Z">
              <w:r w:rsidRPr="00544959">
                <w:rPr>
                  <w:rFonts w:ascii="Times New Roman" w:hAnsi="Times New Roman"/>
                  <w:sz w:val="24"/>
                  <w:szCs w:val="24"/>
                  <w:rPrChange w:id="2517" w:author="AdministratorKH" w:date="2017-07-18T12:33:00Z">
                    <w:rPr>
                      <w:rFonts w:ascii="Times New Roman" w:hAnsi="Times New Roman"/>
                      <w:sz w:val="19"/>
                      <w:szCs w:val="19"/>
                    </w:rPr>
                  </w:rPrChange>
                </w:rPr>
                <w:t xml:space="preserve"> DNTN QUỲNH LAN</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18" w:author="AdministratorKH" w:date="2017-07-17T18:40:00Z"/>
                <w:rFonts w:ascii="Times New Roman" w:hAnsi="Times New Roman"/>
                <w:sz w:val="24"/>
                <w:szCs w:val="24"/>
                <w:rPrChange w:id="2519" w:author="AdministratorKH" w:date="2017-07-18T12:33:00Z">
                  <w:rPr>
                    <w:ins w:id="2520" w:author="AdministratorKH" w:date="2017-07-17T18:40:00Z"/>
                    <w:rFonts w:ascii="Times New Roman" w:hAnsi="Times New Roman"/>
                    <w:sz w:val="20"/>
                    <w:szCs w:val="20"/>
                  </w:rPr>
                </w:rPrChange>
              </w:rPr>
              <w:pPrChange w:id="2521" w:author="AdministratorKH" w:date="2017-07-18T12:30:00Z">
                <w:pPr>
                  <w:spacing w:after="0" w:line="240" w:lineRule="auto"/>
                  <w:jc w:val="right"/>
                </w:pPr>
              </w:pPrChange>
            </w:pPr>
            <w:ins w:id="2522" w:author="AdministratorKH" w:date="2017-07-17T18:40:00Z">
              <w:r w:rsidRPr="00544959">
                <w:rPr>
                  <w:rFonts w:ascii="Times New Roman" w:hAnsi="Times New Roman"/>
                  <w:sz w:val="24"/>
                  <w:szCs w:val="24"/>
                  <w:rPrChange w:id="2523" w:author="AdministratorKH" w:date="2017-07-18T12:33:00Z">
                    <w:rPr>
                      <w:rFonts w:ascii="Times New Roman" w:hAnsi="Times New Roman"/>
                      <w:sz w:val="20"/>
                      <w:szCs w:val="20"/>
                    </w:rPr>
                  </w:rPrChange>
                </w:rPr>
                <w:t>98.000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24" w:author="AdministratorKH" w:date="2017-07-17T18:40:00Z"/>
                <w:rFonts w:ascii="Times New Roman" w:hAnsi="Times New Roman"/>
                <w:sz w:val="24"/>
                <w:szCs w:val="24"/>
                <w:rPrChange w:id="2525" w:author="AdministratorKH" w:date="2017-07-18T12:33:00Z">
                  <w:rPr>
                    <w:ins w:id="2526" w:author="AdministratorKH" w:date="2017-07-17T18:40:00Z"/>
                    <w:rFonts w:ascii="Times New Roman" w:hAnsi="Times New Roman"/>
                    <w:sz w:val="20"/>
                    <w:szCs w:val="20"/>
                  </w:rPr>
                </w:rPrChange>
              </w:rPr>
              <w:pPrChange w:id="2527" w:author="AdministratorKH" w:date="2017-07-18T12:30:00Z">
                <w:pPr>
                  <w:spacing w:after="0" w:line="240" w:lineRule="auto"/>
                  <w:jc w:val="right"/>
                </w:pPr>
              </w:pPrChange>
            </w:pPr>
            <w:ins w:id="2528" w:author="AdministratorKH" w:date="2017-07-17T18:40:00Z">
              <w:r w:rsidRPr="00544959">
                <w:rPr>
                  <w:rFonts w:ascii="Times New Roman" w:hAnsi="Times New Roman"/>
                  <w:sz w:val="24"/>
                  <w:szCs w:val="24"/>
                  <w:rPrChange w:id="2529" w:author="AdministratorKH" w:date="2017-07-18T12:33:00Z">
                    <w:rPr>
                      <w:rFonts w:ascii="Times New Roman" w:hAnsi="Times New Roman"/>
                      <w:sz w:val="20"/>
                      <w:szCs w:val="20"/>
                    </w:rPr>
                  </w:rPrChange>
                </w:rPr>
                <w:t>0,20%</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30" w:author="AdministratorKH" w:date="2017-07-17T18:40:00Z"/>
                <w:rFonts w:ascii="Times New Roman" w:hAnsi="Times New Roman"/>
                <w:sz w:val="24"/>
                <w:szCs w:val="24"/>
                <w:rPrChange w:id="2531" w:author="AdministratorKH" w:date="2017-07-18T12:33:00Z">
                  <w:rPr>
                    <w:ins w:id="2532" w:author="AdministratorKH" w:date="2017-07-17T18:40:00Z"/>
                    <w:rFonts w:ascii="Times New Roman" w:hAnsi="Times New Roman"/>
                    <w:sz w:val="20"/>
                    <w:szCs w:val="20"/>
                  </w:rPr>
                </w:rPrChange>
              </w:rPr>
              <w:pPrChange w:id="2533" w:author="AdministratorKH" w:date="2017-07-18T12:30:00Z">
                <w:pPr>
                  <w:spacing w:after="0" w:line="240" w:lineRule="auto"/>
                  <w:jc w:val="right"/>
                </w:pPr>
              </w:pPrChange>
            </w:pPr>
            <w:ins w:id="2534" w:author="AdministratorKH" w:date="2017-07-17T18:40:00Z">
              <w:r w:rsidRPr="00544959">
                <w:rPr>
                  <w:rFonts w:ascii="Times New Roman" w:hAnsi="Times New Roman"/>
                  <w:sz w:val="24"/>
                  <w:szCs w:val="24"/>
                  <w:rPrChange w:id="2535" w:author="AdministratorKH" w:date="2017-07-18T12:33:00Z">
                    <w:rPr>
                      <w:rFonts w:ascii="Times New Roman" w:hAnsi="Times New Roman"/>
                      <w:sz w:val="20"/>
                      <w:szCs w:val="20"/>
                    </w:rPr>
                  </w:rPrChange>
                </w:rPr>
                <w:t> </w:t>
              </w:r>
            </w:ins>
          </w:p>
        </w:tc>
      </w:tr>
      <w:tr w:rsidR="00C9184C" w:rsidRPr="00544959" w:rsidTr="00650E65">
        <w:trPr>
          <w:trHeight w:val="360"/>
          <w:ins w:id="2536"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537" w:author="AdministratorKH" w:date="2017-07-17T18:40:00Z"/>
                <w:rFonts w:ascii="Times New Roman" w:hAnsi="Times New Roman"/>
                <w:sz w:val="24"/>
                <w:szCs w:val="24"/>
                <w:rPrChange w:id="2538" w:author="AdministratorKH" w:date="2017-07-18T12:33:00Z">
                  <w:rPr>
                    <w:ins w:id="2539" w:author="AdministratorKH" w:date="2017-07-17T18:40:00Z"/>
                    <w:rFonts w:ascii="Times New Roman" w:hAnsi="Times New Roman"/>
                    <w:sz w:val="20"/>
                    <w:szCs w:val="20"/>
                  </w:rPr>
                </w:rPrChange>
              </w:rPr>
              <w:pPrChange w:id="2540" w:author="AdministratorKH" w:date="2017-07-18T12:30:00Z">
                <w:pPr>
                  <w:spacing w:after="0" w:line="240" w:lineRule="auto"/>
                  <w:jc w:val="center"/>
                </w:pPr>
              </w:pPrChange>
            </w:pPr>
            <w:ins w:id="2541" w:author="AdministratorKH" w:date="2017-07-17T18:40:00Z">
              <w:r w:rsidRPr="00544959">
                <w:rPr>
                  <w:rFonts w:ascii="Times New Roman" w:hAnsi="Times New Roman"/>
                  <w:sz w:val="24"/>
                  <w:szCs w:val="24"/>
                  <w:rPrChange w:id="2542" w:author="AdministratorKH" w:date="2017-07-18T12:33:00Z">
                    <w:rPr>
                      <w:rFonts w:ascii="Times New Roman" w:hAnsi="Times New Roman"/>
                      <w:sz w:val="20"/>
                      <w:szCs w:val="20"/>
                    </w:rPr>
                  </w:rPrChange>
                </w:rPr>
                <w:t>32</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543" w:author="AdministratorKH" w:date="2017-07-17T18:40:00Z"/>
                <w:rFonts w:ascii="Times New Roman" w:hAnsi="Times New Roman"/>
                <w:sz w:val="24"/>
                <w:szCs w:val="24"/>
                <w:rPrChange w:id="2544" w:author="AdministratorKH" w:date="2017-07-18T12:33:00Z">
                  <w:rPr>
                    <w:ins w:id="2545" w:author="AdministratorKH" w:date="2017-07-17T18:40:00Z"/>
                    <w:rFonts w:ascii="Times New Roman" w:hAnsi="Times New Roman"/>
                    <w:sz w:val="19"/>
                    <w:szCs w:val="19"/>
                  </w:rPr>
                </w:rPrChange>
              </w:rPr>
              <w:pPrChange w:id="2546" w:author="AdministratorKH" w:date="2017-07-18T12:30:00Z">
                <w:pPr>
                  <w:spacing w:after="0" w:line="240" w:lineRule="auto"/>
                </w:pPr>
              </w:pPrChange>
            </w:pPr>
            <w:ins w:id="2547" w:author="AdministratorKH" w:date="2017-07-17T18:40:00Z">
              <w:r w:rsidRPr="00544959">
                <w:rPr>
                  <w:rFonts w:ascii="Times New Roman" w:hAnsi="Times New Roman"/>
                  <w:sz w:val="24"/>
                  <w:szCs w:val="24"/>
                  <w:rPrChange w:id="2548" w:author="AdministratorKH" w:date="2017-07-18T12:33:00Z">
                    <w:rPr>
                      <w:rFonts w:ascii="Times New Roman" w:hAnsi="Times New Roman"/>
                      <w:sz w:val="19"/>
                      <w:szCs w:val="19"/>
                    </w:rPr>
                  </w:rPrChange>
                </w:rPr>
                <w:t xml:space="preserve"> DNTN PHÚC LỢI</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49" w:author="AdministratorKH" w:date="2017-07-17T18:40:00Z"/>
                <w:rFonts w:ascii="Times New Roman" w:hAnsi="Times New Roman"/>
                <w:sz w:val="24"/>
                <w:szCs w:val="24"/>
                <w:rPrChange w:id="2550" w:author="AdministratorKH" w:date="2017-07-18T12:33:00Z">
                  <w:rPr>
                    <w:ins w:id="2551" w:author="AdministratorKH" w:date="2017-07-17T18:40:00Z"/>
                    <w:rFonts w:ascii="Times New Roman" w:hAnsi="Times New Roman"/>
                    <w:sz w:val="20"/>
                    <w:szCs w:val="20"/>
                  </w:rPr>
                </w:rPrChange>
              </w:rPr>
              <w:pPrChange w:id="2552" w:author="AdministratorKH" w:date="2017-07-18T12:30:00Z">
                <w:pPr>
                  <w:spacing w:after="0" w:line="240" w:lineRule="auto"/>
                  <w:jc w:val="right"/>
                </w:pPr>
              </w:pPrChange>
            </w:pPr>
            <w:ins w:id="2553" w:author="AdministratorKH" w:date="2017-07-17T18:40:00Z">
              <w:r w:rsidRPr="00544959">
                <w:rPr>
                  <w:rFonts w:ascii="Times New Roman" w:hAnsi="Times New Roman"/>
                  <w:sz w:val="24"/>
                  <w:szCs w:val="24"/>
                  <w:rPrChange w:id="2554" w:author="AdministratorKH" w:date="2017-07-18T12:33:00Z">
                    <w:rPr>
                      <w:rFonts w:ascii="Times New Roman" w:hAnsi="Times New Roman"/>
                      <w:sz w:val="20"/>
                      <w:szCs w:val="20"/>
                    </w:rPr>
                  </w:rPrChange>
                </w:rPr>
                <w:t>34.000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55" w:author="AdministratorKH" w:date="2017-07-17T18:40:00Z"/>
                <w:rFonts w:ascii="Times New Roman" w:hAnsi="Times New Roman"/>
                <w:sz w:val="24"/>
                <w:szCs w:val="24"/>
                <w:rPrChange w:id="2556" w:author="AdministratorKH" w:date="2017-07-18T12:33:00Z">
                  <w:rPr>
                    <w:ins w:id="2557" w:author="AdministratorKH" w:date="2017-07-17T18:40:00Z"/>
                    <w:rFonts w:ascii="Times New Roman" w:hAnsi="Times New Roman"/>
                    <w:sz w:val="20"/>
                    <w:szCs w:val="20"/>
                  </w:rPr>
                </w:rPrChange>
              </w:rPr>
              <w:pPrChange w:id="2558" w:author="AdministratorKH" w:date="2017-07-18T12:30:00Z">
                <w:pPr>
                  <w:spacing w:after="0" w:line="240" w:lineRule="auto"/>
                  <w:jc w:val="right"/>
                </w:pPr>
              </w:pPrChange>
            </w:pPr>
            <w:ins w:id="2559" w:author="AdministratorKH" w:date="2017-07-17T18:40:00Z">
              <w:r w:rsidRPr="00544959">
                <w:rPr>
                  <w:rFonts w:ascii="Times New Roman" w:hAnsi="Times New Roman"/>
                  <w:sz w:val="24"/>
                  <w:szCs w:val="24"/>
                  <w:rPrChange w:id="2560" w:author="AdministratorKH" w:date="2017-07-18T12:33:00Z">
                    <w:rPr>
                      <w:rFonts w:ascii="Times New Roman" w:hAnsi="Times New Roman"/>
                      <w:sz w:val="20"/>
                      <w:szCs w:val="20"/>
                    </w:rPr>
                  </w:rPrChange>
                </w:rPr>
                <w:t>0,07%</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61" w:author="AdministratorKH" w:date="2017-07-17T18:40:00Z"/>
                <w:rFonts w:ascii="Times New Roman" w:hAnsi="Times New Roman"/>
                <w:sz w:val="24"/>
                <w:szCs w:val="24"/>
                <w:rPrChange w:id="2562" w:author="AdministratorKH" w:date="2017-07-18T12:33:00Z">
                  <w:rPr>
                    <w:ins w:id="2563" w:author="AdministratorKH" w:date="2017-07-17T18:40:00Z"/>
                    <w:rFonts w:ascii="Times New Roman" w:hAnsi="Times New Roman"/>
                    <w:sz w:val="20"/>
                    <w:szCs w:val="20"/>
                  </w:rPr>
                </w:rPrChange>
              </w:rPr>
              <w:pPrChange w:id="2564" w:author="AdministratorKH" w:date="2017-07-18T12:30:00Z">
                <w:pPr>
                  <w:spacing w:after="0" w:line="240" w:lineRule="auto"/>
                  <w:jc w:val="right"/>
                </w:pPr>
              </w:pPrChange>
            </w:pPr>
            <w:ins w:id="2565" w:author="AdministratorKH" w:date="2017-07-17T18:40:00Z">
              <w:r w:rsidRPr="00544959">
                <w:rPr>
                  <w:rFonts w:ascii="Times New Roman" w:hAnsi="Times New Roman"/>
                  <w:sz w:val="24"/>
                  <w:szCs w:val="24"/>
                  <w:rPrChange w:id="2566" w:author="AdministratorKH" w:date="2017-07-18T12:33:00Z">
                    <w:rPr>
                      <w:rFonts w:ascii="Times New Roman" w:hAnsi="Times New Roman"/>
                      <w:sz w:val="20"/>
                      <w:szCs w:val="20"/>
                    </w:rPr>
                  </w:rPrChange>
                </w:rPr>
                <w:t> </w:t>
              </w:r>
            </w:ins>
          </w:p>
        </w:tc>
      </w:tr>
      <w:tr w:rsidR="00C9184C" w:rsidRPr="00544959" w:rsidTr="00650E65">
        <w:trPr>
          <w:trHeight w:val="360"/>
          <w:ins w:id="2567"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568" w:author="AdministratorKH" w:date="2017-07-17T18:40:00Z"/>
                <w:rFonts w:ascii="Times New Roman" w:hAnsi="Times New Roman"/>
                <w:sz w:val="24"/>
                <w:szCs w:val="24"/>
                <w:rPrChange w:id="2569" w:author="AdministratorKH" w:date="2017-07-18T12:33:00Z">
                  <w:rPr>
                    <w:ins w:id="2570" w:author="AdministratorKH" w:date="2017-07-17T18:40:00Z"/>
                    <w:rFonts w:ascii="Times New Roman" w:hAnsi="Times New Roman"/>
                    <w:sz w:val="20"/>
                    <w:szCs w:val="20"/>
                  </w:rPr>
                </w:rPrChange>
              </w:rPr>
              <w:pPrChange w:id="2571" w:author="AdministratorKH" w:date="2017-07-18T12:30:00Z">
                <w:pPr>
                  <w:spacing w:after="0" w:line="240" w:lineRule="auto"/>
                  <w:jc w:val="center"/>
                </w:pPr>
              </w:pPrChange>
            </w:pPr>
            <w:ins w:id="2572" w:author="AdministratorKH" w:date="2017-07-17T18:40:00Z">
              <w:r w:rsidRPr="00544959">
                <w:rPr>
                  <w:rFonts w:ascii="Times New Roman" w:hAnsi="Times New Roman"/>
                  <w:sz w:val="24"/>
                  <w:szCs w:val="24"/>
                  <w:rPrChange w:id="2573" w:author="AdministratorKH" w:date="2017-07-18T12:33:00Z">
                    <w:rPr>
                      <w:rFonts w:ascii="Times New Roman" w:hAnsi="Times New Roman"/>
                      <w:sz w:val="20"/>
                      <w:szCs w:val="20"/>
                    </w:rPr>
                  </w:rPrChange>
                </w:rPr>
                <w:t>33</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574" w:author="AdministratorKH" w:date="2017-07-17T18:40:00Z"/>
                <w:rFonts w:ascii="Times New Roman" w:hAnsi="Times New Roman"/>
                <w:sz w:val="24"/>
                <w:szCs w:val="24"/>
                <w:rPrChange w:id="2575" w:author="AdministratorKH" w:date="2017-07-18T12:33:00Z">
                  <w:rPr>
                    <w:ins w:id="2576" w:author="AdministratorKH" w:date="2017-07-17T18:40:00Z"/>
                    <w:rFonts w:ascii="Times New Roman" w:hAnsi="Times New Roman"/>
                    <w:sz w:val="19"/>
                    <w:szCs w:val="19"/>
                  </w:rPr>
                </w:rPrChange>
              </w:rPr>
              <w:pPrChange w:id="2577" w:author="AdministratorKH" w:date="2017-07-18T12:30:00Z">
                <w:pPr>
                  <w:spacing w:after="0" w:line="240" w:lineRule="auto"/>
                </w:pPr>
              </w:pPrChange>
            </w:pPr>
            <w:ins w:id="2578" w:author="AdministratorKH" w:date="2017-07-17T18:40:00Z">
              <w:r w:rsidRPr="00544959">
                <w:rPr>
                  <w:rFonts w:ascii="Times New Roman" w:hAnsi="Times New Roman"/>
                  <w:sz w:val="24"/>
                  <w:szCs w:val="24"/>
                  <w:rPrChange w:id="2579" w:author="AdministratorKH" w:date="2017-07-18T12:33:00Z">
                    <w:rPr>
                      <w:rFonts w:ascii="Times New Roman" w:hAnsi="Times New Roman"/>
                      <w:sz w:val="19"/>
                      <w:szCs w:val="19"/>
                    </w:rPr>
                  </w:rPrChange>
                </w:rPr>
                <w:t xml:space="preserve"> DNTN VĨNH NGHI</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80" w:author="AdministratorKH" w:date="2017-07-17T18:40:00Z"/>
                <w:rFonts w:ascii="Times New Roman" w:hAnsi="Times New Roman"/>
                <w:sz w:val="24"/>
                <w:szCs w:val="24"/>
                <w:rPrChange w:id="2581" w:author="AdministratorKH" w:date="2017-07-18T12:33:00Z">
                  <w:rPr>
                    <w:ins w:id="2582" w:author="AdministratorKH" w:date="2017-07-17T18:40:00Z"/>
                    <w:rFonts w:ascii="Times New Roman" w:hAnsi="Times New Roman"/>
                    <w:sz w:val="20"/>
                    <w:szCs w:val="20"/>
                  </w:rPr>
                </w:rPrChange>
              </w:rPr>
              <w:pPrChange w:id="2583" w:author="AdministratorKH" w:date="2017-07-18T12:30:00Z">
                <w:pPr>
                  <w:spacing w:after="0" w:line="240" w:lineRule="auto"/>
                  <w:jc w:val="right"/>
                </w:pPr>
              </w:pPrChange>
            </w:pPr>
            <w:ins w:id="2584" w:author="AdministratorKH" w:date="2017-07-17T18:40:00Z">
              <w:r w:rsidRPr="00544959">
                <w:rPr>
                  <w:rFonts w:ascii="Times New Roman" w:hAnsi="Times New Roman"/>
                  <w:sz w:val="24"/>
                  <w:szCs w:val="24"/>
                  <w:rPrChange w:id="2585" w:author="AdministratorKH" w:date="2017-07-18T12:33:00Z">
                    <w:rPr>
                      <w:rFonts w:ascii="Times New Roman" w:hAnsi="Times New Roman"/>
                      <w:sz w:val="20"/>
                      <w:szCs w:val="20"/>
                    </w:rPr>
                  </w:rPrChange>
                </w:rPr>
                <w:t>26.000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86" w:author="AdministratorKH" w:date="2017-07-17T18:40:00Z"/>
                <w:rFonts w:ascii="Times New Roman" w:hAnsi="Times New Roman"/>
                <w:sz w:val="24"/>
                <w:szCs w:val="24"/>
                <w:rPrChange w:id="2587" w:author="AdministratorKH" w:date="2017-07-18T12:33:00Z">
                  <w:rPr>
                    <w:ins w:id="2588" w:author="AdministratorKH" w:date="2017-07-17T18:40:00Z"/>
                    <w:rFonts w:ascii="Times New Roman" w:hAnsi="Times New Roman"/>
                    <w:sz w:val="20"/>
                    <w:szCs w:val="20"/>
                  </w:rPr>
                </w:rPrChange>
              </w:rPr>
              <w:pPrChange w:id="2589" w:author="AdministratorKH" w:date="2017-07-18T12:30:00Z">
                <w:pPr>
                  <w:spacing w:after="0" w:line="240" w:lineRule="auto"/>
                  <w:jc w:val="right"/>
                </w:pPr>
              </w:pPrChange>
            </w:pPr>
            <w:ins w:id="2590" w:author="AdministratorKH" w:date="2017-07-17T18:40:00Z">
              <w:r w:rsidRPr="00544959">
                <w:rPr>
                  <w:rFonts w:ascii="Times New Roman" w:hAnsi="Times New Roman"/>
                  <w:sz w:val="24"/>
                  <w:szCs w:val="24"/>
                  <w:rPrChange w:id="2591" w:author="AdministratorKH" w:date="2017-07-18T12:33:00Z">
                    <w:rPr>
                      <w:rFonts w:ascii="Times New Roman" w:hAnsi="Times New Roman"/>
                      <w:sz w:val="20"/>
                      <w:szCs w:val="20"/>
                    </w:rPr>
                  </w:rPrChange>
                </w:rPr>
                <w:t>0,05%</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592" w:author="AdministratorKH" w:date="2017-07-17T18:40:00Z"/>
                <w:rFonts w:ascii="Times New Roman" w:hAnsi="Times New Roman"/>
                <w:sz w:val="24"/>
                <w:szCs w:val="24"/>
                <w:rPrChange w:id="2593" w:author="AdministratorKH" w:date="2017-07-18T12:33:00Z">
                  <w:rPr>
                    <w:ins w:id="2594" w:author="AdministratorKH" w:date="2017-07-17T18:40:00Z"/>
                    <w:rFonts w:ascii="Times New Roman" w:hAnsi="Times New Roman"/>
                    <w:sz w:val="20"/>
                    <w:szCs w:val="20"/>
                  </w:rPr>
                </w:rPrChange>
              </w:rPr>
              <w:pPrChange w:id="2595" w:author="AdministratorKH" w:date="2017-07-18T12:30:00Z">
                <w:pPr>
                  <w:spacing w:after="0" w:line="240" w:lineRule="auto"/>
                  <w:jc w:val="right"/>
                </w:pPr>
              </w:pPrChange>
            </w:pPr>
            <w:ins w:id="2596" w:author="AdministratorKH" w:date="2017-07-17T18:40:00Z">
              <w:r w:rsidRPr="00544959">
                <w:rPr>
                  <w:rFonts w:ascii="Times New Roman" w:hAnsi="Times New Roman"/>
                  <w:sz w:val="24"/>
                  <w:szCs w:val="24"/>
                  <w:rPrChange w:id="2597" w:author="AdministratorKH" w:date="2017-07-18T12:33:00Z">
                    <w:rPr>
                      <w:rFonts w:ascii="Times New Roman" w:hAnsi="Times New Roman"/>
                      <w:sz w:val="20"/>
                      <w:szCs w:val="20"/>
                    </w:rPr>
                  </w:rPrChange>
                </w:rPr>
                <w:t> </w:t>
              </w:r>
            </w:ins>
          </w:p>
        </w:tc>
      </w:tr>
      <w:tr w:rsidR="00C9184C" w:rsidRPr="00544959" w:rsidTr="00650E65">
        <w:trPr>
          <w:trHeight w:val="360"/>
          <w:ins w:id="2598"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599" w:author="AdministratorKH" w:date="2017-07-17T18:40:00Z"/>
                <w:rFonts w:ascii="Times New Roman" w:hAnsi="Times New Roman"/>
                <w:sz w:val="24"/>
                <w:szCs w:val="24"/>
                <w:rPrChange w:id="2600" w:author="AdministratorKH" w:date="2017-07-18T12:33:00Z">
                  <w:rPr>
                    <w:ins w:id="2601" w:author="AdministratorKH" w:date="2017-07-17T18:40:00Z"/>
                    <w:rFonts w:ascii="Times New Roman" w:hAnsi="Times New Roman"/>
                    <w:sz w:val="20"/>
                    <w:szCs w:val="20"/>
                  </w:rPr>
                </w:rPrChange>
              </w:rPr>
              <w:pPrChange w:id="2602" w:author="AdministratorKH" w:date="2017-07-18T12:30:00Z">
                <w:pPr>
                  <w:spacing w:after="0" w:line="240" w:lineRule="auto"/>
                  <w:jc w:val="center"/>
                </w:pPr>
              </w:pPrChange>
            </w:pPr>
            <w:ins w:id="2603" w:author="AdministratorKH" w:date="2017-07-17T18:40:00Z">
              <w:r w:rsidRPr="00544959">
                <w:rPr>
                  <w:rFonts w:ascii="Times New Roman" w:hAnsi="Times New Roman"/>
                  <w:sz w:val="24"/>
                  <w:szCs w:val="24"/>
                  <w:rPrChange w:id="2604" w:author="AdministratorKH" w:date="2017-07-18T12:33:00Z">
                    <w:rPr>
                      <w:rFonts w:ascii="Times New Roman" w:hAnsi="Times New Roman"/>
                      <w:sz w:val="20"/>
                      <w:szCs w:val="20"/>
                    </w:rPr>
                  </w:rPrChange>
                </w:rPr>
                <w:t>34</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605" w:author="AdministratorKH" w:date="2017-07-17T18:40:00Z"/>
                <w:rFonts w:ascii="Times New Roman" w:hAnsi="Times New Roman"/>
                <w:sz w:val="24"/>
                <w:szCs w:val="24"/>
                <w:rPrChange w:id="2606" w:author="AdministratorKH" w:date="2017-07-18T12:33:00Z">
                  <w:rPr>
                    <w:ins w:id="2607" w:author="AdministratorKH" w:date="2017-07-17T18:40:00Z"/>
                    <w:rFonts w:ascii="Times New Roman" w:hAnsi="Times New Roman"/>
                    <w:sz w:val="19"/>
                    <w:szCs w:val="19"/>
                  </w:rPr>
                </w:rPrChange>
              </w:rPr>
              <w:pPrChange w:id="2608" w:author="AdministratorKH" w:date="2017-07-18T12:30:00Z">
                <w:pPr>
                  <w:spacing w:after="0" w:line="240" w:lineRule="auto"/>
                </w:pPr>
              </w:pPrChange>
            </w:pPr>
            <w:ins w:id="2609" w:author="AdministratorKH" w:date="2017-07-17T18:40:00Z">
              <w:r w:rsidRPr="00544959">
                <w:rPr>
                  <w:rFonts w:ascii="Times New Roman" w:hAnsi="Times New Roman"/>
                  <w:sz w:val="24"/>
                  <w:szCs w:val="24"/>
                  <w:rPrChange w:id="2610" w:author="AdministratorKH" w:date="2017-07-18T12:33:00Z">
                    <w:rPr>
                      <w:rFonts w:ascii="Times New Roman" w:hAnsi="Times New Roman"/>
                      <w:sz w:val="19"/>
                      <w:szCs w:val="19"/>
                    </w:rPr>
                  </w:rPrChange>
                </w:rPr>
                <w:t xml:space="preserve"> CTY TNHH TUẤN VIỆT</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11" w:author="AdministratorKH" w:date="2017-07-17T18:40:00Z"/>
                <w:rFonts w:ascii="Times New Roman" w:hAnsi="Times New Roman"/>
                <w:sz w:val="24"/>
                <w:szCs w:val="24"/>
                <w:rPrChange w:id="2612" w:author="AdministratorKH" w:date="2017-07-18T12:33:00Z">
                  <w:rPr>
                    <w:ins w:id="2613" w:author="AdministratorKH" w:date="2017-07-17T18:40:00Z"/>
                    <w:rFonts w:ascii="Times New Roman" w:hAnsi="Times New Roman"/>
                    <w:sz w:val="20"/>
                    <w:szCs w:val="20"/>
                  </w:rPr>
                </w:rPrChange>
              </w:rPr>
              <w:pPrChange w:id="2614" w:author="AdministratorKH" w:date="2017-07-18T12:30:00Z">
                <w:pPr>
                  <w:spacing w:after="0" w:line="240" w:lineRule="auto"/>
                  <w:jc w:val="right"/>
                </w:pPr>
              </w:pPrChange>
            </w:pPr>
            <w:ins w:id="2615" w:author="AdministratorKH" w:date="2017-07-17T18:40:00Z">
              <w:r w:rsidRPr="00544959">
                <w:rPr>
                  <w:rFonts w:ascii="Times New Roman" w:hAnsi="Times New Roman"/>
                  <w:sz w:val="24"/>
                  <w:szCs w:val="24"/>
                  <w:rPrChange w:id="2616" w:author="AdministratorKH" w:date="2017-07-18T12:33:00Z">
                    <w:rPr>
                      <w:rFonts w:ascii="Times New Roman" w:hAnsi="Times New Roman"/>
                      <w:sz w:val="20"/>
                      <w:szCs w:val="20"/>
                    </w:rPr>
                  </w:rPrChange>
                </w:rPr>
                <w:t>20.000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17" w:author="AdministratorKH" w:date="2017-07-17T18:40:00Z"/>
                <w:rFonts w:ascii="Times New Roman" w:hAnsi="Times New Roman"/>
                <w:sz w:val="24"/>
                <w:szCs w:val="24"/>
                <w:rPrChange w:id="2618" w:author="AdministratorKH" w:date="2017-07-18T12:33:00Z">
                  <w:rPr>
                    <w:ins w:id="2619" w:author="AdministratorKH" w:date="2017-07-17T18:40:00Z"/>
                    <w:rFonts w:ascii="Times New Roman" w:hAnsi="Times New Roman"/>
                    <w:sz w:val="20"/>
                    <w:szCs w:val="20"/>
                  </w:rPr>
                </w:rPrChange>
              </w:rPr>
              <w:pPrChange w:id="2620" w:author="AdministratorKH" w:date="2017-07-18T12:30:00Z">
                <w:pPr>
                  <w:spacing w:after="0" w:line="240" w:lineRule="auto"/>
                  <w:jc w:val="right"/>
                </w:pPr>
              </w:pPrChange>
            </w:pPr>
            <w:ins w:id="2621" w:author="AdministratorKH" w:date="2017-07-17T18:40:00Z">
              <w:r w:rsidRPr="00544959">
                <w:rPr>
                  <w:rFonts w:ascii="Times New Roman" w:hAnsi="Times New Roman"/>
                  <w:sz w:val="24"/>
                  <w:szCs w:val="24"/>
                  <w:rPrChange w:id="2622" w:author="AdministratorKH" w:date="2017-07-18T12:33:00Z">
                    <w:rPr>
                      <w:rFonts w:ascii="Times New Roman" w:hAnsi="Times New Roman"/>
                      <w:sz w:val="20"/>
                      <w:szCs w:val="20"/>
                    </w:rPr>
                  </w:rPrChange>
                </w:rPr>
                <w:t>0,04%</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23" w:author="AdministratorKH" w:date="2017-07-17T18:40:00Z"/>
                <w:rFonts w:ascii="Times New Roman" w:hAnsi="Times New Roman"/>
                <w:sz w:val="24"/>
                <w:szCs w:val="24"/>
                <w:rPrChange w:id="2624" w:author="AdministratorKH" w:date="2017-07-18T12:33:00Z">
                  <w:rPr>
                    <w:ins w:id="2625" w:author="AdministratorKH" w:date="2017-07-17T18:40:00Z"/>
                    <w:rFonts w:ascii="Times New Roman" w:hAnsi="Times New Roman"/>
                    <w:sz w:val="20"/>
                    <w:szCs w:val="20"/>
                  </w:rPr>
                </w:rPrChange>
              </w:rPr>
              <w:pPrChange w:id="2626" w:author="AdministratorKH" w:date="2017-07-18T12:30:00Z">
                <w:pPr>
                  <w:spacing w:after="0" w:line="240" w:lineRule="auto"/>
                  <w:jc w:val="right"/>
                </w:pPr>
              </w:pPrChange>
            </w:pPr>
            <w:ins w:id="2627" w:author="AdministratorKH" w:date="2017-07-17T18:40:00Z">
              <w:r w:rsidRPr="00544959">
                <w:rPr>
                  <w:rFonts w:ascii="Times New Roman" w:hAnsi="Times New Roman"/>
                  <w:sz w:val="24"/>
                  <w:szCs w:val="24"/>
                  <w:rPrChange w:id="2628" w:author="AdministratorKH" w:date="2017-07-18T12:33:00Z">
                    <w:rPr>
                      <w:rFonts w:ascii="Times New Roman" w:hAnsi="Times New Roman"/>
                      <w:sz w:val="20"/>
                      <w:szCs w:val="20"/>
                    </w:rPr>
                  </w:rPrChange>
                </w:rPr>
                <w:t> </w:t>
              </w:r>
            </w:ins>
          </w:p>
        </w:tc>
      </w:tr>
      <w:tr w:rsidR="00C9184C" w:rsidRPr="00544959" w:rsidTr="00650E65">
        <w:trPr>
          <w:trHeight w:val="360"/>
          <w:ins w:id="2629"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630" w:author="AdministratorKH" w:date="2017-07-17T18:40:00Z"/>
                <w:rFonts w:ascii="Times New Roman" w:hAnsi="Times New Roman"/>
                <w:sz w:val="24"/>
                <w:szCs w:val="24"/>
                <w:rPrChange w:id="2631" w:author="AdministratorKH" w:date="2017-07-18T12:33:00Z">
                  <w:rPr>
                    <w:ins w:id="2632" w:author="AdministratorKH" w:date="2017-07-17T18:40:00Z"/>
                    <w:rFonts w:ascii="Times New Roman" w:hAnsi="Times New Roman"/>
                    <w:sz w:val="20"/>
                    <w:szCs w:val="20"/>
                  </w:rPr>
                </w:rPrChange>
              </w:rPr>
              <w:pPrChange w:id="2633" w:author="AdministratorKH" w:date="2017-07-18T12:30:00Z">
                <w:pPr>
                  <w:spacing w:after="0" w:line="240" w:lineRule="auto"/>
                  <w:jc w:val="center"/>
                </w:pPr>
              </w:pPrChange>
            </w:pPr>
            <w:ins w:id="2634" w:author="AdministratorKH" w:date="2017-07-17T18:40:00Z">
              <w:r w:rsidRPr="00544959">
                <w:rPr>
                  <w:rFonts w:ascii="Times New Roman" w:hAnsi="Times New Roman"/>
                  <w:sz w:val="24"/>
                  <w:szCs w:val="24"/>
                  <w:rPrChange w:id="2635" w:author="AdministratorKH" w:date="2017-07-18T12:33:00Z">
                    <w:rPr>
                      <w:rFonts w:ascii="Times New Roman" w:hAnsi="Times New Roman"/>
                      <w:sz w:val="20"/>
                      <w:szCs w:val="20"/>
                    </w:rPr>
                  </w:rPrChange>
                </w:rPr>
                <w:t>35</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636" w:author="AdministratorKH" w:date="2017-07-17T18:40:00Z"/>
                <w:rFonts w:ascii="Times New Roman" w:hAnsi="Times New Roman"/>
                <w:sz w:val="24"/>
                <w:szCs w:val="24"/>
                <w:rPrChange w:id="2637" w:author="AdministratorKH" w:date="2017-07-18T12:33:00Z">
                  <w:rPr>
                    <w:ins w:id="2638" w:author="AdministratorKH" w:date="2017-07-17T18:40:00Z"/>
                    <w:rFonts w:ascii="Times New Roman" w:hAnsi="Times New Roman"/>
                    <w:sz w:val="19"/>
                    <w:szCs w:val="19"/>
                  </w:rPr>
                </w:rPrChange>
              </w:rPr>
              <w:pPrChange w:id="2639" w:author="AdministratorKH" w:date="2017-07-18T12:30:00Z">
                <w:pPr>
                  <w:spacing w:after="0" w:line="240" w:lineRule="auto"/>
                </w:pPr>
              </w:pPrChange>
            </w:pPr>
            <w:ins w:id="2640" w:author="AdministratorKH" w:date="2017-07-17T18:40:00Z">
              <w:r w:rsidRPr="00544959">
                <w:rPr>
                  <w:rFonts w:ascii="Times New Roman" w:hAnsi="Times New Roman"/>
                  <w:sz w:val="24"/>
                  <w:szCs w:val="24"/>
                  <w:rPrChange w:id="2641" w:author="AdministratorKH" w:date="2017-07-18T12:33:00Z">
                    <w:rPr>
                      <w:rFonts w:ascii="Times New Roman" w:hAnsi="Times New Roman"/>
                      <w:sz w:val="19"/>
                      <w:szCs w:val="19"/>
                    </w:rPr>
                  </w:rPrChange>
                </w:rPr>
                <w:t xml:space="preserve"> CTY TNHH ĐÀ NẴNG MỄ CỐC</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42" w:author="AdministratorKH" w:date="2017-07-17T18:40:00Z"/>
                <w:rFonts w:ascii="Times New Roman" w:hAnsi="Times New Roman"/>
                <w:sz w:val="24"/>
                <w:szCs w:val="24"/>
                <w:rPrChange w:id="2643" w:author="AdministratorKH" w:date="2017-07-18T12:33:00Z">
                  <w:rPr>
                    <w:ins w:id="2644" w:author="AdministratorKH" w:date="2017-07-17T18:40:00Z"/>
                    <w:rFonts w:ascii="Times New Roman" w:hAnsi="Times New Roman"/>
                    <w:sz w:val="20"/>
                    <w:szCs w:val="20"/>
                  </w:rPr>
                </w:rPrChange>
              </w:rPr>
              <w:pPrChange w:id="2645" w:author="AdministratorKH" w:date="2017-07-18T12:30:00Z">
                <w:pPr>
                  <w:spacing w:after="0" w:line="240" w:lineRule="auto"/>
                  <w:jc w:val="right"/>
                </w:pPr>
              </w:pPrChange>
            </w:pPr>
            <w:ins w:id="2646" w:author="AdministratorKH" w:date="2017-07-17T18:40:00Z">
              <w:r w:rsidRPr="00544959">
                <w:rPr>
                  <w:rFonts w:ascii="Times New Roman" w:hAnsi="Times New Roman"/>
                  <w:sz w:val="24"/>
                  <w:szCs w:val="24"/>
                  <w:rPrChange w:id="2647" w:author="AdministratorKH" w:date="2017-07-18T12:33:00Z">
                    <w:rPr>
                      <w:rFonts w:ascii="Times New Roman" w:hAnsi="Times New Roman"/>
                      <w:sz w:val="20"/>
                      <w:szCs w:val="20"/>
                    </w:rPr>
                  </w:rPrChange>
                </w:rPr>
                <w:t>17.500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48" w:author="AdministratorKH" w:date="2017-07-17T18:40:00Z"/>
                <w:rFonts w:ascii="Times New Roman" w:hAnsi="Times New Roman"/>
                <w:sz w:val="24"/>
                <w:szCs w:val="24"/>
                <w:rPrChange w:id="2649" w:author="AdministratorKH" w:date="2017-07-18T12:33:00Z">
                  <w:rPr>
                    <w:ins w:id="2650" w:author="AdministratorKH" w:date="2017-07-17T18:40:00Z"/>
                    <w:rFonts w:ascii="Times New Roman" w:hAnsi="Times New Roman"/>
                    <w:sz w:val="20"/>
                    <w:szCs w:val="20"/>
                  </w:rPr>
                </w:rPrChange>
              </w:rPr>
              <w:pPrChange w:id="2651" w:author="AdministratorKH" w:date="2017-07-18T12:30:00Z">
                <w:pPr>
                  <w:spacing w:after="0" w:line="240" w:lineRule="auto"/>
                  <w:jc w:val="right"/>
                </w:pPr>
              </w:pPrChange>
            </w:pPr>
            <w:ins w:id="2652" w:author="AdministratorKH" w:date="2017-07-17T18:40:00Z">
              <w:r w:rsidRPr="00544959">
                <w:rPr>
                  <w:rFonts w:ascii="Times New Roman" w:hAnsi="Times New Roman"/>
                  <w:sz w:val="24"/>
                  <w:szCs w:val="24"/>
                  <w:rPrChange w:id="2653" w:author="AdministratorKH" w:date="2017-07-18T12:33:00Z">
                    <w:rPr>
                      <w:rFonts w:ascii="Times New Roman" w:hAnsi="Times New Roman"/>
                      <w:sz w:val="20"/>
                      <w:szCs w:val="20"/>
                    </w:rPr>
                  </w:rPrChange>
                </w:rPr>
                <w:t>0,04%</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54" w:author="AdministratorKH" w:date="2017-07-17T18:40:00Z"/>
                <w:rFonts w:ascii="Times New Roman" w:hAnsi="Times New Roman"/>
                <w:sz w:val="24"/>
                <w:szCs w:val="24"/>
                <w:rPrChange w:id="2655" w:author="AdministratorKH" w:date="2017-07-18T12:33:00Z">
                  <w:rPr>
                    <w:ins w:id="2656" w:author="AdministratorKH" w:date="2017-07-17T18:40:00Z"/>
                    <w:rFonts w:ascii="Times New Roman" w:hAnsi="Times New Roman"/>
                    <w:sz w:val="20"/>
                    <w:szCs w:val="20"/>
                  </w:rPr>
                </w:rPrChange>
              </w:rPr>
              <w:pPrChange w:id="2657" w:author="AdministratorKH" w:date="2017-07-18T12:30:00Z">
                <w:pPr>
                  <w:spacing w:after="0" w:line="240" w:lineRule="auto"/>
                  <w:jc w:val="right"/>
                </w:pPr>
              </w:pPrChange>
            </w:pPr>
            <w:ins w:id="2658" w:author="AdministratorKH" w:date="2017-07-17T18:40:00Z">
              <w:r w:rsidRPr="00544959">
                <w:rPr>
                  <w:rFonts w:ascii="Times New Roman" w:hAnsi="Times New Roman"/>
                  <w:sz w:val="24"/>
                  <w:szCs w:val="24"/>
                  <w:rPrChange w:id="2659" w:author="AdministratorKH" w:date="2017-07-18T12:33:00Z">
                    <w:rPr>
                      <w:rFonts w:ascii="Times New Roman" w:hAnsi="Times New Roman"/>
                      <w:sz w:val="20"/>
                      <w:szCs w:val="20"/>
                    </w:rPr>
                  </w:rPrChange>
                </w:rPr>
                <w:t> </w:t>
              </w:r>
            </w:ins>
          </w:p>
        </w:tc>
      </w:tr>
      <w:tr w:rsidR="00C9184C" w:rsidRPr="00544959" w:rsidTr="00650E65">
        <w:trPr>
          <w:trHeight w:val="360"/>
          <w:ins w:id="2660"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661" w:author="AdministratorKH" w:date="2017-07-17T18:40:00Z"/>
                <w:rFonts w:ascii="Times New Roman" w:hAnsi="Times New Roman"/>
                <w:sz w:val="24"/>
                <w:szCs w:val="24"/>
                <w:rPrChange w:id="2662" w:author="AdministratorKH" w:date="2017-07-18T12:33:00Z">
                  <w:rPr>
                    <w:ins w:id="2663" w:author="AdministratorKH" w:date="2017-07-17T18:40:00Z"/>
                    <w:rFonts w:ascii="Times New Roman" w:hAnsi="Times New Roman"/>
                    <w:sz w:val="20"/>
                    <w:szCs w:val="20"/>
                  </w:rPr>
                </w:rPrChange>
              </w:rPr>
              <w:pPrChange w:id="2664" w:author="AdministratorKH" w:date="2017-07-18T12:30:00Z">
                <w:pPr>
                  <w:spacing w:after="0" w:line="240" w:lineRule="auto"/>
                  <w:jc w:val="center"/>
                </w:pPr>
              </w:pPrChange>
            </w:pPr>
            <w:ins w:id="2665" w:author="AdministratorKH" w:date="2017-07-17T18:40:00Z">
              <w:r w:rsidRPr="00544959">
                <w:rPr>
                  <w:rFonts w:ascii="Times New Roman" w:hAnsi="Times New Roman"/>
                  <w:sz w:val="24"/>
                  <w:szCs w:val="24"/>
                  <w:rPrChange w:id="2666" w:author="AdministratorKH" w:date="2017-07-18T12:33:00Z">
                    <w:rPr>
                      <w:rFonts w:ascii="Times New Roman" w:hAnsi="Times New Roman"/>
                      <w:sz w:val="20"/>
                      <w:szCs w:val="20"/>
                    </w:rPr>
                  </w:rPrChange>
                </w:rPr>
                <w:t>36</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667" w:author="AdministratorKH" w:date="2017-07-17T18:40:00Z"/>
                <w:rFonts w:ascii="Times New Roman" w:hAnsi="Times New Roman"/>
                <w:sz w:val="24"/>
                <w:szCs w:val="24"/>
                <w:rPrChange w:id="2668" w:author="AdministratorKH" w:date="2017-07-18T12:33:00Z">
                  <w:rPr>
                    <w:ins w:id="2669" w:author="AdministratorKH" w:date="2017-07-17T18:40:00Z"/>
                    <w:rFonts w:ascii="Times New Roman" w:hAnsi="Times New Roman"/>
                    <w:sz w:val="19"/>
                    <w:szCs w:val="19"/>
                  </w:rPr>
                </w:rPrChange>
              </w:rPr>
              <w:pPrChange w:id="2670" w:author="AdministratorKH" w:date="2017-07-18T12:30:00Z">
                <w:pPr>
                  <w:spacing w:after="0" w:line="240" w:lineRule="auto"/>
                </w:pPr>
              </w:pPrChange>
            </w:pPr>
            <w:ins w:id="2671" w:author="AdministratorKH" w:date="2017-07-17T18:40:00Z">
              <w:r w:rsidRPr="00544959">
                <w:rPr>
                  <w:rFonts w:ascii="Times New Roman" w:hAnsi="Times New Roman"/>
                  <w:sz w:val="24"/>
                  <w:szCs w:val="24"/>
                  <w:rPrChange w:id="2672" w:author="AdministratorKH" w:date="2017-07-18T12:33:00Z">
                    <w:rPr>
                      <w:rFonts w:ascii="Times New Roman" w:hAnsi="Times New Roman"/>
                      <w:sz w:val="19"/>
                      <w:szCs w:val="19"/>
                    </w:rPr>
                  </w:rPrChange>
                </w:rPr>
                <w:t xml:space="preserve"> CTY TNHH HẠNH LỢI</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73" w:author="AdministratorKH" w:date="2017-07-17T18:40:00Z"/>
                <w:rFonts w:ascii="Times New Roman" w:hAnsi="Times New Roman"/>
                <w:sz w:val="24"/>
                <w:szCs w:val="24"/>
                <w:rPrChange w:id="2674" w:author="AdministratorKH" w:date="2017-07-18T12:33:00Z">
                  <w:rPr>
                    <w:ins w:id="2675" w:author="AdministratorKH" w:date="2017-07-17T18:40:00Z"/>
                    <w:rFonts w:ascii="Times New Roman" w:hAnsi="Times New Roman"/>
                    <w:sz w:val="20"/>
                    <w:szCs w:val="20"/>
                  </w:rPr>
                </w:rPrChange>
              </w:rPr>
              <w:pPrChange w:id="2676" w:author="AdministratorKH" w:date="2017-07-18T12:30:00Z">
                <w:pPr>
                  <w:spacing w:after="0" w:line="240" w:lineRule="auto"/>
                  <w:jc w:val="right"/>
                </w:pPr>
              </w:pPrChange>
            </w:pPr>
            <w:ins w:id="2677" w:author="AdministratorKH" w:date="2017-07-17T18:40:00Z">
              <w:r w:rsidRPr="00544959">
                <w:rPr>
                  <w:rFonts w:ascii="Times New Roman" w:hAnsi="Times New Roman"/>
                  <w:sz w:val="24"/>
                  <w:szCs w:val="24"/>
                  <w:rPrChange w:id="2678" w:author="AdministratorKH" w:date="2017-07-18T12:33:00Z">
                    <w:rPr>
                      <w:rFonts w:ascii="Times New Roman" w:hAnsi="Times New Roman"/>
                      <w:sz w:val="20"/>
                      <w:szCs w:val="20"/>
                    </w:rPr>
                  </w:rPrChange>
                </w:rPr>
                <w:t>15.000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79" w:author="AdministratorKH" w:date="2017-07-17T18:40:00Z"/>
                <w:rFonts w:ascii="Times New Roman" w:hAnsi="Times New Roman"/>
                <w:sz w:val="24"/>
                <w:szCs w:val="24"/>
                <w:rPrChange w:id="2680" w:author="AdministratorKH" w:date="2017-07-18T12:33:00Z">
                  <w:rPr>
                    <w:ins w:id="2681" w:author="AdministratorKH" w:date="2017-07-17T18:40:00Z"/>
                    <w:rFonts w:ascii="Times New Roman" w:hAnsi="Times New Roman"/>
                    <w:sz w:val="20"/>
                    <w:szCs w:val="20"/>
                  </w:rPr>
                </w:rPrChange>
              </w:rPr>
              <w:pPrChange w:id="2682" w:author="AdministratorKH" w:date="2017-07-18T12:30:00Z">
                <w:pPr>
                  <w:spacing w:after="0" w:line="240" w:lineRule="auto"/>
                  <w:jc w:val="right"/>
                </w:pPr>
              </w:pPrChange>
            </w:pPr>
            <w:ins w:id="2683" w:author="AdministratorKH" w:date="2017-07-17T18:40:00Z">
              <w:r w:rsidRPr="00544959">
                <w:rPr>
                  <w:rFonts w:ascii="Times New Roman" w:hAnsi="Times New Roman"/>
                  <w:sz w:val="24"/>
                  <w:szCs w:val="24"/>
                  <w:rPrChange w:id="2684" w:author="AdministratorKH" w:date="2017-07-18T12:33:00Z">
                    <w:rPr>
                      <w:rFonts w:ascii="Times New Roman" w:hAnsi="Times New Roman"/>
                      <w:sz w:val="20"/>
                      <w:szCs w:val="20"/>
                    </w:rPr>
                  </w:rPrChange>
                </w:rPr>
                <w:t>0,03%</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685" w:author="AdministratorKH" w:date="2017-07-17T18:40:00Z"/>
                <w:rFonts w:ascii="Times New Roman" w:hAnsi="Times New Roman"/>
                <w:sz w:val="24"/>
                <w:szCs w:val="24"/>
                <w:rPrChange w:id="2686" w:author="AdministratorKH" w:date="2017-07-18T12:33:00Z">
                  <w:rPr>
                    <w:ins w:id="2687" w:author="AdministratorKH" w:date="2017-07-17T18:40:00Z"/>
                    <w:rFonts w:ascii="Times New Roman" w:hAnsi="Times New Roman"/>
                    <w:sz w:val="20"/>
                    <w:szCs w:val="20"/>
                  </w:rPr>
                </w:rPrChange>
              </w:rPr>
              <w:pPrChange w:id="2688" w:author="AdministratorKH" w:date="2017-07-18T12:30:00Z">
                <w:pPr>
                  <w:spacing w:after="0" w:line="240" w:lineRule="auto"/>
                  <w:jc w:val="right"/>
                </w:pPr>
              </w:pPrChange>
            </w:pPr>
            <w:ins w:id="2689" w:author="AdministratorKH" w:date="2017-07-17T18:40:00Z">
              <w:r w:rsidRPr="00544959">
                <w:rPr>
                  <w:rFonts w:ascii="Times New Roman" w:hAnsi="Times New Roman"/>
                  <w:sz w:val="24"/>
                  <w:szCs w:val="24"/>
                  <w:rPrChange w:id="2690" w:author="AdministratorKH" w:date="2017-07-18T12:33:00Z">
                    <w:rPr>
                      <w:rFonts w:ascii="Times New Roman" w:hAnsi="Times New Roman"/>
                      <w:sz w:val="20"/>
                      <w:szCs w:val="20"/>
                    </w:rPr>
                  </w:rPrChange>
                </w:rPr>
                <w:t> </w:t>
              </w:r>
            </w:ins>
          </w:p>
        </w:tc>
      </w:tr>
      <w:tr w:rsidR="00C9184C" w:rsidRPr="00544959" w:rsidTr="00650E65">
        <w:trPr>
          <w:trHeight w:val="360"/>
          <w:ins w:id="2691"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692" w:author="AdministratorKH" w:date="2017-07-17T18:40:00Z"/>
                <w:rFonts w:ascii="Times New Roman" w:hAnsi="Times New Roman"/>
                <w:sz w:val="24"/>
                <w:szCs w:val="24"/>
                <w:rPrChange w:id="2693" w:author="AdministratorKH" w:date="2017-07-18T12:33:00Z">
                  <w:rPr>
                    <w:ins w:id="2694" w:author="AdministratorKH" w:date="2017-07-17T18:40:00Z"/>
                    <w:rFonts w:ascii="Times New Roman" w:hAnsi="Times New Roman"/>
                    <w:sz w:val="20"/>
                    <w:szCs w:val="20"/>
                  </w:rPr>
                </w:rPrChange>
              </w:rPr>
              <w:pPrChange w:id="2695" w:author="AdministratorKH" w:date="2017-07-18T12:30:00Z">
                <w:pPr>
                  <w:spacing w:after="0" w:line="240" w:lineRule="auto"/>
                  <w:jc w:val="center"/>
                </w:pPr>
              </w:pPrChange>
            </w:pPr>
            <w:ins w:id="2696" w:author="AdministratorKH" w:date="2017-07-17T18:40:00Z">
              <w:r w:rsidRPr="00544959">
                <w:rPr>
                  <w:rFonts w:ascii="Times New Roman" w:hAnsi="Times New Roman"/>
                  <w:sz w:val="24"/>
                  <w:szCs w:val="24"/>
                  <w:rPrChange w:id="2697" w:author="AdministratorKH" w:date="2017-07-18T12:33:00Z">
                    <w:rPr>
                      <w:rFonts w:ascii="Times New Roman" w:hAnsi="Times New Roman"/>
                      <w:sz w:val="20"/>
                      <w:szCs w:val="20"/>
                    </w:rPr>
                  </w:rPrChange>
                </w:rPr>
                <w:t>37</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698" w:author="AdministratorKH" w:date="2017-07-17T18:40:00Z"/>
                <w:rFonts w:ascii="Times New Roman" w:hAnsi="Times New Roman"/>
                <w:sz w:val="24"/>
                <w:szCs w:val="24"/>
                <w:rPrChange w:id="2699" w:author="AdministratorKH" w:date="2017-07-18T12:33:00Z">
                  <w:rPr>
                    <w:ins w:id="2700" w:author="AdministratorKH" w:date="2017-07-17T18:40:00Z"/>
                    <w:rFonts w:ascii="Times New Roman" w:hAnsi="Times New Roman"/>
                    <w:sz w:val="19"/>
                    <w:szCs w:val="19"/>
                  </w:rPr>
                </w:rPrChange>
              </w:rPr>
              <w:pPrChange w:id="2701" w:author="AdministratorKH" w:date="2017-07-18T12:30:00Z">
                <w:pPr>
                  <w:spacing w:after="0" w:line="240" w:lineRule="auto"/>
                </w:pPr>
              </w:pPrChange>
            </w:pPr>
            <w:ins w:id="2702" w:author="AdministratorKH" w:date="2017-07-17T18:40:00Z">
              <w:r w:rsidRPr="00544959">
                <w:rPr>
                  <w:rFonts w:ascii="Times New Roman" w:hAnsi="Times New Roman"/>
                  <w:sz w:val="24"/>
                  <w:szCs w:val="24"/>
                  <w:rPrChange w:id="2703" w:author="AdministratorKH" w:date="2017-07-18T12:33:00Z">
                    <w:rPr>
                      <w:rFonts w:ascii="Times New Roman" w:hAnsi="Times New Roman"/>
                      <w:sz w:val="19"/>
                      <w:szCs w:val="19"/>
                    </w:rPr>
                  </w:rPrChange>
                </w:rPr>
                <w:t xml:space="preserve"> DNTN LINH MỸ</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04" w:author="AdministratorKH" w:date="2017-07-17T18:40:00Z"/>
                <w:rFonts w:ascii="Times New Roman" w:hAnsi="Times New Roman"/>
                <w:sz w:val="24"/>
                <w:szCs w:val="24"/>
                <w:rPrChange w:id="2705" w:author="AdministratorKH" w:date="2017-07-18T12:33:00Z">
                  <w:rPr>
                    <w:ins w:id="2706" w:author="AdministratorKH" w:date="2017-07-17T18:40:00Z"/>
                    <w:rFonts w:ascii="Times New Roman" w:hAnsi="Times New Roman"/>
                    <w:sz w:val="20"/>
                    <w:szCs w:val="20"/>
                  </w:rPr>
                </w:rPrChange>
              </w:rPr>
              <w:pPrChange w:id="2707" w:author="AdministratorKH" w:date="2017-07-18T12:30:00Z">
                <w:pPr>
                  <w:spacing w:after="0" w:line="240" w:lineRule="auto"/>
                  <w:jc w:val="right"/>
                </w:pPr>
              </w:pPrChange>
            </w:pPr>
            <w:ins w:id="2708" w:author="AdministratorKH" w:date="2017-07-17T18:40:00Z">
              <w:r w:rsidRPr="00544959">
                <w:rPr>
                  <w:rFonts w:ascii="Times New Roman" w:hAnsi="Times New Roman"/>
                  <w:sz w:val="24"/>
                  <w:szCs w:val="24"/>
                  <w:rPrChange w:id="2709" w:author="AdministratorKH" w:date="2017-07-18T12:33:00Z">
                    <w:rPr>
                      <w:rFonts w:ascii="Times New Roman" w:hAnsi="Times New Roman"/>
                      <w:sz w:val="20"/>
                      <w:szCs w:val="20"/>
                    </w:rPr>
                  </w:rPrChange>
                </w:rPr>
                <w:t>13.000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10" w:author="AdministratorKH" w:date="2017-07-17T18:40:00Z"/>
                <w:rFonts w:ascii="Times New Roman" w:hAnsi="Times New Roman"/>
                <w:sz w:val="24"/>
                <w:szCs w:val="24"/>
                <w:rPrChange w:id="2711" w:author="AdministratorKH" w:date="2017-07-18T12:33:00Z">
                  <w:rPr>
                    <w:ins w:id="2712" w:author="AdministratorKH" w:date="2017-07-17T18:40:00Z"/>
                    <w:rFonts w:ascii="Times New Roman" w:hAnsi="Times New Roman"/>
                    <w:sz w:val="20"/>
                    <w:szCs w:val="20"/>
                  </w:rPr>
                </w:rPrChange>
              </w:rPr>
              <w:pPrChange w:id="2713" w:author="AdministratorKH" w:date="2017-07-18T12:30:00Z">
                <w:pPr>
                  <w:spacing w:after="0" w:line="240" w:lineRule="auto"/>
                  <w:jc w:val="right"/>
                </w:pPr>
              </w:pPrChange>
            </w:pPr>
            <w:ins w:id="2714" w:author="AdministratorKH" w:date="2017-07-17T18:40:00Z">
              <w:r w:rsidRPr="00544959">
                <w:rPr>
                  <w:rFonts w:ascii="Times New Roman" w:hAnsi="Times New Roman"/>
                  <w:sz w:val="24"/>
                  <w:szCs w:val="24"/>
                  <w:rPrChange w:id="2715" w:author="AdministratorKH" w:date="2017-07-18T12:33:00Z">
                    <w:rPr>
                      <w:rFonts w:ascii="Times New Roman" w:hAnsi="Times New Roman"/>
                      <w:sz w:val="20"/>
                      <w:szCs w:val="20"/>
                    </w:rPr>
                  </w:rPrChange>
                </w:rPr>
                <w:t>0,03%</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16" w:author="AdministratorKH" w:date="2017-07-17T18:40:00Z"/>
                <w:rFonts w:ascii="Times New Roman" w:hAnsi="Times New Roman"/>
                <w:sz w:val="24"/>
                <w:szCs w:val="24"/>
                <w:rPrChange w:id="2717" w:author="AdministratorKH" w:date="2017-07-18T12:33:00Z">
                  <w:rPr>
                    <w:ins w:id="2718" w:author="AdministratorKH" w:date="2017-07-17T18:40:00Z"/>
                    <w:rFonts w:ascii="Times New Roman" w:hAnsi="Times New Roman"/>
                    <w:sz w:val="20"/>
                    <w:szCs w:val="20"/>
                  </w:rPr>
                </w:rPrChange>
              </w:rPr>
              <w:pPrChange w:id="2719" w:author="AdministratorKH" w:date="2017-07-18T12:30:00Z">
                <w:pPr>
                  <w:spacing w:after="0" w:line="240" w:lineRule="auto"/>
                  <w:jc w:val="right"/>
                </w:pPr>
              </w:pPrChange>
            </w:pPr>
            <w:ins w:id="2720" w:author="AdministratorKH" w:date="2017-07-17T18:40:00Z">
              <w:r w:rsidRPr="00544959">
                <w:rPr>
                  <w:rFonts w:ascii="Times New Roman" w:hAnsi="Times New Roman"/>
                  <w:sz w:val="24"/>
                  <w:szCs w:val="24"/>
                  <w:rPrChange w:id="2721" w:author="AdministratorKH" w:date="2017-07-18T12:33:00Z">
                    <w:rPr>
                      <w:rFonts w:ascii="Times New Roman" w:hAnsi="Times New Roman"/>
                      <w:sz w:val="20"/>
                      <w:szCs w:val="20"/>
                    </w:rPr>
                  </w:rPrChange>
                </w:rPr>
                <w:t> </w:t>
              </w:r>
            </w:ins>
          </w:p>
        </w:tc>
      </w:tr>
      <w:tr w:rsidR="00C9184C" w:rsidRPr="00544959" w:rsidTr="00650E65">
        <w:trPr>
          <w:trHeight w:val="360"/>
          <w:ins w:id="2722" w:author="AdministratorKH" w:date="2017-07-17T18:40:00Z"/>
        </w:trPr>
        <w:tc>
          <w:tcPr>
            <w:tcW w:w="700" w:type="dxa"/>
            <w:tcBorders>
              <w:top w:val="nil"/>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723" w:author="AdministratorKH" w:date="2017-07-17T18:40:00Z"/>
                <w:rFonts w:ascii="Times New Roman" w:hAnsi="Times New Roman"/>
                <w:sz w:val="24"/>
                <w:szCs w:val="24"/>
                <w:rPrChange w:id="2724" w:author="AdministratorKH" w:date="2017-07-18T12:33:00Z">
                  <w:rPr>
                    <w:ins w:id="2725" w:author="AdministratorKH" w:date="2017-07-17T18:40:00Z"/>
                    <w:rFonts w:ascii="Times New Roman" w:hAnsi="Times New Roman"/>
                    <w:sz w:val="20"/>
                    <w:szCs w:val="20"/>
                  </w:rPr>
                </w:rPrChange>
              </w:rPr>
              <w:pPrChange w:id="2726" w:author="AdministratorKH" w:date="2017-07-18T12:30:00Z">
                <w:pPr>
                  <w:spacing w:after="0" w:line="240" w:lineRule="auto"/>
                  <w:jc w:val="center"/>
                </w:pPr>
              </w:pPrChange>
            </w:pPr>
            <w:ins w:id="2727" w:author="AdministratorKH" w:date="2017-07-17T18:40:00Z">
              <w:r w:rsidRPr="00544959">
                <w:rPr>
                  <w:rFonts w:ascii="Times New Roman" w:hAnsi="Times New Roman"/>
                  <w:sz w:val="24"/>
                  <w:szCs w:val="24"/>
                  <w:rPrChange w:id="2728" w:author="AdministratorKH" w:date="2017-07-18T12:33:00Z">
                    <w:rPr>
                      <w:rFonts w:ascii="Times New Roman" w:hAnsi="Times New Roman"/>
                      <w:sz w:val="20"/>
                      <w:szCs w:val="20"/>
                    </w:rPr>
                  </w:rPrChange>
                </w:rPr>
                <w:t>38</w:t>
              </w:r>
            </w:ins>
          </w:p>
        </w:tc>
        <w:tc>
          <w:tcPr>
            <w:tcW w:w="3182"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729" w:author="AdministratorKH" w:date="2017-07-17T18:40:00Z"/>
                <w:rFonts w:ascii="Times New Roman" w:hAnsi="Times New Roman"/>
                <w:sz w:val="24"/>
                <w:szCs w:val="24"/>
                <w:rPrChange w:id="2730" w:author="AdministratorKH" w:date="2017-07-18T12:33:00Z">
                  <w:rPr>
                    <w:ins w:id="2731" w:author="AdministratorKH" w:date="2017-07-17T18:40:00Z"/>
                    <w:rFonts w:ascii="Times New Roman" w:hAnsi="Times New Roman"/>
                    <w:sz w:val="19"/>
                    <w:szCs w:val="19"/>
                  </w:rPr>
                </w:rPrChange>
              </w:rPr>
              <w:pPrChange w:id="2732" w:author="AdministratorKH" w:date="2017-07-18T12:30:00Z">
                <w:pPr>
                  <w:spacing w:after="0" w:line="240" w:lineRule="auto"/>
                </w:pPr>
              </w:pPrChange>
            </w:pPr>
            <w:ins w:id="2733" w:author="AdministratorKH" w:date="2017-07-17T18:40:00Z">
              <w:r w:rsidRPr="00544959">
                <w:rPr>
                  <w:rFonts w:ascii="Times New Roman" w:hAnsi="Times New Roman"/>
                  <w:sz w:val="24"/>
                  <w:szCs w:val="24"/>
                  <w:rPrChange w:id="2734" w:author="AdministratorKH" w:date="2017-07-18T12:33:00Z">
                    <w:rPr>
                      <w:rFonts w:ascii="Times New Roman" w:hAnsi="Times New Roman"/>
                      <w:sz w:val="19"/>
                      <w:szCs w:val="19"/>
                    </w:rPr>
                  </w:rPrChange>
                </w:rPr>
                <w:t xml:space="preserve"> DNTN QUỐC VINH</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35" w:author="AdministratorKH" w:date="2017-07-17T18:40:00Z"/>
                <w:rFonts w:ascii="Times New Roman" w:hAnsi="Times New Roman"/>
                <w:sz w:val="24"/>
                <w:szCs w:val="24"/>
                <w:rPrChange w:id="2736" w:author="AdministratorKH" w:date="2017-07-18T12:33:00Z">
                  <w:rPr>
                    <w:ins w:id="2737" w:author="AdministratorKH" w:date="2017-07-17T18:40:00Z"/>
                    <w:rFonts w:ascii="Times New Roman" w:hAnsi="Times New Roman"/>
                    <w:sz w:val="20"/>
                    <w:szCs w:val="20"/>
                  </w:rPr>
                </w:rPrChange>
              </w:rPr>
              <w:pPrChange w:id="2738" w:author="AdministratorKH" w:date="2017-07-18T12:30:00Z">
                <w:pPr>
                  <w:spacing w:after="0" w:line="240" w:lineRule="auto"/>
                  <w:jc w:val="right"/>
                </w:pPr>
              </w:pPrChange>
            </w:pPr>
            <w:ins w:id="2739" w:author="AdministratorKH" w:date="2017-07-17T18:40:00Z">
              <w:r w:rsidRPr="00544959">
                <w:rPr>
                  <w:rFonts w:ascii="Times New Roman" w:hAnsi="Times New Roman"/>
                  <w:sz w:val="24"/>
                  <w:szCs w:val="24"/>
                  <w:rPrChange w:id="2740" w:author="AdministratorKH" w:date="2017-07-18T12:33:00Z">
                    <w:rPr>
                      <w:rFonts w:ascii="Times New Roman" w:hAnsi="Times New Roman"/>
                      <w:sz w:val="20"/>
                      <w:szCs w:val="20"/>
                    </w:rPr>
                  </w:rPrChange>
                </w:rPr>
                <w:t>5.000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41" w:author="AdministratorKH" w:date="2017-07-17T18:40:00Z"/>
                <w:rFonts w:ascii="Times New Roman" w:hAnsi="Times New Roman"/>
                <w:sz w:val="24"/>
                <w:szCs w:val="24"/>
                <w:rPrChange w:id="2742" w:author="AdministratorKH" w:date="2017-07-18T12:33:00Z">
                  <w:rPr>
                    <w:ins w:id="2743" w:author="AdministratorKH" w:date="2017-07-17T18:40:00Z"/>
                    <w:rFonts w:ascii="Times New Roman" w:hAnsi="Times New Roman"/>
                    <w:sz w:val="20"/>
                    <w:szCs w:val="20"/>
                  </w:rPr>
                </w:rPrChange>
              </w:rPr>
              <w:pPrChange w:id="2744" w:author="AdministratorKH" w:date="2017-07-18T12:30:00Z">
                <w:pPr>
                  <w:spacing w:after="0" w:line="240" w:lineRule="auto"/>
                  <w:jc w:val="right"/>
                </w:pPr>
              </w:pPrChange>
            </w:pPr>
            <w:ins w:id="2745" w:author="AdministratorKH" w:date="2017-07-17T18:40:00Z">
              <w:r w:rsidRPr="00544959">
                <w:rPr>
                  <w:rFonts w:ascii="Times New Roman" w:hAnsi="Times New Roman"/>
                  <w:sz w:val="24"/>
                  <w:szCs w:val="24"/>
                  <w:rPrChange w:id="2746" w:author="AdministratorKH" w:date="2017-07-18T12:33:00Z">
                    <w:rPr>
                      <w:rFonts w:ascii="Times New Roman" w:hAnsi="Times New Roman"/>
                      <w:sz w:val="20"/>
                      <w:szCs w:val="20"/>
                    </w:rPr>
                  </w:rPrChange>
                </w:rPr>
                <w:t>0,01%</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47" w:author="AdministratorKH" w:date="2017-07-17T18:40:00Z"/>
                <w:rFonts w:ascii="Times New Roman" w:hAnsi="Times New Roman"/>
                <w:sz w:val="24"/>
                <w:szCs w:val="24"/>
                <w:rPrChange w:id="2748" w:author="AdministratorKH" w:date="2017-07-18T12:33:00Z">
                  <w:rPr>
                    <w:ins w:id="2749" w:author="AdministratorKH" w:date="2017-07-17T18:40:00Z"/>
                    <w:rFonts w:ascii="Times New Roman" w:hAnsi="Times New Roman"/>
                    <w:sz w:val="20"/>
                    <w:szCs w:val="20"/>
                  </w:rPr>
                </w:rPrChange>
              </w:rPr>
              <w:pPrChange w:id="2750" w:author="AdministratorKH" w:date="2017-07-18T12:30:00Z">
                <w:pPr>
                  <w:spacing w:after="0" w:line="240" w:lineRule="auto"/>
                  <w:jc w:val="right"/>
                </w:pPr>
              </w:pPrChange>
            </w:pPr>
            <w:ins w:id="2751" w:author="AdministratorKH" w:date="2017-07-17T18:40:00Z">
              <w:r w:rsidRPr="00544959">
                <w:rPr>
                  <w:rFonts w:ascii="Times New Roman" w:hAnsi="Times New Roman"/>
                  <w:sz w:val="24"/>
                  <w:szCs w:val="24"/>
                  <w:rPrChange w:id="2752" w:author="AdministratorKH" w:date="2017-07-18T12:33:00Z">
                    <w:rPr>
                      <w:rFonts w:ascii="Times New Roman" w:hAnsi="Times New Roman"/>
                      <w:sz w:val="20"/>
                      <w:szCs w:val="20"/>
                    </w:rPr>
                  </w:rPrChange>
                </w:rPr>
                <w:t> </w:t>
              </w:r>
            </w:ins>
          </w:p>
        </w:tc>
      </w:tr>
      <w:tr w:rsidR="00C9184C" w:rsidRPr="00544959" w:rsidTr="00650E65">
        <w:trPr>
          <w:trHeight w:val="360"/>
          <w:ins w:id="2753" w:author="AdministratorKH" w:date="2017-07-17T18:40:00Z"/>
        </w:trPr>
        <w:tc>
          <w:tcPr>
            <w:tcW w:w="3882" w:type="dxa"/>
            <w:gridSpan w:val="2"/>
            <w:tcBorders>
              <w:top w:val="dotted" w:sz="4" w:space="0" w:color="auto"/>
              <w:left w:val="dotted" w:sz="4" w:space="0" w:color="auto"/>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center"/>
              <w:rPr>
                <w:ins w:id="2754" w:author="AdministratorKH" w:date="2017-07-17T18:40:00Z"/>
                <w:rFonts w:ascii="Times New Roman" w:hAnsi="Times New Roman"/>
                <w:sz w:val="24"/>
                <w:szCs w:val="24"/>
                <w:rPrChange w:id="2755" w:author="AdministratorKH" w:date="2017-07-18T12:33:00Z">
                  <w:rPr>
                    <w:ins w:id="2756" w:author="AdministratorKH" w:date="2017-07-17T18:40:00Z"/>
                    <w:rFonts w:ascii="Times New Roman" w:hAnsi="Times New Roman"/>
                    <w:sz w:val="20"/>
                    <w:szCs w:val="20"/>
                  </w:rPr>
                </w:rPrChange>
              </w:rPr>
              <w:pPrChange w:id="2757" w:author="AdministratorKH" w:date="2017-07-18T12:30:00Z">
                <w:pPr>
                  <w:spacing w:after="0" w:line="240" w:lineRule="auto"/>
                  <w:jc w:val="center"/>
                </w:pPr>
              </w:pPrChange>
            </w:pPr>
            <w:ins w:id="2758" w:author="AdministratorKH" w:date="2017-07-17T18:40:00Z">
              <w:r w:rsidRPr="00544959">
                <w:rPr>
                  <w:rFonts w:ascii="Times New Roman" w:hAnsi="Times New Roman"/>
                  <w:sz w:val="24"/>
                  <w:szCs w:val="24"/>
                  <w:rPrChange w:id="2759" w:author="AdministratorKH" w:date="2017-07-18T12:33:00Z">
                    <w:rPr>
                      <w:rFonts w:ascii="Times New Roman" w:hAnsi="Times New Roman"/>
                      <w:sz w:val="20"/>
                      <w:szCs w:val="20"/>
                    </w:rPr>
                  </w:rPrChange>
                </w:rPr>
                <w:lastRenderedPageBreak/>
                <w:t>TỔNG</w:t>
              </w:r>
            </w:ins>
          </w:p>
        </w:tc>
        <w:tc>
          <w:tcPr>
            <w:tcW w:w="2578"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jc w:val="right"/>
              <w:rPr>
                <w:ins w:id="2760" w:author="AdministratorKH" w:date="2017-07-17T18:40:00Z"/>
                <w:rFonts w:ascii="Times New Roman" w:hAnsi="Times New Roman"/>
                <w:b/>
                <w:bCs/>
                <w:sz w:val="24"/>
                <w:szCs w:val="24"/>
                <w:rPrChange w:id="2761" w:author="AdministratorKH" w:date="2017-07-18T12:33:00Z">
                  <w:rPr>
                    <w:ins w:id="2762" w:author="AdministratorKH" w:date="2017-07-17T18:40:00Z"/>
                    <w:rFonts w:ascii="Times New Roman" w:hAnsi="Times New Roman"/>
                    <w:b/>
                    <w:bCs/>
                    <w:sz w:val="20"/>
                    <w:szCs w:val="20"/>
                  </w:rPr>
                </w:rPrChange>
              </w:rPr>
              <w:pPrChange w:id="2763" w:author="AdministratorKH" w:date="2017-07-18T12:30:00Z">
                <w:pPr>
                  <w:spacing w:after="0" w:line="240" w:lineRule="auto"/>
                  <w:jc w:val="right"/>
                </w:pPr>
              </w:pPrChange>
            </w:pPr>
            <w:ins w:id="2764" w:author="AdministratorKH" w:date="2017-07-17T18:40:00Z">
              <w:r w:rsidRPr="00544959">
                <w:rPr>
                  <w:rFonts w:ascii="Times New Roman" w:hAnsi="Times New Roman"/>
                  <w:b/>
                  <w:bCs/>
                  <w:sz w:val="24"/>
                  <w:szCs w:val="24"/>
                  <w:rPrChange w:id="2765" w:author="AdministratorKH" w:date="2017-07-18T12:33:00Z">
                    <w:rPr>
                      <w:rFonts w:ascii="Times New Roman" w:hAnsi="Times New Roman"/>
                      <w:b/>
                      <w:bCs/>
                      <w:sz w:val="20"/>
                      <w:szCs w:val="20"/>
                    </w:rPr>
                  </w:rPrChange>
                </w:rPr>
                <w:t>48.723.460</w:t>
              </w:r>
            </w:ins>
          </w:p>
        </w:tc>
        <w:tc>
          <w:tcPr>
            <w:tcW w:w="178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766" w:author="AdministratorKH" w:date="2017-07-17T18:40:00Z"/>
                <w:rFonts w:ascii="Times New Roman" w:hAnsi="Times New Roman"/>
                <w:sz w:val="24"/>
                <w:szCs w:val="24"/>
                <w:rPrChange w:id="2767" w:author="AdministratorKH" w:date="2017-07-18T12:33:00Z">
                  <w:rPr>
                    <w:ins w:id="2768" w:author="AdministratorKH" w:date="2017-07-17T18:40:00Z"/>
                    <w:rFonts w:ascii="Times New Roman" w:hAnsi="Times New Roman"/>
                    <w:sz w:val="20"/>
                    <w:szCs w:val="20"/>
                  </w:rPr>
                </w:rPrChange>
              </w:rPr>
              <w:pPrChange w:id="2769" w:author="AdministratorKH" w:date="2017-07-18T12:30:00Z">
                <w:pPr>
                  <w:spacing w:after="0" w:line="240" w:lineRule="auto"/>
                </w:pPr>
              </w:pPrChange>
            </w:pPr>
            <w:ins w:id="2770" w:author="AdministratorKH" w:date="2017-07-17T18:40:00Z">
              <w:r w:rsidRPr="00544959">
                <w:rPr>
                  <w:rFonts w:ascii="Times New Roman" w:hAnsi="Times New Roman"/>
                  <w:sz w:val="24"/>
                  <w:szCs w:val="24"/>
                  <w:rPrChange w:id="2771" w:author="AdministratorKH" w:date="2017-07-18T12:33:00Z">
                    <w:rPr>
                      <w:rFonts w:ascii="Times New Roman" w:hAnsi="Times New Roman"/>
                      <w:sz w:val="20"/>
                      <w:szCs w:val="20"/>
                    </w:rPr>
                  </w:rPrChange>
                </w:rPr>
                <w:t> </w:t>
              </w:r>
            </w:ins>
          </w:p>
        </w:tc>
        <w:tc>
          <w:tcPr>
            <w:tcW w:w="1640" w:type="dxa"/>
            <w:tcBorders>
              <w:top w:val="nil"/>
              <w:left w:val="nil"/>
              <w:bottom w:val="dotted" w:sz="4" w:space="0" w:color="auto"/>
              <w:right w:val="dotted" w:sz="4" w:space="0" w:color="auto"/>
            </w:tcBorders>
            <w:shd w:val="clear" w:color="auto" w:fill="auto"/>
            <w:noWrap/>
            <w:vAlign w:val="bottom"/>
            <w:hideMark/>
          </w:tcPr>
          <w:p w:rsidR="00C9184C" w:rsidRPr="00544959" w:rsidRDefault="00C9184C" w:rsidP="00E967BD">
            <w:pPr>
              <w:spacing w:after="0"/>
              <w:contextualSpacing/>
              <w:rPr>
                <w:ins w:id="2772" w:author="AdministratorKH" w:date="2017-07-17T18:40:00Z"/>
                <w:rFonts w:ascii="Times New Roman" w:hAnsi="Times New Roman"/>
                <w:sz w:val="24"/>
                <w:szCs w:val="24"/>
                <w:rPrChange w:id="2773" w:author="AdministratorKH" w:date="2017-07-18T12:33:00Z">
                  <w:rPr>
                    <w:ins w:id="2774" w:author="AdministratorKH" w:date="2017-07-17T18:40:00Z"/>
                    <w:rFonts w:ascii="Times New Roman" w:hAnsi="Times New Roman"/>
                    <w:sz w:val="20"/>
                    <w:szCs w:val="20"/>
                  </w:rPr>
                </w:rPrChange>
              </w:rPr>
              <w:pPrChange w:id="2775" w:author="AdministratorKH" w:date="2017-07-18T12:30:00Z">
                <w:pPr>
                  <w:spacing w:after="0" w:line="240" w:lineRule="auto"/>
                </w:pPr>
              </w:pPrChange>
            </w:pPr>
            <w:ins w:id="2776" w:author="AdministratorKH" w:date="2017-07-17T18:40:00Z">
              <w:r w:rsidRPr="00544959">
                <w:rPr>
                  <w:rFonts w:ascii="Times New Roman" w:hAnsi="Times New Roman"/>
                  <w:sz w:val="24"/>
                  <w:szCs w:val="24"/>
                  <w:rPrChange w:id="2777" w:author="AdministratorKH" w:date="2017-07-18T12:33:00Z">
                    <w:rPr>
                      <w:rFonts w:ascii="Times New Roman" w:hAnsi="Times New Roman"/>
                      <w:sz w:val="20"/>
                      <w:szCs w:val="20"/>
                    </w:rPr>
                  </w:rPrChange>
                </w:rPr>
                <w:t> </w:t>
              </w:r>
            </w:ins>
          </w:p>
        </w:tc>
      </w:tr>
    </w:tbl>
    <w:p w:rsidR="00D43C5A" w:rsidRPr="00544959" w:rsidRDefault="00D43C5A" w:rsidP="00E967BD">
      <w:pPr>
        <w:pStyle w:val="ListParagraph"/>
        <w:spacing w:after="0"/>
        <w:jc w:val="both"/>
        <w:rPr>
          <w:ins w:id="2778" w:author="Chi Tan Nguyen" w:date="2017-07-14T15:19:00Z"/>
          <w:rFonts w:ascii="Times New Roman" w:hAnsi="Times New Roman"/>
          <w:sz w:val="24"/>
          <w:szCs w:val="24"/>
          <w:rPrChange w:id="2779" w:author="AdministratorKH" w:date="2017-07-18T12:33:00Z">
            <w:rPr>
              <w:ins w:id="2780" w:author="Chi Tan Nguyen" w:date="2017-07-14T15:19:00Z"/>
              <w:rFonts w:ascii="Times New Roman" w:hAnsi="Times New Roman"/>
              <w:color w:val="FF0000"/>
              <w:sz w:val="26"/>
              <w:szCs w:val="26"/>
            </w:rPr>
          </w:rPrChange>
        </w:rPr>
        <w:pPrChange w:id="2781" w:author="AdministratorKH" w:date="2017-07-18T12:30:00Z">
          <w:pPr>
            <w:spacing w:after="0" w:line="240" w:lineRule="auto"/>
            <w:jc w:val="both"/>
          </w:pPr>
        </w:pPrChange>
      </w:pPr>
    </w:p>
    <w:p w:rsidR="00EB5368" w:rsidRPr="00544959" w:rsidRDefault="00EB5368" w:rsidP="00E967BD">
      <w:pPr>
        <w:pStyle w:val="ListParagraph"/>
        <w:numPr>
          <w:ilvl w:val="0"/>
          <w:numId w:val="8"/>
        </w:numPr>
        <w:spacing w:after="0"/>
        <w:jc w:val="both"/>
        <w:outlineLvl w:val="2"/>
        <w:rPr>
          <w:ins w:id="2782" w:author="Chi Tan Nguyen" w:date="2017-07-14T15:19:00Z"/>
          <w:rFonts w:ascii="Times New Roman" w:hAnsi="Times New Roman"/>
          <w:sz w:val="24"/>
          <w:szCs w:val="24"/>
          <w:rPrChange w:id="2783" w:author="AdministratorKH" w:date="2017-07-18T12:33:00Z">
            <w:rPr>
              <w:ins w:id="2784" w:author="Chi Tan Nguyen" w:date="2017-07-14T15:19:00Z"/>
            </w:rPr>
          </w:rPrChange>
        </w:rPr>
        <w:pPrChange w:id="2785" w:author="AdministratorKH" w:date="2017-07-18T12:30:00Z">
          <w:pPr>
            <w:spacing w:after="0" w:line="240" w:lineRule="auto"/>
            <w:jc w:val="both"/>
          </w:pPr>
        </w:pPrChange>
      </w:pPr>
      <w:ins w:id="2786" w:author="Chi Tan Nguyen" w:date="2017-07-14T15:25:00Z">
        <w:r w:rsidRPr="00544959">
          <w:rPr>
            <w:rFonts w:ascii="Times New Roman" w:hAnsi="Times New Roman"/>
            <w:sz w:val="24"/>
            <w:szCs w:val="24"/>
            <w:rPrChange w:id="2787" w:author="AdministratorKH" w:date="2017-07-18T12:33:00Z">
              <w:rPr>
                <w:rFonts w:ascii="Times New Roman" w:hAnsi="Times New Roman"/>
                <w:color w:val="FF0000"/>
                <w:sz w:val="26"/>
                <w:szCs w:val="26"/>
              </w:rPr>
            </w:rPrChange>
          </w:rPr>
          <w:t xml:space="preserve">(Ghi chú, </w:t>
        </w:r>
      </w:ins>
      <w:ins w:id="2788" w:author="Chi Tan Nguyen" w:date="2017-07-14T15:26:00Z">
        <w:r w:rsidRPr="00544959">
          <w:rPr>
            <w:rFonts w:ascii="Times New Roman" w:hAnsi="Times New Roman"/>
            <w:sz w:val="24"/>
            <w:szCs w:val="24"/>
            <w:rPrChange w:id="2789" w:author="AdministratorKH" w:date="2017-07-18T12:33:00Z">
              <w:rPr>
                <w:rFonts w:ascii="Times New Roman" w:hAnsi="Times New Roman"/>
                <w:color w:val="FF0000"/>
                <w:sz w:val="26"/>
                <w:szCs w:val="26"/>
              </w:rPr>
            </w:rPrChange>
          </w:rPr>
          <w:t xml:space="preserve">chuyển qua phần khen thưởng, </w:t>
        </w:r>
      </w:ins>
      <w:ins w:id="2790" w:author="Chi Tan Nguyen" w:date="2017-07-14T15:21:00Z">
        <w:r w:rsidRPr="00544959">
          <w:rPr>
            <w:rFonts w:ascii="Times New Roman" w:hAnsi="Times New Roman"/>
            <w:sz w:val="24"/>
            <w:szCs w:val="24"/>
            <w:rPrChange w:id="2791" w:author="AdministratorKH" w:date="2017-07-18T12:33:00Z">
              <w:rPr>
                <w:rFonts w:ascii="Times New Roman" w:hAnsi="Times New Roman"/>
                <w:color w:val="FF0000"/>
                <w:sz w:val="26"/>
                <w:szCs w:val="26"/>
              </w:rPr>
            </w:rPrChange>
          </w:rPr>
          <w:t>c.Tiên bổ sung</w:t>
        </w:r>
      </w:ins>
      <w:ins w:id="2792" w:author="Chi Tan Nguyen" w:date="2017-07-14T15:26:00Z">
        <w:r w:rsidRPr="00544959">
          <w:rPr>
            <w:rFonts w:ascii="Times New Roman" w:hAnsi="Times New Roman"/>
            <w:sz w:val="24"/>
            <w:szCs w:val="24"/>
            <w:rPrChange w:id="2793" w:author="AdministratorKH" w:date="2017-07-18T12:33:00Z">
              <w:rPr>
                <w:rFonts w:ascii="Times New Roman" w:hAnsi="Times New Roman"/>
                <w:color w:val="FF0000"/>
                <w:sz w:val="26"/>
                <w:szCs w:val="26"/>
              </w:rPr>
            </w:rPrChange>
          </w:rPr>
          <w:t xml:space="preserve"> trong ctr MC</w:t>
        </w:r>
      </w:ins>
      <w:ins w:id="2794" w:author="Chi Tan Nguyen" w:date="2017-07-14T15:21:00Z">
        <w:r w:rsidRPr="00544959">
          <w:rPr>
            <w:rFonts w:ascii="Times New Roman" w:hAnsi="Times New Roman"/>
            <w:sz w:val="24"/>
            <w:szCs w:val="24"/>
            <w:rPrChange w:id="2795" w:author="AdministratorKH" w:date="2017-07-18T12:33:00Z">
              <w:rPr>
                <w:rFonts w:ascii="Times New Roman" w:hAnsi="Times New Roman"/>
                <w:color w:val="FF0000"/>
                <w:sz w:val="26"/>
                <w:szCs w:val="26"/>
              </w:rPr>
            </w:rPrChange>
          </w:rPr>
          <w:t>)</w:t>
        </w:r>
      </w:ins>
    </w:p>
    <w:p w:rsidR="007644CE" w:rsidRPr="00544959" w:rsidRDefault="007644CE" w:rsidP="00E967BD">
      <w:pPr>
        <w:spacing w:after="0"/>
        <w:contextualSpacing/>
        <w:jc w:val="both"/>
        <w:rPr>
          <w:rFonts w:ascii="Times New Roman" w:hAnsi="Times New Roman"/>
          <w:sz w:val="24"/>
          <w:szCs w:val="24"/>
          <w:rPrChange w:id="2796" w:author="AdministratorKH" w:date="2017-07-18T12:33:00Z">
            <w:rPr>
              <w:rFonts w:ascii="Times New Roman" w:hAnsi="Times New Roman"/>
              <w:color w:val="FF0000"/>
              <w:sz w:val="26"/>
              <w:szCs w:val="26"/>
            </w:rPr>
          </w:rPrChange>
        </w:rPr>
        <w:pPrChange w:id="2797" w:author="AdministratorKH" w:date="2017-07-18T12:30:00Z">
          <w:pPr>
            <w:spacing w:after="0" w:line="240" w:lineRule="auto"/>
            <w:jc w:val="both"/>
          </w:pPr>
        </w:pPrChange>
      </w:pPr>
    </w:p>
    <w:p w:rsidR="00A60327" w:rsidRPr="00544959" w:rsidRDefault="00A60327" w:rsidP="00E967BD">
      <w:pPr>
        <w:pStyle w:val="Heading1"/>
        <w:spacing w:before="0"/>
        <w:contextualSpacing/>
        <w:rPr>
          <w:rFonts w:cs="Times New Roman"/>
          <w:b/>
          <w:color w:val="auto"/>
          <w:sz w:val="24"/>
          <w:szCs w:val="24"/>
          <w:rPrChange w:id="2798" w:author="AdministratorKH" w:date="2017-07-18T12:33:00Z">
            <w:rPr>
              <w:b/>
              <w:color w:val="000000"/>
              <w:sz w:val="26"/>
              <w:szCs w:val="26"/>
            </w:rPr>
          </w:rPrChange>
        </w:rPr>
        <w:pPrChange w:id="2799" w:author="AdministratorKH" w:date="2017-07-18T12:30:00Z">
          <w:pPr>
            <w:spacing w:after="0" w:line="240" w:lineRule="auto"/>
            <w:jc w:val="both"/>
          </w:pPr>
        </w:pPrChange>
      </w:pPr>
      <w:r w:rsidRPr="00544959">
        <w:rPr>
          <w:rFonts w:cs="Times New Roman"/>
          <w:b/>
          <w:color w:val="auto"/>
          <w:sz w:val="24"/>
          <w:szCs w:val="24"/>
          <w:rPrChange w:id="2800" w:author="AdministratorKH" w:date="2017-07-18T12:33:00Z">
            <w:rPr>
              <w:b/>
              <w:color w:val="000000"/>
              <w:sz w:val="26"/>
              <w:szCs w:val="26"/>
            </w:rPr>
          </w:rPrChange>
        </w:rPr>
        <w:t>IV. PHƯƠNG HƯỚNG 6 THÁNG CUỐI NĂM:</w:t>
      </w:r>
    </w:p>
    <w:p w:rsidR="00A60327" w:rsidRPr="00544959" w:rsidRDefault="00A60327" w:rsidP="00E967BD">
      <w:pPr>
        <w:spacing w:after="0"/>
        <w:contextualSpacing/>
        <w:jc w:val="both"/>
        <w:rPr>
          <w:rFonts w:ascii="Times New Roman" w:hAnsi="Times New Roman"/>
          <w:b/>
          <w:sz w:val="24"/>
          <w:szCs w:val="24"/>
          <w:rPrChange w:id="2801" w:author="AdministratorKH" w:date="2017-07-18T12:33:00Z">
            <w:rPr>
              <w:rFonts w:ascii="Times New Roman" w:hAnsi="Times New Roman"/>
              <w:b/>
              <w:color w:val="000000"/>
              <w:sz w:val="10"/>
              <w:szCs w:val="10"/>
            </w:rPr>
          </w:rPrChange>
        </w:rPr>
        <w:pPrChange w:id="2802"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sz w:val="24"/>
          <w:szCs w:val="24"/>
          <w:rPrChange w:id="2803" w:author="AdministratorKH" w:date="2017-07-18T12:33:00Z">
            <w:rPr>
              <w:rFonts w:ascii="Times New Roman" w:hAnsi="Times New Roman"/>
              <w:color w:val="000000"/>
              <w:sz w:val="26"/>
              <w:szCs w:val="26"/>
            </w:rPr>
          </w:rPrChange>
        </w:rPr>
        <w:pPrChange w:id="2804" w:author="AdministratorKH" w:date="2017-07-18T12:30:00Z">
          <w:pPr>
            <w:spacing w:after="0" w:line="240" w:lineRule="auto"/>
            <w:jc w:val="both"/>
          </w:pPr>
        </w:pPrChange>
      </w:pPr>
      <w:r w:rsidRPr="00544959">
        <w:rPr>
          <w:rFonts w:ascii="Times New Roman" w:hAnsi="Times New Roman"/>
          <w:b/>
          <w:sz w:val="24"/>
          <w:szCs w:val="24"/>
          <w:rPrChange w:id="2805" w:author="AdministratorKH" w:date="2017-07-18T12:33:00Z">
            <w:rPr>
              <w:rFonts w:ascii="Times New Roman" w:hAnsi="Times New Roman"/>
              <w:b/>
              <w:color w:val="000000"/>
              <w:sz w:val="26"/>
              <w:szCs w:val="26"/>
            </w:rPr>
          </w:rPrChange>
        </w:rPr>
        <w:t>1.</w:t>
      </w:r>
      <w:r w:rsidRPr="00544959">
        <w:rPr>
          <w:rFonts w:ascii="Times New Roman" w:hAnsi="Times New Roman"/>
          <w:b/>
          <w:sz w:val="24"/>
          <w:szCs w:val="24"/>
          <w:rPrChange w:id="2806" w:author="AdministratorKH" w:date="2017-07-18T12:33:00Z">
            <w:rPr>
              <w:rFonts w:ascii="Times New Roman" w:hAnsi="Times New Roman"/>
              <w:b/>
              <w:color w:val="000000"/>
              <w:sz w:val="26"/>
              <w:szCs w:val="26"/>
            </w:rPr>
          </w:rPrChange>
        </w:rPr>
        <w:tab/>
        <w:t>Giải pháp</w:t>
      </w:r>
      <w:ins w:id="2807" w:author="Chi Tan Nguyen" w:date="2017-07-14T15:26:00Z">
        <w:r w:rsidR="00454C6E" w:rsidRPr="00544959">
          <w:rPr>
            <w:rFonts w:ascii="Times New Roman" w:hAnsi="Times New Roman"/>
            <w:b/>
            <w:sz w:val="24"/>
            <w:szCs w:val="24"/>
            <w:rPrChange w:id="2808" w:author="AdministratorKH" w:date="2017-07-18T12:33:00Z">
              <w:rPr>
                <w:rFonts w:ascii="Times New Roman" w:hAnsi="Times New Roman"/>
                <w:b/>
                <w:color w:val="000000"/>
                <w:sz w:val="26"/>
                <w:szCs w:val="26"/>
              </w:rPr>
            </w:rPrChange>
          </w:rPr>
          <w:t xml:space="preserve"> </w:t>
        </w:r>
      </w:ins>
      <w:r w:rsidRPr="00544959">
        <w:rPr>
          <w:rFonts w:ascii="Times New Roman" w:hAnsi="Times New Roman"/>
          <w:b/>
          <w:sz w:val="24"/>
          <w:szCs w:val="24"/>
          <w:rPrChange w:id="2809" w:author="AdministratorKH" w:date="2017-07-18T12:33:00Z">
            <w:rPr>
              <w:rFonts w:ascii="Times New Roman" w:hAnsi="Times New Roman"/>
              <w:b/>
              <w:color w:val="000000"/>
              <w:sz w:val="26"/>
              <w:szCs w:val="26"/>
            </w:rPr>
          </w:rPrChange>
        </w:rPr>
        <w:t>cải tiến chất lượng và Phát triển sản phẩm:</w:t>
      </w:r>
    </w:p>
    <w:p w:rsidR="00A60327" w:rsidRPr="00544959" w:rsidRDefault="00A60327" w:rsidP="00E967BD">
      <w:pPr>
        <w:spacing w:after="0"/>
        <w:contextualSpacing/>
        <w:jc w:val="both"/>
        <w:rPr>
          <w:rFonts w:ascii="Times New Roman" w:hAnsi="Times New Roman"/>
          <w:sz w:val="24"/>
          <w:szCs w:val="24"/>
          <w:rPrChange w:id="2810" w:author="AdministratorKH" w:date="2017-07-18T12:33:00Z">
            <w:rPr>
              <w:rFonts w:ascii="Times New Roman" w:hAnsi="Times New Roman"/>
              <w:color w:val="000000"/>
              <w:sz w:val="26"/>
              <w:szCs w:val="26"/>
            </w:rPr>
          </w:rPrChange>
        </w:rPr>
        <w:pPrChange w:id="2811" w:author="AdministratorKH" w:date="2017-07-18T12:30:00Z">
          <w:pPr>
            <w:spacing w:after="0" w:line="240" w:lineRule="auto"/>
            <w:jc w:val="both"/>
          </w:pPr>
        </w:pPrChange>
      </w:pPr>
      <w:r w:rsidRPr="00544959">
        <w:rPr>
          <w:rFonts w:ascii="Times New Roman" w:hAnsi="Times New Roman"/>
          <w:sz w:val="24"/>
          <w:szCs w:val="24"/>
          <w:rPrChange w:id="2812" w:author="AdministratorKH" w:date="2017-07-18T12:33:00Z">
            <w:rPr>
              <w:rFonts w:ascii="Times New Roman" w:hAnsi="Times New Roman"/>
              <w:color w:val="000000"/>
              <w:sz w:val="26"/>
              <w:szCs w:val="26"/>
            </w:rPr>
          </w:rPrChange>
        </w:rPr>
        <w:t xml:space="preserve">- Nghiên cứu nhiều chủng loại thuốc cao cấp, cải tiến và nâng cao chất lượng gout thuốc.  Đây là một trong những nhiệm vụ trọng tâm của TCTy để nâng cao năng lực cạnh tranh trong năm 2017. </w:t>
      </w:r>
    </w:p>
    <w:p w:rsidR="00A60327" w:rsidRPr="00544959" w:rsidRDefault="00A60327" w:rsidP="00E967BD">
      <w:pPr>
        <w:spacing w:after="0"/>
        <w:contextualSpacing/>
        <w:jc w:val="both"/>
        <w:rPr>
          <w:rFonts w:ascii="Times New Roman" w:hAnsi="Times New Roman"/>
          <w:sz w:val="24"/>
          <w:szCs w:val="24"/>
          <w:rPrChange w:id="2813" w:author="AdministratorKH" w:date="2017-07-18T12:33:00Z">
            <w:rPr>
              <w:rFonts w:ascii="Times New Roman" w:hAnsi="Times New Roman"/>
              <w:color w:val="000000"/>
              <w:sz w:val="26"/>
              <w:szCs w:val="26"/>
            </w:rPr>
          </w:rPrChange>
        </w:rPr>
        <w:pPrChange w:id="2814" w:author="AdministratorKH" w:date="2017-07-18T12:30:00Z">
          <w:pPr>
            <w:spacing w:after="0" w:line="240" w:lineRule="auto"/>
            <w:jc w:val="both"/>
          </w:pPr>
        </w:pPrChange>
      </w:pPr>
      <w:r w:rsidRPr="00544959">
        <w:rPr>
          <w:rFonts w:ascii="Times New Roman" w:hAnsi="Times New Roman"/>
          <w:sz w:val="24"/>
          <w:szCs w:val="24"/>
          <w:rPrChange w:id="2815" w:author="AdministratorKH" w:date="2017-07-18T12:33:00Z">
            <w:rPr>
              <w:rFonts w:ascii="Times New Roman" w:hAnsi="Times New Roman"/>
              <w:color w:val="000000"/>
              <w:sz w:val="26"/>
              <w:szCs w:val="26"/>
            </w:rPr>
          </w:rPrChange>
        </w:rPr>
        <w:t>- Dự kiến, 6 tháng cuối năm, TCTy sản xuất thử nghiệm 04 sản phẩm dạng Demi: Khánh Hội Vàng, Olympic, Khánh Hội Hộp và Khánh Hội Blue</w:t>
      </w:r>
      <w:ins w:id="2816" w:author="Chi Tan Nguyen" w:date="2017-07-14T15:26:00Z">
        <w:r w:rsidR="00F65BBA" w:rsidRPr="00544959">
          <w:rPr>
            <w:rFonts w:ascii="Times New Roman" w:hAnsi="Times New Roman"/>
            <w:sz w:val="24"/>
            <w:szCs w:val="24"/>
            <w:rPrChange w:id="2817" w:author="AdministratorKH" w:date="2017-07-18T12:33:00Z">
              <w:rPr>
                <w:rFonts w:ascii="Times New Roman" w:hAnsi="Times New Roman"/>
                <w:color w:val="000000"/>
                <w:sz w:val="26"/>
                <w:szCs w:val="26"/>
              </w:rPr>
            </w:rPrChange>
          </w:rPr>
          <w:t xml:space="preserve"> </w:t>
        </w:r>
      </w:ins>
      <w:r w:rsidRPr="00544959">
        <w:rPr>
          <w:rFonts w:ascii="Times New Roman" w:hAnsi="Times New Roman"/>
          <w:sz w:val="24"/>
          <w:szCs w:val="24"/>
          <w:rPrChange w:id="2818" w:author="AdministratorKH" w:date="2017-07-18T12:33:00Z">
            <w:rPr>
              <w:rFonts w:ascii="Times New Roman" w:hAnsi="Times New Roman"/>
              <w:color w:val="000000"/>
              <w:sz w:val="26"/>
              <w:szCs w:val="26"/>
            </w:rPr>
          </w:rPrChange>
        </w:rPr>
        <w:t>nhằm tham khảo thông tin từ thị trường.</w:t>
      </w:r>
    </w:p>
    <w:p w:rsidR="00A60327" w:rsidRPr="00544959" w:rsidRDefault="00A60327" w:rsidP="00E967BD">
      <w:pPr>
        <w:spacing w:after="0"/>
        <w:contextualSpacing/>
        <w:jc w:val="both"/>
        <w:rPr>
          <w:rFonts w:ascii="Times New Roman" w:hAnsi="Times New Roman"/>
          <w:sz w:val="24"/>
          <w:szCs w:val="24"/>
          <w:rPrChange w:id="2819" w:author="AdministratorKH" w:date="2017-07-18T12:33:00Z">
            <w:rPr>
              <w:rFonts w:ascii="Times New Roman" w:hAnsi="Times New Roman"/>
              <w:color w:val="000000"/>
              <w:sz w:val="26"/>
              <w:szCs w:val="26"/>
            </w:rPr>
          </w:rPrChange>
        </w:rPr>
        <w:pPrChange w:id="2820"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b/>
          <w:sz w:val="24"/>
          <w:szCs w:val="24"/>
          <w:rPrChange w:id="2821" w:author="AdministratorKH" w:date="2017-07-18T12:33:00Z">
            <w:rPr>
              <w:rFonts w:ascii="Times New Roman" w:hAnsi="Times New Roman"/>
              <w:b/>
              <w:color w:val="000000"/>
              <w:sz w:val="26"/>
              <w:szCs w:val="26"/>
            </w:rPr>
          </w:rPrChange>
        </w:rPr>
        <w:pPrChange w:id="2822" w:author="AdministratorKH" w:date="2017-07-18T12:30:00Z">
          <w:pPr>
            <w:spacing w:after="0" w:line="240" w:lineRule="auto"/>
            <w:jc w:val="both"/>
          </w:pPr>
        </w:pPrChange>
      </w:pPr>
      <w:r w:rsidRPr="00544959">
        <w:rPr>
          <w:rFonts w:ascii="Times New Roman" w:hAnsi="Times New Roman"/>
          <w:b/>
          <w:sz w:val="24"/>
          <w:szCs w:val="24"/>
          <w:rPrChange w:id="2823" w:author="AdministratorKH" w:date="2017-07-18T12:33:00Z">
            <w:rPr>
              <w:rFonts w:ascii="Times New Roman" w:hAnsi="Times New Roman"/>
              <w:b/>
              <w:color w:val="000000"/>
              <w:sz w:val="26"/>
              <w:szCs w:val="26"/>
            </w:rPr>
          </w:rPrChange>
        </w:rPr>
        <w:t xml:space="preserve">2. </w:t>
      </w:r>
      <w:r w:rsidRPr="00544959">
        <w:rPr>
          <w:rFonts w:ascii="Times New Roman" w:hAnsi="Times New Roman"/>
          <w:b/>
          <w:sz w:val="24"/>
          <w:szCs w:val="24"/>
          <w:rPrChange w:id="2824" w:author="AdministratorKH" w:date="2017-07-18T12:33:00Z">
            <w:rPr>
              <w:rFonts w:ascii="Times New Roman" w:hAnsi="Times New Roman"/>
              <w:b/>
              <w:color w:val="000000"/>
              <w:sz w:val="26"/>
              <w:szCs w:val="26"/>
            </w:rPr>
          </w:rPrChange>
        </w:rPr>
        <w:tab/>
        <w:t>Giải pháp về chính sách cam kết giá:</w:t>
      </w:r>
    </w:p>
    <w:p w:rsidR="00A60327" w:rsidRPr="00544959" w:rsidRDefault="00A60327" w:rsidP="00E967BD">
      <w:pPr>
        <w:spacing w:after="0"/>
        <w:contextualSpacing/>
        <w:jc w:val="both"/>
        <w:rPr>
          <w:rFonts w:ascii="Times New Roman" w:hAnsi="Times New Roman"/>
          <w:sz w:val="24"/>
          <w:szCs w:val="24"/>
          <w:rPrChange w:id="2825" w:author="AdministratorKH" w:date="2017-07-18T12:33:00Z">
            <w:rPr>
              <w:rFonts w:ascii="Times New Roman" w:hAnsi="Times New Roman"/>
              <w:color w:val="000000"/>
              <w:sz w:val="26"/>
              <w:szCs w:val="26"/>
            </w:rPr>
          </w:rPrChange>
        </w:rPr>
        <w:pPrChange w:id="2826" w:author="AdministratorKH" w:date="2017-07-18T12:30:00Z">
          <w:pPr>
            <w:spacing w:after="0" w:line="240" w:lineRule="auto"/>
            <w:jc w:val="both"/>
          </w:pPr>
        </w:pPrChange>
      </w:pPr>
      <w:r w:rsidRPr="00544959">
        <w:rPr>
          <w:rFonts w:ascii="Times New Roman" w:hAnsi="Times New Roman"/>
          <w:sz w:val="24"/>
          <w:szCs w:val="24"/>
          <w:rPrChange w:id="2827" w:author="AdministratorKH" w:date="2017-07-18T12:33:00Z">
            <w:rPr>
              <w:rFonts w:ascii="Times New Roman" w:hAnsi="Times New Roman"/>
              <w:color w:val="000000"/>
              <w:sz w:val="26"/>
              <w:szCs w:val="26"/>
            </w:rPr>
          </w:rPrChange>
        </w:rPr>
        <w:t>- Ổn định thị trường: Nhà máy thực hiện xử lý nghiêm các Doanh nghiệp vi phạm việc tuân thủ giá bán, cấp phát không đúng mức đầu tư cho C2, lấn tuyến vùng (cắt giảm 30% sản lượng đăng ký cho lần vi phạm đầu tiên).</w:t>
      </w:r>
    </w:p>
    <w:p w:rsidR="00A60327" w:rsidRPr="00544959" w:rsidRDefault="00A60327" w:rsidP="00E967BD">
      <w:pPr>
        <w:spacing w:after="0"/>
        <w:contextualSpacing/>
        <w:jc w:val="both"/>
        <w:rPr>
          <w:rFonts w:ascii="Times New Roman" w:hAnsi="Times New Roman"/>
          <w:sz w:val="24"/>
          <w:szCs w:val="24"/>
          <w:rPrChange w:id="2828" w:author="AdministratorKH" w:date="2017-07-18T12:33:00Z">
            <w:rPr>
              <w:rFonts w:ascii="Times New Roman" w:hAnsi="Times New Roman"/>
              <w:color w:val="000000"/>
              <w:sz w:val="26"/>
              <w:szCs w:val="26"/>
            </w:rPr>
          </w:rPrChange>
        </w:rPr>
        <w:pPrChange w:id="2829" w:author="AdministratorKH" w:date="2017-07-18T12:30:00Z">
          <w:pPr>
            <w:spacing w:after="0" w:line="240" w:lineRule="auto"/>
            <w:jc w:val="both"/>
          </w:pPr>
        </w:pPrChange>
      </w:pPr>
      <w:r w:rsidRPr="00544959">
        <w:rPr>
          <w:rFonts w:ascii="Times New Roman" w:hAnsi="Times New Roman"/>
          <w:sz w:val="24"/>
          <w:szCs w:val="24"/>
          <w:rPrChange w:id="2830" w:author="AdministratorKH" w:date="2017-07-18T12:33:00Z">
            <w:rPr>
              <w:rFonts w:ascii="Times New Roman" w:hAnsi="Times New Roman"/>
              <w:color w:val="000000"/>
              <w:sz w:val="26"/>
              <w:szCs w:val="26"/>
            </w:rPr>
          </w:rPrChange>
        </w:rPr>
        <w:t xml:space="preserve">- Các Doanh nghiệp C1 sẽ được khen thưởng50 đồng/gói (sản lượng mua tối đa không vượt quá 110% SLBQ/tháng đã đăng ký) với các cơ sở sau: </w:t>
      </w:r>
    </w:p>
    <w:p w:rsidR="00A60327" w:rsidRPr="00544959" w:rsidRDefault="00A60327" w:rsidP="00E967BD">
      <w:pPr>
        <w:spacing w:after="0"/>
        <w:ind w:firstLine="720"/>
        <w:contextualSpacing/>
        <w:jc w:val="both"/>
        <w:rPr>
          <w:rFonts w:ascii="Times New Roman" w:hAnsi="Times New Roman"/>
          <w:sz w:val="24"/>
          <w:szCs w:val="24"/>
          <w:rPrChange w:id="2831" w:author="AdministratorKH" w:date="2017-07-18T12:33:00Z">
            <w:rPr>
              <w:rFonts w:ascii="Times New Roman" w:hAnsi="Times New Roman"/>
              <w:color w:val="000000"/>
              <w:sz w:val="26"/>
              <w:szCs w:val="26"/>
            </w:rPr>
          </w:rPrChange>
        </w:rPr>
        <w:pPrChange w:id="2832" w:author="AdministratorKH" w:date="2017-07-18T12:30:00Z">
          <w:pPr>
            <w:spacing w:after="0" w:line="240" w:lineRule="auto"/>
            <w:ind w:firstLine="720"/>
            <w:jc w:val="both"/>
          </w:pPr>
        </w:pPrChange>
      </w:pPr>
      <w:r w:rsidRPr="00544959">
        <w:rPr>
          <w:rFonts w:ascii="Times New Roman" w:hAnsi="Times New Roman"/>
          <w:sz w:val="24"/>
          <w:szCs w:val="24"/>
          <w:rPrChange w:id="2833" w:author="AdministratorKH" w:date="2017-07-18T12:33:00Z">
            <w:rPr>
              <w:rFonts w:ascii="Times New Roman" w:hAnsi="Times New Roman"/>
              <w:color w:val="000000"/>
              <w:sz w:val="26"/>
              <w:szCs w:val="26"/>
            </w:rPr>
          </w:rPrChange>
        </w:rPr>
        <w:t>+ Thực hiện đúng cam kết giá và các quy định bán hàng.</w:t>
      </w:r>
    </w:p>
    <w:p w:rsidR="00A60327" w:rsidRPr="00544959" w:rsidRDefault="00A60327" w:rsidP="00E967BD">
      <w:pPr>
        <w:spacing w:after="0"/>
        <w:ind w:firstLine="720"/>
        <w:contextualSpacing/>
        <w:jc w:val="both"/>
        <w:rPr>
          <w:rFonts w:ascii="Times New Roman" w:hAnsi="Times New Roman"/>
          <w:sz w:val="24"/>
          <w:szCs w:val="24"/>
          <w:rPrChange w:id="2834" w:author="AdministratorKH" w:date="2017-07-18T12:33:00Z">
            <w:rPr>
              <w:rFonts w:ascii="Times New Roman" w:hAnsi="Times New Roman"/>
              <w:color w:val="000000"/>
              <w:sz w:val="26"/>
              <w:szCs w:val="26"/>
            </w:rPr>
          </w:rPrChange>
        </w:rPr>
        <w:pPrChange w:id="2835" w:author="AdministratorKH" w:date="2017-07-18T12:30:00Z">
          <w:pPr>
            <w:spacing w:after="0" w:line="240" w:lineRule="auto"/>
            <w:ind w:firstLine="720"/>
            <w:jc w:val="both"/>
          </w:pPr>
        </w:pPrChange>
      </w:pPr>
      <w:r w:rsidRPr="00544959">
        <w:rPr>
          <w:rFonts w:ascii="Times New Roman" w:hAnsi="Times New Roman"/>
          <w:sz w:val="24"/>
          <w:szCs w:val="24"/>
          <w:rPrChange w:id="2836" w:author="AdministratorKH" w:date="2017-07-18T12:33:00Z">
            <w:rPr>
              <w:rFonts w:ascii="Times New Roman" w:hAnsi="Times New Roman"/>
              <w:color w:val="000000"/>
              <w:sz w:val="26"/>
              <w:szCs w:val="26"/>
            </w:rPr>
          </w:rPrChange>
        </w:rPr>
        <w:t>+ Cấp đúng chương trình đầu tư cho C2.</w:t>
      </w:r>
    </w:p>
    <w:p w:rsidR="00A60327" w:rsidRPr="00544959" w:rsidRDefault="00A60327" w:rsidP="00E967BD">
      <w:pPr>
        <w:spacing w:after="0"/>
        <w:ind w:firstLine="720"/>
        <w:contextualSpacing/>
        <w:jc w:val="both"/>
        <w:rPr>
          <w:rFonts w:ascii="Times New Roman" w:hAnsi="Times New Roman"/>
          <w:sz w:val="24"/>
          <w:szCs w:val="24"/>
          <w:rPrChange w:id="2837" w:author="AdministratorKH" w:date="2017-07-18T12:33:00Z">
            <w:rPr>
              <w:rFonts w:ascii="Times New Roman" w:hAnsi="Times New Roman"/>
              <w:color w:val="000000"/>
              <w:sz w:val="26"/>
              <w:szCs w:val="26"/>
            </w:rPr>
          </w:rPrChange>
        </w:rPr>
        <w:pPrChange w:id="2838" w:author="AdministratorKH" w:date="2017-07-18T12:30:00Z">
          <w:pPr>
            <w:spacing w:after="0" w:line="240" w:lineRule="auto"/>
            <w:ind w:firstLine="720"/>
            <w:jc w:val="both"/>
          </w:pPr>
        </w:pPrChange>
      </w:pPr>
      <w:r w:rsidRPr="00544959">
        <w:rPr>
          <w:rFonts w:ascii="Times New Roman" w:hAnsi="Times New Roman"/>
          <w:sz w:val="24"/>
          <w:szCs w:val="24"/>
          <w:rPrChange w:id="2839" w:author="AdministratorKH" w:date="2017-07-18T12:33:00Z">
            <w:rPr>
              <w:rFonts w:ascii="Times New Roman" w:hAnsi="Times New Roman"/>
              <w:color w:val="000000"/>
              <w:sz w:val="26"/>
              <w:szCs w:val="26"/>
            </w:rPr>
          </w:rPrChange>
        </w:rPr>
        <w:t>+ Phát vào đầu tháng sau(sau khi tổng kết SLTT tháng trước đó).</w:t>
      </w:r>
    </w:p>
    <w:p w:rsidR="00A60327" w:rsidRPr="00544959" w:rsidRDefault="00A60327" w:rsidP="00E967BD">
      <w:pPr>
        <w:spacing w:after="0"/>
        <w:contextualSpacing/>
        <w:jc w:val="both"/>
        <w:rPr>
          <w:rFonts w:ascii="Times New Roman" w:hAnsi="Times New Roman"/>
          <w:sz w:val="24"/>
          <w:szCs w:val="24"/>
          <w:rPrChange w:id="2840" w:author="AdministratorKH" w:date="2017-07-18T12:33:00Z">
            <w:rPr>
              <w:rFonts w:ascii="Times New Roman" w:hAnsi="Times New Roman"/>
              <w:color w:val="000000"/>
              <w:sz w:val="26"/>
              <w:szCs w:val="26"/>
            </w:rPr>
          </w:rPrChange>
        </w:rPr>
        <w:pPrChange w:id="2841" w:author="AdministratorKH" w:date="2017-07-18T12:30:00Z">
          <w:pPr>
            <w:spacing w:after="0" w:line="240" w:lineRule="auto"/>
            <w:jc w:val="both"/>
          </w:pPr>
        </w:pPrChange>
      </w:pPr>
      <w:r w:rsidRPr="00544959">
        <w:rPr>
          <w:rFonts w:ascii="Times New Roman" w:hAnsi="Times New Roman"/>
          <w:sz w:val="24"/>
          <w:szCs w:val="24"/>
          <w:rPrChange w:id="2842" w:author="AdministratorKH" w:date="2017-07-18T12:33:00Z">
            <w:rPr>
              <w:rFonts w:ascii="Times New Roman" w:hAnsi="Times New Roman"/>
              <w:color w:val="000000"/>
              <w:sz w:val="26"/>
              <w:szCs w:val="26"/>
            </w:rPr>
          </w:rPrChange>
        </w:rPr>
        <w:t xml:space="preserve">- Các Doanh nghiệp C1 vi phạm </w:t>
      </w:r>
      <w:r w:rsidRPr="00544959">
        <w:rPr>
          <w:rFonts w:ascii="Times New Roman" w:hAnsi="Times New Roman"/>
          <w:sz w:val="24"/>
          <w:szCs w:val="24"/>
          <w:rPrChange w:id="2843" w:author="AdministratorKH" w:date="2017-07-18T12:33:00Z">
            <w:rPr>
              <w:rFonts w:ascii="Times New Roman" w:hAnsi="Times New Roman"/>
              <w:sz w:val="26"/>
              <w:szCs w:val="26"/>
            </w:rPr>
          </w:rPrChange>
        </w:rPr>
        <w:t>sẽ không được xét khen thưởng trên sản lượng tiêu thụ khi kết thúc năm tài chính</w:t>
      </w:r>
      <w:r w:rsidRPr="00544959">
        <w:rPr>
          <w:rFonts w:ascii="Times New Roman" w:hAnsi="Times New Roman"/>
          <w:sz w:val="24"/>
          <w:szCs w:val="24"/>
          <w:rPrChange w:id="2844" w:author="AdministratorKH" w:date="2017-07-18T12:33:00Z">
            <w:rPr>
              <w:rFonts w:ascii="Times New Roman" w:hAnsi="Times New Roman"/>
              <w:color w:val="000000"/>
              <w:sz w:val="26"/>
              <w:szCs w:val="26"/>
            </w:rPr>
          </w:rPrChange>
        </w:rPr>
        <w:t>.</w:t>
      </w:r>
    </w:p>
    <w:p w:rsidR="00A60327" w:rsidRPr="00544959" w:rsidRDefault="00A60327" w:rsidP="00E967BD">
      <w:pPr>
        <w:spacing w:after="0"/>
        <w:contextualSpacing/>
        <w:jc w:val="both"/>
        <w:rPr>
          <w:rFonts w:ascii="Times New Roman" w:hAnsi="Times New Roman"/>
          <w:sz w:val="24"/>
          <w:szCs w:val="24"/>
          <w:rPrChange w:id="2845" w:author="AdministratorKH" w:date="2017-07-18T12:33:00Z">
            <w:rPr>
              <w:rFonts w:ascii="Times New Roman" w:hAnsi="Times New Roman"/>
              <w:color w:val="000000"/>
              <w:sz w:val="26"/>
              <w:szCs w:val="26"/>
            </w:rPr>
          </w:rPrChange>
        </w:rPr>
        <w:pPrChange w:id="2846" w:author="AdministratorKH" w:date="2017-07-18T12:30:00Z">
          <w:pPr>
            <w:spacing w:after="0" w:line="240" w:lineRule="auto"/>
            <w:jc w:val="both"/>
          </w:pPr>
        </w:pPrChange>
      </w:pPr>
      <w:r w:rsidRPr="00544959">
        <w:rPr>
          <w:rFonts w:ascii="Times New Roman" w:hAnsi="Times New Roman"/>
          <w:sz w:val="24"/>
          <w:szCs w:val="24"/>
          <w:rPrChange w:id="2847" w:author="AdministratorKH" w:date="2017-07-18T12:33:00Z">
            <w:rPr>
              <w:rFonts w:ascii="Times New Roman" w:hAnsi="Times New Roman"/>
              <w:color w:val="000000"/>
              <w:sz w:val="26"/>
              <w:szCs w:val="26"/>
            </w:rPr>
          </w:rPrChange>
        </w:rPr>
        <w:t>Căn cứ xác định vi phạm của doanh nghiệp được dựa theo công tác điều nghiên của Phòng Thị trường NMTLKH.</w:t>
      </w:r>
    </w:p>
    <w:p w:rsidR="00A60327" w:rsidRPr="00544959" w:rsidRDefault="00A60327" w:rsidP="00E967BD">
      <w:pPr>
        <w:spacing w:after="0"/>
        <w:contextualSpacing/>
        <w:jc w:val="both"/>
        <w:rPr>
          <w:rFonts w:ascii="Times New Roman" w:hAnsi="Times New Roman"/>
          <w:sz w:val="24"/>
          <w:szCs w:val="24"/>
          <w:rPrChange w:id="2848" w:author="AdministratorKH" w:date="2017-07-18T12:33:00Z">
            <w:rPr>
              <w:rFonts w:ascii="Times New Roman" w:hAnsi="Times New Roman"/>
              <w:color w:val="000000"/>
              <w:sz w:val="26"/>
              <w:szCs w:val="26"/>
            </w:rPr>
          </w:rPrChange>
        </w:rPr>
        <w:pPrChange w:id="2849"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sz w:val="24"/>
          <w:szCs w:val="24"/>
          <w:rPrChange w:id="2850" w:author="AdministratorKH" w:date="2017-07-18T12:33:00Z">
            <w:rPr>
              <w:rFonts w:ascii="Times New Roman" w:hAnsi="Times New Roman"/>
              <w:color w:val="000000"/>
              <w:sz w:val="26"/>
              <w:szCs w:val="26"/>
            </w:rPr>
          </w:rPrChange>
        </w:rPr>
        <w:pPrChange w:id="2851" w:author="AdministratorKH" w:date="2017-07-18T12:30:00Z">
          <w:pPr>
            <w:spacing w:after="0" w:line="240" w:lineRule="auto"/>
            <w:jc w:val="both"/>
          </w:pPr>
        </w:pPrChange>
      </w:pPr>
      <w:r w:rsidRPr="00544959">
        <w:rPr>
          <w:rFonts w:ascii="Times New Roman" w:hAnsi="Times New Roman"/>
          <w:b/>
          <w:sz w:val="24"/>
          <w:szCs w:val="24"/>
          <w:rPrChange w:id="2852" w:author="AdministratorKH" w:date="2017-07-18T12:33:00Z">
            <w:rPr>
              <w:rFonts w:ascii="Times New Roman" w:hAnsi="Times New Roman"/>
              <w:b/>
              <w:color w:val="000000"/>
              <w:sz w:val="26"/>
              <w:szCs w:val="26"/>
            </w:rPr>
          </w:rPrChange>
        </w:rPr>
        <w:t xml:space="preserve">3. </w:t>
      </w:r>
      <w:r w:rsidRPr="00544959">
        <w:rPr>
          <w:rFonts w:ascii="Times New Roman" w:hAnsi="Times New Roman"/>
          <w:b/>
          <w:sz w:val="24"/>
          <w:szCs w:val="24"/>
          <w:rPrChange w:id="2853" w:author="AdministratorKH" w:date="2017-07-18T12:33:00Z">
            <w:rPr>
              <w:rFonts w:ascii="Times New Roman" w:hAnsi="Times New Roman"/>
              <w:b/>
              <w:color w:val="000000"/>
              <w:sz w:val="26"/>
              <w:szCs w:val="26"/>
            </w:rPr>
          </w:rPrChange>
        </w:rPr>
        <w:tab/>
        <w:t>Giải pháp quản lý nhãn hàng</w:t>
      </w:r>
      <w:r w:rsidRPr="00544959">
        <w:rPr>
          <w:rFonts w:ascii="Times New Roman" w:hAnsi="Times New Roman"/>
          <w:sz w:val="24"/>
          <w:szCs w:val="24"/>
          <w:rPrChange w:id="2854" w:author="AdministratorKH" w:date="2017-07-18T12:33:00Z">
            <w:rPr>
              <w:rFonts w:ascii="Times New Roman" w:hAnsi="Times New Roman"/>
              <w:color w:val="000000"/>
              <w:sz w:val="26"/>
              <w:szCs w:val="26"/>
            </w:rPr>
          </w:rPrChange>
        </w:rPr>
        <w:t xml:space="preserve"> (chỉ áp dụng thị trường có từ 2 Đại lý cấp 1 trở lên):</w:t>
      </w:r>
    </w:p>
    <w:p w:rsidR="00A60327" w:rsidRPr="00544959" w:rsidRDefault="00A60327" w:rsidP="00E967BD">
      <w:pPr>
        <w:spacing w:after="0"/>
        <w:contextualSpacing/>
        <w:jc w:val="both"/>
        <w:rPr>
          <w:rFonts w:ascii="Times New Roman" w:hAnsi="Times New Roman"/>
          <w:sz w:val="24"/>
          <w:szCs w:val="24"/>
          <w:rPrChange w:id="2855" w:author="AdministratorKH" w:date="2017-07-18T12:33:00Z">
            <w:rPr>
              <w:rFonts w:ascii="Times New Roman" w:hAnsi="Times New Roman"/>
              <w:color w:val="000000"/>
              <w:sz w:val="26"/>
              <w:szCs w:val="26"/>
            </w:rPr>
          </w:rPrChange>
        </w:rPr>
        <w:pPrChange w:id="2856" w:author="AdministratorKH" w:date="2017-07-18T12:30:00Z">
          <w:pPr>
            <w:spacing w:after="0" w:line="240" w:lineRule="auto"/>
            <w:jc w:val="both"/>
          </w:pPr>
        </w:pPrChange>
      </w:pPr>
      <w:r w:rsidRPr="00544959">
        <w:rPr>
          <w:rFonts w:ascii="Times New Roman" w:hAnsi="Times New Roman"/>
          <w:i/>
          <w:sz w:val="24"/>
          <w:szCs w:val="24"/>
          <w:rPrChange w:id="2857" w:author="AdministratorKH" w:date="2017-07-18T12:33:00Z">
            <w:rPr>
              <w:rFonts w:ascii="Times New Roman" w:hAnsi="Times New Roman"/>
              <w:i/>
              <w:color w:val="000000"/>
              <w:sz w:val="26"/>
              <w:szCs w:val="26"/>
            </w:rPr>
          </w:rPrChange>
        </w:rPr>
        <w:t>Phương án 1</w:t>
      </w:r>
      <w:r w:rsidRPr="00544959">
        <w:rPr>
          <w:rFonts w:ascii="Times New Roman" w:hAnsi="Times New Roman"/>
          <w:sz w:val="24"/>
          <w:szCs w:val="24"/>
          <w:rPrChange w:id="2858" w:author="AdministratorKH" w:date="2017-07-18T12:33:00Z">
            <w:rPr>
              <w:rFonts w:ascii="Times New Roman" w:hAnsi="Times New Roman"/>
              <w:color w:val="000000"/>
              <w:sz w:val="26"/>
              <w:szCs w:val="26"/>
            </w:rPr>
          </w:rPrChange>
        </w:rPr>
        <w:t>: Doanh nghiệpC1 tiêu thụ chủ lực sản phẩm nào mạnh nhất trong cùng thị trườngsẽ được chọn làm doanh nghiệp quản lý nhãn hàng; vàDoanh nghiệp này sẽ được mua theo nhu cầu và khả năng tiêu thụ. Các C1 khác nếu không được chọn, chỉ được mua theo sản lượng nhất định và khi có nhu cầu lớn hơn sản lượng được phân bổ, sẽ phải lấy hàng lại từ Doanh nghiệp quản lý nhãn hàng tại tỉnh, thành đó. Giá bán và chương trình đầu tư sẽ được thống nhất chung theo định hướng của TCTy và Doanh nghiệp quản lý nhãn hàng.</w:t>
      </w:r>
    </w:p>
    <w:p w:rsidR="00A60327" w:rsidRPr="00544959" w:rsidRDefault="00A60327" w:rsidP="00E967BD">
      <w:pPr>
        <w:spacing w:after="0"/>
        <w:contextualSpacing/>
        <w:jc w:val="both"/>
        <w:rPr>
          <w:rFonts w:ascii="Times New Roman" w:hAnsi="Times New Roman"/>
          <w:sz w:val="24"/>
          <w:szCs w:val="24"/>
          <w:rPrChange w:id="2859" w:author="AdministratorKH" w:date="2017-07-18T12:33:00Z">
            <w:rPr>
              <w:rFonts w:ascii="Times New Roman" w:hAnsi="Times New Roman"/>
              <w:color w:val="000000"/>
              <w:sz w:val="26"/>
              <w:szCs w:val="26"/>
            </w:rPr>
          </w:rPrChange>
        </w:rPr>
        <w:pPrChange w:id="2860" w:author="AdministratorKH" w:date="2017-07-18T12:30:00Z">
          <w:pPr>
            <w:spacing w:after="0" w:line="120" w:lineRule="auto"/>
            <w:jc w:val="both"/>
          </w:pPr>
        </w:pPrChange>
      </w:pPr>
    </w:p>
    <w:p w:rsidR="00A60327" w:rsidRPr="00544959" w:rsidRDefault="00A60327" w:rsidP="00E967BD">
      <w:pPr>
        <w:spacing w:after="0"/>
        <w:contextualSpacing/>
        <w:jc w:val="both"/>
        <w:rPr>
          <w:rFonts w:ascii="Times New Roman" w:hAnsi="Times New Roman"/>
          <w:sz w:val="24"/>
          <w:szCs w:val="24"/>
          <w:rPrChange w:id="2861" w:author="AdministratorKH" w:date="2017-07-18T12:33:00Z">
            <w:rPr>
              <w:rFonts w:ascii="Times New Roman" w:hAnsi="Times New Roman"/>
              <w:color w:val="000000"/>
              <w:sz w:val="26"/>
              <w:szCs w:val="26"/>
            </w:rPr>
          </w:rPrChange>
        </w:rPr>
        <w:pPrChange w:id="2862" w:author="AdministratorKH" w:date="2017-07-18T12:30:00Z">
          <w:pPr>
            <w:spacing w:after="0" w:line="240" w:lineRule="auto"/>
            <w:jc w:val="both"/>
          </w:pPr>
        </w:pPrChange>
      </w:pPr>
      <w:r w:rsidRPr="00544959">
        <w:rPr>
          <w:rFonts w:ascii="Times New Roman" w:hAnsi="Times New Roman"/>
          <w:i/>
          <w:sz w:val="24"/>
          <w:szCs w:val="24"/>
          <w:rPrChange w:id="2863" w:author="AdministratorKH" w:date="2017-07-18T12:33:00Z">
            <w:rPr>
              <w:rFonts w:ascii="Times New Roman" w:hAnsi="Times New Roman"/>
              <w:i/>
              <w:color w:val="000000"/>
              <w:sz w:val="26"/>
              <w:szCs w:val="26"/>
            </w:rPr>
          </w:rPrChange>
        </w:rPr>
        <w:t>Phương án 2</w:t>
      </w:r>
      <w:r w:rsidRPr="00544959">
        <w:rPr>
          <w:rFonts w:ascii="Times New Roman" w:hAnsi="Times New Roman"/>
          <w:sz w:val="24"/>
          <w:szCs w:val="24"/>
          <w:rPrChange w:id="2864" w:author="AdministratorKH" w:date="2017-07-18T12:33:00Z">
            <w:rPr>
              <w:rFonts w:ascii="Times New Roman" w:hAnsi="Times New Roman"/>
              <w:color w:val="000000"/>
              <w:sz w:val="26"/>
              <w:szCs w:val="26"/>
            </w:rPr>
          </w:rPrChange>
        </w:rPr>
        <w:t>: Đối với thị trường có tính cạnh tranh gay gắt giữa các C1, Nhà máy sẽ thiết kế thêm bao bì mới trên nền sản phẩm cũ và phân bổ mỗi doanh nghiệp 1 sản phẩm riêng để định hướng phát triển thị trường.</w:t>
      </w:r>
    </w:p>
    <w:p w:rsidR="00A60327" w:rsidRPr="00544959" w:rsidRDefault="00A60327" w:rsidP="00E967BD">
      <w:pPr>
        <w:spacing w:after="0"/>
        <w:contextualSpacing/>
        <w:jc w:val="both"/>
        <w:rPr>
          <w:rFonts w:ascii="Times New Roman" w:hAnsi="Times New Roman"/>
          <w:sz w:val="24"/>
          <w:szCs w:val="24"/>
          <w:rPrChange w:id="2865" w:author="AdministratorKH" w:date="2017-07-18T12:33:00Z">
            <w:rPr>
              <w:rFonts w:ascii="Times New Roman" w:hAnsi="Times New Roman"/>
              <w:color w:val="000000"/>
              <w:sz w:val="26"/>
              <w:szCs w:val="26"/>
            </w:rPr>
          </w:rPrChange>
        </w:rPr>
        <w:pPrChange w:id="2866" w:author="AdministratorKH" w:date="2017-07-18T12:30:00Z">
          <w:pPr>
            <w:spacing w:after="0" w:line="120" w:lineRule="auto"/>
            <w:jc w:val="both"/>
          </w:pPr>
        </w:pPrChange>
      </w:pPr>
    </w:p>
    <w:p w:rsidR="00A60327" w:rsidRPr="00544959" w:rsidRDefault="00A60327" w:rsidP="00E967BD">
      <w:pPr>
        <w:spacing w:after="0"/>
        <w:contextualSpacing/>
        <w:jc w:val="both"/>
        <w:rPr>
          <w:rFonts w:ascii="Times New Roman" w:hAnsi="Times New Roman"/>
          <w:b/>
          <w:i/>
          <w:sz w:val="24"/>
          <w:szCs w:val="24"/>
          <w:rPrChange w:id="2867" w:author="AdministratorKH" w:date="2017-07-18T12:33:00Z">
            <w:rPr>
              <w:rFonts w:ascii="Times New Roman" w:hAnsi="Times New Roman"/>
              <w:b/>
              <w:i/>
              <w:color w:val="000000"/>
              <w:sz w:val="26"/>
              <w:szCs w:val="26"/>
            </w:rPr>
          </w:rPrChange>
        </w:rPr>
        <w:pPrChange w:id="2868" w:author="AdministratorKH" w:date="2017-07-18T12:30:00Z">
          <w:pPr>
            <w:spacing w:after="0" w:line="240" w:lineRule="auto"/>
            <w:jc w:val="both"/>
          </w:pPr>
        </w:pPrChange>
      </w:pPr>
      <w:r w:rsidRPr="00544959">
        <w:rPr>
          <w:rFonts w:ascii="Times New Roman" w:hAnsi="Times New Roman"/>
          <w:b/>
          <w:i/>
          <w:sz w:val="24"/>
          <w:szCs w:val="24"/>
          <w:rPrChange w:id="2869" w:author="AdministratorKH" w:date="2017-07-18T12:33:00Z">
            <w:rPr>
              <w:rFonts w:ascii="Times New Roman" w:hAnsi="Times New Roman"/>
              <w:b/>
              <w:i/>
              <w:color w:val="000000"/>
              <w:sz w:val="26"/>
              <w:szCs w:val="26"/>
            </w:rPr>
          </w:rPrChange>
        </w:rPr>
        <w:t>- Nhà máy sẽ trình bày từng phương án cụ thể theo từng thị trường được chọn thực hiện.</w:t>
      </w:r>
    </w:p>
    <w:p w:rsidR="00A60327" w:rsidRPr="00544959" w:rsidRDefault="00A60327" w:rsidP="00E967BD">
      <w:pPr>
        <w:spacing w:after="0"/>
        <w:contextualSpacing/>
        <w:jc w:val="both"/>
        <w:rPr>
          <w:rFonts w:ascii="Times New Roman" w:hAnsi="Times New Roman"/>
          <w:b/>
          <w:sz w:val="24"/>
          <w:szCs w:val="24"/>
          <w:rPrChange w:id="2870" w:author="AdministratorKH" w:date="2017-07-18T12:33:00Z">
            <w:rPr>
              <w:rFonts w:ascii="Times New Roman" w:hAnsi="Times New Roman"/>
              <w:b/>
              <w:color w:val="000000"/>
              <w:sz w:val="26"/>
              <w:szCs w:val="26"/>
            </w:rPr>
          </w:rPrChange>
        </w:rPr>
        <w:pPrChange w:id="2871"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b/>
          <w:sz w:val="24"/>
          <w:szCs w:val="24"/>
          <w:rPrChange w:id="2872" w:author="AdministratorKH" w:date="2017-07-18T12:33:00Z">
            <w:rPr>
              <w:rFonts w:ascii="Times New Roman" w:hAnsi="Times New Roman"/>
              <w:b/>
              <w:color w:val="000000"/>
              <w:sz w:val="26"/>
              <w:szCs w:val="26"/>
            </w:rPr>
          </w:rPrChange>
        </w:rPr>
        <w:pPrChange w:id="2873" w:author="AdministratorKH" w:date="2017-07-18T12:30:00Z">
          <w:pPr>
            <w:spacing w:after="0" w:line="240" w:lineRule="auto"/>
            <w:jc w:val="both"/>
          </w:pPr>
        </w:pPrChange>
      </w:pPr>
      <w:r w:rsidRPr="00544959">
        <w:rPr>
          <w:rFonts w:ascii="Times New Roman" w:hAnsi="Times New Roman"/>
          <w:b/>
          <w:sz w:val="24"/>
          <w:szCs w:val="24"/>
          <w:rPrChange w:id="2874" w:author="AdministratorKH" w:date="2017-07-18T12:33:00Z">
            <w:rPr>
              <w:rFonts w:ascii="Times New Roman" w:hAnsi="Times New Roman"/>
              <w:b/>
              <w:color w:val="000000"/>
              <w:sz w:val="26"/>
              <w:szCs w:val="26"/>
            </w:rPr>
          </w:rPrChange>
        </w:rPr>
        <w:t>4. Giải pháp về đội ngũ Nhân viên thị trường:</w:t>
      </w:r>
    </w:p>
    <w:p w:rsidR="00A60327" w:rsidRPr="00544959" w:rsidRDefault="00A60327" w:rsidP="00E967BD">
      <w:pPr>
        <w:spacing w:after="0"/>
        <w:contextualSpacing/>
        <w:jc w:val="both"/>
        <w:rPr>
          <w:rFonts w:ascii="Times New Roman" w:hAnsi="Times New Roman"/>
          <w:sz w:val="24"/>
          <w:szCs w:val="24"/>
          <w:rPrChange w:id="2875" w:author="AdministratorKH" w:date="2017-07-18T12:33:00Z">
            <w:rPr>
              <w:rFonts w:ascii="Times New Roman" w:hAnsi="Times New Roman"/>
              <w:color w:val="000000"/>
              <w:sz w:val="26"/>
              <w:szCs w:val="26"/>
            </w:rPr>
          </w:rPrChange>
        </w:rPr>
        <w:pPrChange w:id="2876" w:author="AdministratorKH" w:date="2017-07-18T12:30:00Z">
          <w:pPr>
            <w:spacing w:after="0" w:line="240" w:lineRule="auto"/>
            <w:jc w:val="both"/>
          </w:pPr>
        </w:pPrChange>
      </w:pPr>
      <w:r w:rsidRPr="00544959">
        <w:rPr>
          <w:rFonts w:ascii="Times New Roman" w:hAnsi="Times New Roman"/>
          <w:sz w:val="24"/>
          <w:szCs w:val="24"/>
          <w:rPrChange w:id="2877" w:author="AdministratorKH" w:date="2017-07-18T12:33:00Z">
            <w:rPr>
              <w:rFonts w:ascii="Times New Roman" w:hAnsi="Times New Roman"/>
              <w:color w:val="000000"/>
              <w:sz w:val="26"/>
              <w:szCs w:val="26"/>
            </w:rPr>
          </w:rPrChange>
        </w:rPr>
        <w:t>- Tăng cường GSBH ở các khu vực có đông nhân viên, khu vực có tiềm năng phát triển, khu vực có sự tranh chấp vềviệc bán phá giá và lấn vùng.</w:t>
      </w:r>
    </w:p>
    <w:p w:rsidR="00A60327" w:rsidRPr="00544959" w:rsidRDefault="00A60327" w:rsidP="00E967BD">
      <w:pPr>
        <w:spacing w:after="0"/>
        <w:contextualSpacing/>
        <w:jc w:val="both"/>
        <w:rPr>
          <w:rFonts w:ascii="Times New Roman" w:hAnsi="Times New Roman"/>
          <w:sz w:val="24"/>
          <w:szCs w:val="24"/>
          <w:rPrChange w:id="2878" w:author="AdministratorKH" w:date="2017-07-18T12:33:00Z">
            <w:rPr>
              <w:rFonts w:ascii="Times New Roman" w:hAnsi="Times New Roman"/>
              <w:sz w:val="26"/>
              <w:szCs w:val="26"/>
            </w:rPr>
          </w:rPrChange>
        </w:rPr>
        <w:pPrChange w:id="2879" w:author="AdministratorKH" w:date="2017-07-18T12:30:00Z">
          <w:pPr>
            <w:spacing w:after="0" w:line="240" w:lineRule="auto"/>
            <w:jc w:val="both"/>
          </w:pPr>
        </w:pPrChange>
      </w:pPr>
      <w:r w:rsidRPr="00544959">
        <w:rPr>
          <w:rFonts w:ascii="Times New Roman" w:hAnsi="Times New Roman"/>
          <w:sz w:val="24"/>
          <w:szCs w:val="24"/>
          <w:rPrChange w:id="2880" w:author="AdministratorKH" w:date="2017-07-18T12:33:00Z">
            <w:rPr>
              <w:rFonts w:ascii="Times New Roman" w:hAnsi="Times New Roman"/>
              <w:sz w:val="26"/>
              <w:szCs w:val="26"/>
            </w:rPr>
          </w:rPrChange>
        </w:rPr>
        <w:t>- NVBH tiếp tục t</w:t>
      </w:r>
      <w:r w:rsidRPr="00544959">
        <w:rPr>
          <w:rFonts w:ascii="Times New Roman" w:hAnsi="Times New Roman"/>
          <w:sz w:val="24"/>
          <w:szCs w:val="24"/>
          <w:lang w:val="vi-VN"/>
          <w:rPrChange w:id="2881" w:author="AdministratorKH" w:date="2017-07-18T12:33:00Z">
            <w:rPr>
              <w:rFonts w:ascii="Times New Roman" w:hAnsi="Times New Roman"/>
              <w:sz w:val="26"/>
              <w:szCs w:val="26"/>
              <w:lang w:val="vi-VN"/>
            </w:rPr>
          </w:rPrChange>
        </w:rPr>
        <w:t xml:space="preserve">hực hiện các chương trình bán và quảng bá sản phẩm mới tại các thị trường </w:t>
      </w:r>
      <w:r w:rsidRPr="00544959">
        <w:rPr>
          <w:rFonts w:ascii="Times New Roman" w:hAnsi="Times New Roman"/>
          <w:sz w:val="24"/>
          <w:szCs w:val="24"/>
          <w:rPrChange w:id="2882" w:author="AdministratorKH" w:date="2017-07-18T12:33:00Z">
            <w:rPr>
              <w:rFonts w:ascii="Times New Roman" w:hAnsi="Times New Roman"/>
              <w:sz w:val="26"/>
              <w:szCs w:val="26"/>
            </w:rPr>
          </w:rPrChange>
        </w:rPr>
        <w:t>theo từng thời điểm thích hợp.</w:t>
      </w:r>
    </w:p>
    <w:p w:rsidR="00A60327" w:rsidRPr="00544959" w:rsidRDefault="00A60327" w:rsidP="00E967BD">
      <w:pPr>
        <w:spacing w:after="0"/>
        <w:contextualSpacing/>
        <w:jc w:val="both"/>
        <w:rPr>
          <w:rFonts w:ascii="Times New Roman" w:hAnsi="Times New Roman"/>
          <w:sz w:val="24"/>
          <w:szCs w:val="24"/>
          <w:rPrChange w:id="2883" w:author="AdministratorKH" w:date="2017-07-18T12:33:00Z">
            <w:rPr>
              <w:rFonts w:ascii="Times New Roman" w:hAnsi="Times New Roman"/>
              <w:sz w:val="26"/>
              <w:szCs w:val="26"/>
            </w:rPr>
          </w:rPrChange>
        </w:rPr>
        <w:pPrChange w:id="2884" w:author="AdministratorKH" w:date="2017-07-18T12:30:00Z">
          <w:pPr>
            <w:spacing w:after="0" w:line="240" w:lineRule="auto"/>
            <w:jc w:val="both"/>
          </w:pPr>
        </w:pPrChange>
      </w:pPr>
      <w:r w:rsidRPr="00544959">
        <w:rPr>
          <w:rFonts w:ascii="Times New Roman" w:hAnsi="Times New Roman"/>
          <w:sz w:val="24"/>
          <w:szCs w:val="24"/>
          <w:rPrChange w:id="2885" w:author="AdministratorKH" w:date="2017-07-18T12:33:00Z">
            <w:rPr>
              <w:rFonts w:ascii="Times New Roman" w:hAnsi="Times New Roman"/>
              <w:sz w:val="26"/>
              <w:szCs w:val="26"/>
            </w:rPr>
          </w:rPrChange>
        </w:rPr>
        <w:t>- Cung cấp thêm hoặc giữ lại số lượng NVBH ở các khu vực phát triển được sản phẩm truyền thống hoặc sản phẩm mới. Xem xét cắt giảm NVBH tại các vùng không phát triển được sản lượng tiêu thụ.</w:t>
      </w:r>
    </w:p>
    <w:p w:rsidR="00A60327" w:rsidRPr="00544959" w:rsidRDefault="00A60327" w:rsidP="00E967BD">
      <w:pPr>
        <w:spacing w:after="0"/>
        <w:contextualSpacing/>
        <w:jc w:val="both"/>
        <w:rPr>
          <w:rFonts w:ascii="Times New Roman" w:hAnsi="Times New Roman"/>
          <w:b/>
          <w:sz w:val="24"/>
          <w:szCs w:val="24"/>
          <w:rPrChange w:id="2886" w:author="AdministratorKH" w:date="2017-07-18T12:33:00Z">
            <w:rPr>
              <w:rFonts w:ascii="Times New Roman" w:hAnsi="Times New Roman"/>
              <w:b/>
              <w:color w:val="000000"/>
              <w:sz w:val="26"/>
              <w:szCs w:val="26"/>
            </w:rPr>
          </w:rPrChange>
        </w:rPr>
        <w:pPrChange w:id="2887"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b/>
          <w:sz w:val="24"/>
          <w:szCs w:val="24"/>
          <w:rPrChange w:id="2888" w:author="AdministratorKH" w:date="2017-07-18T12:33:00Z">
            <w:rPr>
              <w:rFonts w:ascii="Times New Roman" w:hAnsi="Times New Roman"/>
              <w:b/>
              <w:color w:val="000000"/>
              <w:sz w:val="26"/>
              <w:szCs w:val="26"/>
            </w:rPr>
          </w:rPrChange>
        </w:rPr>
        <w:pPrChange w:id="2889" w:author="AdministratorKH" w:date="2017-07-18T12:30:00Z">
          <w:pPr>
            <w:spacing w:after="0" w:line="240" w:lineRule="auto"/>
            <w:jc w:val="both"/>
          </w:pPr>
        </w:pPrChange>
      </w:pPr>
      <w:r w:rsidRPr="00544959">
        <w:rPr>
          <w:rFonts w:ascii="Times New Roman" w:hAnsi="Times New Roman"/>
          <w:b/>
          <w:sz w:val="24"/>
          <w:szCs w:val="24"/>
          <w:rPrChange w:id="2890" w:author="AdministratorKH" w:date="2017-07-18T12:33:00Z">
            <w:rPr>
              <w:rFonts w:ascii="Times New Roman" w:hAnsi="Times New Roman"/>
              <w:b/>
              <w:color w:val="000000"/>
              <w:sz w:val="26"/>
              <w:szCs w:val="26"/>
            </w:rPr>
          </w:rPrChange>
        </w:rPr>
        <w:lastRenderedPageBreak/>
        <w:t>5. Giải pháp về chính sách đầu tư:</w:t>
      </w:r>
    </w:p>
    <w:p w:rsidR="00A60327" w:rsidRPr="00544959" w:rsidRDefault="00A60327" w:rsidP="00E967BD">
      <w:pPr>
        <w:spacing w:after="0"/>
        <w:contextualSpacing/>
        <w:jc w:val="both"/>
        <w:rPr>
          <w:rFonts w:ascii="Times New Roman" w:hAnsi="Times New Roman"/>
          <w:sz w:val="24"/>
          <w:szCs w:val="24"/>
          <w:rPrChange w:id="2891" w:author="AdministratorKH" w:date="2017-07-18T12:33:00Z">
            <w:rPr>
              <w:rFonts w:ascii="Times New Roman" w:hAnsi="Times New Roman"/>
              <w:color w:val="000000"/>
              <w:sz w:val="26"/>
              <w:szCs w:val="26"/>
            </w:rPr>
          </w:rPrChange>
        </w:rPr>
        <w:pPrChange w:id="2892" w:author="AdministratorKH" w:date="2017-07-18T12:30:00Z">
          <w:pPr>
            <w:spacing w:after="0" w:line="240" w:lineRule="auto"/>
            <w:jc w:val="both"/>
          </w:pPr>
        </w:pPrChange>
      </w:pPr>
      <w:r w:rsidRPr="00544959">
        <w:rPr>
          <w:rFonts w:ascii="Times New Roman" w:hAnsi="Times New Roman"/>
          <w:sz w:val="24"/>
          <w:szCs w:val="24"/>
          <w:rPrChange w:id="2893" w:author="AdministratorKH" w:date="2017-07-18T12:33:00Z">
            <w:rPr>
              <w:rFonts w:ascii="Times New Roman" w:hAnsi="Times New Roman"/>
              <w:color w:val="000000"/>
              <w:sz w:val="26"/>
              <w:szCs w:val="26"/>
            </w:rPr>
          </w:rPrChange>
        </w:rPr>
        <w:t>- Đầu tư cho C1:  Được thực hiện tất toán minh bạch trên cơ sở tổng kết sản lượng theo định kỳ và tính tuân thủ các quy định của TCTy đã đề ra.</w:t>
      </w:r>
    </w:p>
    <w:p w:rsidR="00A60327" w:rsidRPr="00544959" w:rsidRDefault="00A60327" w:rsidP="00E967BD">
      <w:pPr>
        <w:spacing w:after="0"/>
        <w:contextualSpacing/>
        <w:jc w:val="both"/>
        <w:rPr>
          <w:rFonts w:ascii="Times New Roman" w:hAnsi="Times New Roman"/>
          <w:sz w:val="24"/>
          <w:szCs w:val="24"/>
          <w:rPrChange w:id="2894" w:author="AdministratorKH" w:date="2017-07-18T12:33:00Z">
            <w:rPr>
              <w:rFonts w:ascii="Times New Roman" w:hAnsi="Times New Roman"/>
              <w:color w:val="000000"/>
              <w:sz w:val="26"/>
              <w:szCs w:val="26"/>
            </w:rPr>
          </w:rPrChange>
        </w:rPr>
        <w:pPrChange w:id="2895" w:author="AdministratorKH" w:date="2017-07-18T12:30:00Z">
          <w:pPr>
            <w:spacing w:after="0" w:line="240" w:lineRule="auto"/>
            <w:jc w:val="both"/>
          </w:pPr>
        </w:pPrChange>
      </w:pPr>
      <w:r w:rsidRPr="00544959">
        <w:rPr>
          <w:rFonts w:ascii="Times New Roman" w:hAnsi="Times New Roman"/>
          <w:sz w:val="24"/>
          <w:szCs w:val="24"/>
          <w:rPrChange w:id="2896" w:author="AdministratorKH" w:date="2017-07-18T12:33:00Z">
            <w:rPr>
              <w:rFonts w:ascii="Times New Roman" w:hAnsi="Times New Roman"/>
              <w:color w:val="000000"/>
              <w:sz w:val="26"/>
              <w:szCs w:val="26"/>
            </w:rPr>
          </w:rPrChange>
        </w:rPr>
        <w:t xml:space="preserve">- Đầu tư cho C2, C3:Áp dụng linh hoạt tùy theo tình hình tiêu thụ thực tế trên thị trường. </w:t>
      </w:r>
    </w:p>
    <w:p w:rsidR="00A60327" w:rsidRPr="00544959" w:rsidRDefault="00A60327" w:rsidP="00E967BD">
      <w:pPr>
        <w:spacing w:after="0"/>
        <w:contextualSpacing/>
        <w:jc w:val="both"/>
        <w:rPr>
          <w:rFonts w:ascii="Times New Roman" w:hAnsi="Times New Roman"/>
          <w:sz w:val="24"/>
          <w:szCs w:val="24"/>
          <w:rPrChange w:id="2897" w:author="AdministratorKH" w:date="2017-07-18T12:33:00Z">
            <w:rPr>
              <w:rFonts w:ascii="Times New Roman" w:hAnsi="Times New Roman"/>
              <w:color w:val="000000"/>
              <w:sz w:val="26"/>
              <w:szCs w:val="26"/>
            </w:rPr>
          </w:rPrChange>
        </w:rPr>
        <w:pPrChange w:id="2898" w:author="AdministratorKH" w:date="2017-07-18T12:30:00Z">
          <w:pPr>
            <w:spacing w:after="0" w:line="240" w:lineRule="auto"/>
            <w:jc w:val="both"/>
          </w:pPr>
        </w:pPrChange>
      </w:pPr>
      <w:r w:rsidRPr="00544959">
        <w:rPr>
          <w:rFonts w:ascii="Times New Roman" w:hAnsi="Times New Roman"/>
          <w:sz w:val="24"/>
          <w:szCs w:val="24"/>
          <w:rPrChange w:id="2899" w:author="AdministratorKH" w:date="2017-07-18T12:33:00Z">
            <w:rPr>
              <w:rFonts w:ascii="Times New Roman" w:hAnsi="Times New Roman"/>
              <w:color w:val="000000"/>
              <w:sz w:val="26"/>
              <w:szCs w:val="26"/>
            </w:rPr>
          </w:rPrChange>
        </w:rPr>
        <w:t>- Đầu tư cho tiêu dùng:  Đầu tư theo chủng loại sản phẩm cần phát triển hoặc theo từng khu vực thị trường trọng điểm.</w:t>
      </w:r>
    </w:p>
    <w:p w:rsidR="00A60327" w:rsidRPr="00544959" w:rsidRDefault="00A60327" w:rsidP="00E967BD">
      <w:pPr>
        <w:spacing w:after="0"/>
        <w:contextualSpacing/>
        <w:jc w:val="both"/>
        <w:rPr>
          <w:rFonts w:ascii="Times New Roman" w:hAnsi="Times New Roman"/>
          <w:sz w:val="24"/>
          <w:szCs w:val="24"/>
          <w:rPrChange w:id="2900" w:author="AdministratorKH" w:date="2017-07-18T12:33:00Z">
            <w:rPr>
              <w:rFonts w:ascii="Times New Roman" w:hAnsi="Times New Roman"/>
              <w:color w:val="000000"/>
              <w:sz w:val="26"/>
              <w:szCs w:val="26"/>
            </w:rPr>
          </w:rPrChange>
        </w:rPr>
        <w:pPrChange w:id="2901" w:author="AdministratorKH" w:date="2017-07-18T12:30:00Z">
          <w:pPr>
            <w:spacing w:after="0" w:line="240" w:lineRule="auto"/>
            <w:jc w:val="both"/>
          </w:pPr>
        </w:pPrChange>
      </w:pPr>
    </w:p>
    <w:p w:rsidR="00A60327" w:rsidRPr="00544959" w:rsidRDefault="00A60327" w:rsidP="00E967BD">
      <w:pPr>
        <w:pStyle w:val="ListParagraph"/>
        <w:numPr>
          <w:ilvl w:val="0"/>
          <w:numId w:val="6"/>
        </w:numPr>
        <w:spacing w:after="0"/>
        <w:jc w:val="both"/>
        <w:rPr>
          <w:rFonts w:ascii="Times New Roman" w:hAnsi="Times New Roman"/>
          <w:b/>
          <w:sz w:val="24"/>
          <w:szCs w:val="24"/>
          <w:rPrChange w:id="2902" w:author="AdministratorKH" w:date="2017-07-18T12:33:00Z">
            <w:rPr>
              <w:rFonts w:ascii="Times New Roman" w:hAnsi="Times New Roman"/>
              <w:b/>
              <w:sz w:val="26"/>
              <w:szCs w:val="26"/>
            </w:rPr>
          </w:rPrChange>
        </w:rPr>
        <w:pPrChange w:id="2903" w:author="AdministratorKH" w:date="2017-07-18T12:30:00Z">
          <w:pPr>
            <w:pStyle w:val="ListParagraph"/>
            <w:numPr>
              <w:numId w:val="1"/>
            </w:numPr>
            <w:spacing w:after="0" w:line="240" w:lineRule="auto"/>
            <w:ind w:left="420" w:hanging="360"/>
            <w:jc w:val="both"/>
          </w:pPr>
        </w:pPrChange>
      </w:pPr>
      <w:r w:rsidRPr="00544959">
        <w:rPr>
          <w:rFonts w:ascii="Times New Roman" w:hAnsi="Times New Roman"/>
          <w:b/>
          <w:sz w:val="24"/>
          <w:szCs w:val="24"/>
          <w:rPrChange w:id="2904" w:author="AdministratorKH" w:date="2017-07-18T12:33:00Z">
            <w:rPr>
              <w:rFonts w:ascii="Times New Roman" w:hAnsi="Times New Roman"/>
              <w:b/>
              <w:sz w:val="26"/>
              <w:szCs w:val="26"/>
            </w:rPr>
          </w:rPrChange>
        </w:rPr>
        <w:t>Giải pháp về s</w:t>
      </w:r>
      <w:r w:rsidR="00651FE1" w:rsidRPr="00544959">
        <w:rPr>
          <w:rFonts w:ascii="Times New Roman" w:hAnsi="Times New Roman"/>
          <w:b/>
          <w:sz w:val="24"/>
          <w:szCs w:val="24"/>
          <w:rPrChange w:id="2905" w:author="AdministratorKH" w:date="2017-07-18T12:33:00Z">
            <w:rPr>
              <w:rFonts w:ascii="Times New Roman" w:hAnsi="Times New Roman"/>
              <w:b/>
              <w:sz w:val="26"/>
              <w:szCs w:val="26"/>
            </w:rPr>
          </w:rPrChange>
        </w:rPr>
        <w:t>ản phẩm độc quyền (KH Blue, KH D</w:t>
      </w:r>
      <w:r w:rsidRPr="00544959">
        <w:rPr>
          <w:rFonts w:ascii="Times New Roman" w:hAnsi="Times New Roman"/>
          <w:b/>
          <w:sz w:val="24"/>
          <w:szCs w:val="24"/>
          <w:rPrChange w:id="2906" w:author="AdministratorKH" w:date="2017-07-18T12:33:00Z">
            <w:rPr>
              <w:rFonts w:ascii="Times New Roman" w:hAnsi="Times New Roman"/>
              <w:b/>
              <w:sz w:val="26"/>
              <w:szCs w:val="26"/>
            </w:rPr>
          </w:rPrChange>
        </w:rPr>
        <w:t>emi Silver):</w:t>
      </w:r>
    </w:p>
    <w:p w:rsidR="00A60327" w:rsidRPr="00544959" w:rsidRDefault="00651FE1" w:rsidP="00E967BD">
      <w:pPr>
        <w:spacing w:after="0"/>
        <w:ind w:left="60"/>
        <w:contextualSpacing/>
        <w:jc w:val="both"/>
        <w:rPr>
          <w:rFonts w:ascii="Times New Roman" w:hAnsi="Times New Roman"/>
          <w:sz w:val="24"/>
          <w:szCs w:val="24"/>
          <w:rPrChange w:id="2907" w:author="AdministratorKH" w:date="2017-07-18T12:33:00Z">
            <w:rPr>
              <w:rFonts w:ascii="Times New Roman" w:hAnsi="Times New Roman"/>
              <w:sz w:val="26"/>
              <w:szCs w:val="26"/>
            </w:rPr>
          </w:rPrChange>
        </w:rPr>
        <w:pPrChange w:id="2908" w:author="AdministratorKH" w:date="2017-07-18T12:30:00Z">
          <w:pPr>
            <w:spacing w:after="0" w:line="240" w:lineRule="auto"/>
            <w:ind w:left="60"/>
            <w:jc w:val="both"/>
          </w:pPr>
        </w:pPrChange>
      </w:pPr>
      <w:r w:rsidRPr="00544959">
        <w:rPr>
          <w:rFonts w:ascii="Times New Roman" w:hAnsi="Times New Roman"/>
          <w:sz w:val="24"/>
          <w:szCs w:val="24"/>
          <w:rPrChange w:id="2909" w:author="AdministratorKH" w:date="2017-07-18T12:33:00Z">
            <w:rPr>
              <w:rFonts w:ascii="Times New Roman" w:hAnsi="Times New Roman"/>
              <w:sz w:val="26"/>
              <w:szCs w:val="26"/>
            </w:rPr>
          </w:rPrChange>
        </w:rPr>
        <w:t>- C</w:t>
      </w:r>
      <w:r w:rsidR="00A60327" w:rsidRPr="00544959">
        <w:rPr>
          <w:rFonts w:ascii="Times New Roman" w:hAnsi="Times New Roman"/>
          <w:sz w:val="24"/>
          <w:szCs w:val="24"/>
          <w:rPrChange w:id="2910" w:author="AdministratorKH" w:date="2017-07-18T12:33:00Z">
            <w:rPr>
              <w:rFonts w:ascii="Times New Roman" w:hAnsi="Times New Roman"/>
              <w:sz w:val="26"/>
              <w:szCs w:val="26"/>
            </w:rPr>
          </w:rPrChange>
        </w:rPr>
        <w:t>họn những C1 có tiềm lực để ký hợp đồng độc quyền bao tiêu sản phẩm tại từng khu vực. Hợp đồng có thời hạn 5 năm, sau đó tiếp tục tái ký nếu C1 đảm bảo được các điều khoản của hợp đồng</w:t>
      </w:r>
      <w:r w:rsidRPr="00544959">
        <w:rPr>
          <w:rFonts w:ascii="Times New Roman" w:hAnsi="Times New Roman"/>
          <w:sz w:val="24"/>
          <w:szCs w:val="24"/>
          <w:rPrChange w:id="2911" w:author="AdministratorKH" w:date="2017-07-18T12:33:00Z">
            <w:rPr>
              <w:rFonts w:ascii="Times New Roman" w:hAnsi="Times New Roman"/>
              <w:sz w:val="26"/>
              <w:szCs w:val="26"/>
            </w:rPr>
          </w:rPrChange>
        </w:rPr>
        <w:t xml:space="preserve"> </w:t>
      </w:r>
      <w:r w:rsidR="00A60327" w:rsidRPr="00544959">
        <w:rPr>
          <w:rFonts w:ascii="Times New Roman" w:hAnsi="Times New Roman"/>
          <w:sz w:val="24"/>
          <w:szCs w:val="24"/>
          <w:rPrChange w:id="2912" w:author="AdministratorKH" w:date="2017-07-18T12:33:00Z">
            <w:rPr>
              <w:rFonts w:ascii="Times New Roman" w:hAnsi="Times New Roman"/>
              <w:sz w:val="26"/>
              <w:szCs w:val="26"/>
            </w:rPr>
          </w:rPrChange>
        </w:rPr>
        <w:t xml:space="preserve">do 2 bên thống nhất. </w:t>
      </w:r>
    </w:p>
    <w:p w:rsidR="00AB201E" w:rsidRPr="00544959" w:rsidRDefault="00AB201E" w:rsidP="00E967BD">
      <w:pPr>
        <w:spacing w:after="0"/>
        <w:ind w:left="60"/>
        <w:contextualSpacing/>
        <w:jc w:val="both"/>
        <w:rPr>
          <w:rFonts w:ascii="Times New Roman" w:hAnsi="Times New Roman"/>
          <w:sz w:val="24"/>
          <w:szCs w:val="24"/>
          <w:rPrChange w:id="2913" w:author="AdministratorKH" w:date="2017-07-18T12:33:00Z">
            <w:rPr>
              <w:rFonts w:ascii="Times New Roman" w:hAnsi="Times New Roman"/>
              <w:sz w:val="26"/>
              <w:szCs w:val="26"/>
            </w:rPr>
          </w:rPrChange>
        </w:rPr>
        <w:pPrChange w:id="2914" w:author="AdministratorKH" w:date="2017-07-18T12:30:00Z">
          <w:pPr>
            <w:spacing w:after="0" w:line="240" w:lineRule="auto"/>
            <w:ind w:left="60"/>
            <w:jc w:val="both"/>
          </w:pPr>
        </w:pPrChange>
      </w:pPr>
    </w:p>
    <w:p w:rsidR="00AB201E" w:rsidRPr="00544959" w:rsidRDefault="00AB201E" w:rsidP="00E967BD">
      <w:pPr>
        <w:spacing w:after="0"/>
        <w:ind w:left="60"/>
        <w:contextualSpacing/>
        <w:jc w:val="both"/>
        <w:rPr>
          <w:rFonts w:ascii="Times New Roman" w:hAnsi="Times New Roman"/>
          <w:sz w:val="24"/>
          <w:szCs w:val="24"/>
          <w:rPrChange w:id="2915" w:author="AdministratorKH" w:date="2017-07-18T12:33:00Z">
            <w:rPr>
              <w:rFonts w:ascii="Times New Roman" w:hAnsi="Times New Roman"/>
              <w:sz w:val="26"/>
              <w:szCs w:val="26"/>
            </w:rPr>
          </w:rPrChange>
        </w:rPr>
        <w:pPrChange w:id="2916" w:author="AdministratorKH" w:date="2017-07-18T12:30:00Z">
          <w:pPr>
            <w:spacing w:after="0" w:line="240" w:lineRule="auto"/>
            <w:ind w:left="60"/>
            <w:jc w:val="both"/>
          </w:pPr>
        </w:pPrChange>
      </w:pPr>
    </w:p>
    <w:p w:rsidR="00AB201E" w:rsidRPr="00544959" w:rsidRDefault="00AB201E" w:rsidP="00E967BD">
      <w:pPr>
        <w:spacing w:after="0"/>
        <w:contextualSpacing/>
        <w:jc w:val="center"/>
        <w:rPr>
          <w:rFonts w:ascii="Times New Roman" w:hAnsi="Times New Roman"/>
          <w:b/>
          <w:sz w:val="24"/>
          <w:szCs w:val="24"/>
          <w:rPrChange w:id="2917" w:author="AdministratorKH" w:date="2017-07-18T12:33:00Z">
            <w:rPr>
              <w:rFonts w:ascii="Times New Roman" w:hAnsi="Times New Roman"/>
              <w:b/>
              <w:sz w:val="36"/>
              <w:szCs w:val="36"/>
            </w:rPr>
          </w:rPrChange>
        </w:rPr>
        <w:pPrChange w:id="2918" w:author="AdministratorKH" w:date="2017-07-18T12:30:00Z">
          <w:pPr>
            <w:spacing w:after="0" w:line="240" w:lineRule="auto"/>
            <w:jc w:val="center"/>
          </w:pPr>
        </w:pPrChange>
      </w:pPr>
      <w:r w:rsidRPr="00544959">
        <w:rPr>
          <w:rFonts w:ascii="Times New Roman" w:hAnsi="Times New Roman"/>
          <w:b/>
          <w:sz w:val="24"/>
          <w:szCs w:val="24"/>
          <w:rPrChange w:id="2919" w:author="AdministratorKH" w:date="2017-07-18T12:33:00Z">
            <w:rPr>
              <w:rFonts w:ascii="Times New Roman" w:hAnsi="Times New Roman"/>
              <w:b/>
              <w:sz w:val="36"/>
              <w:szCs w:val="36"/>
            </w:rPr>
          </w:rPrChange>
        </w:rPr>
        <w:t>Bảng thống kê sản lượng tiêu thụ còn lại của 6 tháng cuối năm.</w:t>
      </w:r>
    </w:p>
    <w:p w:rsidR="00A60327" w:rsidRPr="00544959" w:rsidRDefault="00A60327" w:rsidP="00E967BD">
      <w:pPr>
        <w:spacing w:after="0"/>
        <w:contextualSpacing/>
        <w:jc w:val="both"/>
        <w:rPr>
          <w:rFonts w:ascii="Times New Roman" w:hAnsi="Times New Roman"/>
          <w:b/>
          <w:sz w:val="24"/>
          <w:szCs w:val="24"/>
          <w:rPrChange w:id="2920" w:author="AdministratorKH" w:date="2017-07-18T12:33:00Z">
            <w:rPr>
              <w:rFonts w:ascii="Times New Roman" w:hAnsi="Times New Roman"/>
              <w:b/>
              <w:color w:val="000000"/>
              <w:sz w:val="26"/>
              <w:szCs w:val="26"/>
            </w:rPr>
          </w:rPrChange>
        </w:rPr>
        <w:pPrChange w:id="2921" w:author="AdministratorKH" w:date="2017-07-18T12:30:00Z">
          <w:pPr>
            <w:spacing w:after="0" w:line="240" w:lineRule="auto"/>
            <w:jc w:val="both"/>
          </w:pPr>
        </w:pPrChange>
      </w:pPr>
    </w:p>
    <w:tbl>
      <w:tblPr>
        <w:tblW w:w="10170" w:type="dxa"/>
        <w:tblInd w:w="18" w:type="dxa"/>
        <w:tblLook w:val="04A0" w:firstRow="1" w:lastRow="0" w:firstColumn="1" w:lastColumn="0" w:noHBand="0" w:noVBand="1"/>
      </w:tblPr>
      <w:tblGrid>
        <w:gridCol w:w="450"/>
        <w:gridCol w:w="90"/>
        <w:gridCol w:w="3060"/>
        <w:gridCol w:w="1176"/>
        <w:gridCol w:w="1350"/>
        <w:gridCol w:w="1416"/>
        <w:gridCol w:w="1296"/>
        <w:gridCol w:w="1440"/>
      </w:tblGrid>
      <w:tr w:rsidR="00544959" w:rsidRPr="00544959" w:rsidTr="00651FE1">
        <w:trPr>
          <w:trHeight w:val="1284"/>
        </w:trPr>
        <w:tc>
          <w:tcPr>
            <w:tcW w:w="540" w:type="dxa"/>
            <w:gridSpan w:val="2"/>
            <w:tcBorders>
              <w:top w:val="dotted" w:sz="4" w:space="0" w:color="auto"/>
              <w:left w:val="dotted" w:sz="4" w:space="0" w:color="auto"/>
              <w:bottom w:val="dotted" w:sz="4" w:space="0" w:color="auto"/>
              <w:right w:val="dotted" w:sz="4" w:space="0" w:color="auto"/>
            </w:tcBorders>
            <w:shd w:val="clear" w:color="auto" w:fill="auto"/>
            <w:noWrap/>
            <w:vAlign w:val="center"/>
            <w:hideMark/>
          </w:tcPr>
          <w:p w:rsidR="00651FE1" w:rsidRPr="00544959" w:rsidRDefault="00651FE1" w:rsidP="00E967BD">
            <w:pPr>
              <w:spacing w:after="0"/>
              <w:contextualSpacing/>
              <w:jc w:val="center"/>
              <w:rPr>
                <w:rFonts w:ascii="Times New Roman" w:hAnsi="Times New Roman"/>
                <w:sz w:val="24"/>
                <w:szCs w:val="24"/>
                <w:rPrChange w:id="2922" w:author="AdministratorKH" w:date="2017-07-18T12:33:00Z">
                  <w:rPr>
                    <w:rFonts w:ascii="Times New Roman" w:hAnsi="Times New Roman"/>
                    <w:sz w:val="20"/>
                    <w:szCs w:val="20"/>
                  </w:rPr>
                </w:rPrChange>
              </w:rPr>
              <w:pPrChange w:id="2923" w:author="AdministratorKH" w:date="2017-07-18T12:30:00Z">
                <w:pPr>
                  <w:spacing w:after="0" w:line="240" w:lineRule="auto"/>
                  <w:jc w:val="center"/>
                </w:pPr>
              </w:pPrChange>
            </w:pPr>
            <w:r w:rsidRPr="00544959">
              <w:rPr>
                <w:rFonts w:ascii="Times New Roman" w:hAnsi="Times New Roman"/>
                <w:sz w:val="24"/>
                <w:szCs w:val="24"/>
                <w:rPrChange w:id="2924" w:author="AdministratorKH" w:date="2017-07-18T12:33:00Z">
                  <w:rPr>
                    <w:rFonts w:ascii="Times New Roman" w:hAnsi="Times New Roman"/>
                    <w:sz w:val="20"/>
                    <w:szCs w:val="20"/>
                  </w:rPr>
                </w:rPrChange>
              </w:rPr>
              <w:t>TT</w:t>
            </w:r>
          </w:p>
        </w:tc>
        <w:tc>
          <w:tcPr>
            <w:tcW w:w="3060" w:type="dxa"/>
            <w:tcBorders>
              <w:top w:val="dotted" w:sz="4" w:space="0" w:color="auto"/>
              <w:left w:val="nil"/>
              <w:bottom w:val="dotted" w:sz="4" w:space="0" w:color="auto"/>
              <w:right w:val="dotted" w:sz="4" w:space="0" w:color="auto"/>
            </w:tcBorders>
            <w:shd w:val="clear" w:color="auto" w:fill="auto"/>
            <w:noWrap/>
            <w:vAlign w:val="center"/>
            <w:hideMark/>
          </w:tcPr>
          <w:p w:rsidR="00651FE1" w:rsidRPr="00544959" w:rsidRDefault="00651FE1" w:rsidP="00E967BD">
            <w:pPr>
              <w:spacing w:after="0"/>
              <w:contextualSpacing/>
              <w:jc w:val="center"/>
              <w:rPr>
                <w:rFonts w:ascii="Times New Roman" w:hAnsi="Times New Roman"/>
                <w:sz w:val="24"/>
                <w:szCs w:val="24"/>
                <w:rPrChange w:id="2925" w:author="AdministratorKH" w:date="2017-07-18T12:33:00Z">
                  <w:rPr>
                    <w:rFonts w:ascii="Times New Roman" w:hAnsi="Times New Roman"/>
                    <w:sz w:val="20"/>
                    <w:szCs w:val="20"/>
                  </w:rPr>
                </w:rPrChange>
              </w:rPr>
              <w:pPrChange w:id="2926" w:author="AdministratorKH" w:date="2017-07-18T12:30:00Z">
                <w:pPr>
                  <w:spacing w:after="0" w:line="240" w:lineRule="auto"/>
                  <w:jc w:val="center"/>
                </w:pPr>
              </w:pPrChange>
            </w:pPr>
            <w:r w:rsidRPr="00544959">
              <w:rPr>
                <w:rFonts w:ascii="Times New Roman" w:hAnsi="Times New Roman"/>
                <w:sz w:val="24"/>
                <w:szCs w:val="24"/>
                <w:rPrChange w:id="2927" w:author="AdministratorKH" w:date="2017-07-18T12:33:00Z">
                  <w:rPr>
                    <w:rFonts w:ascii="Times New Roman" w:hAnsi="Times New Roman"/>
                    <w:sz w:val="20"/>
                    <w:szCs w:val="20"/>
                  </w:rPr>
                </w:rPrChange>
              </w:rPr>
              <w:t>TÊN DOANH NGHIỆP</w:t>
            </w:r>
          </w:p>
        </w:tc>
        <w:tc>
          <w:tcPr>
            <w:tcW w:w="1170" w:type="dxa"/>
            <w:tcBorders>
              <w:top w:val="dotted" w:sz="4" w:space="0" w:color="auto"/>
              <w:left w:val="nil"/>
              <w:bottom w:val="dotted" w:sz="4" w:space="0" w:color="auto"/>
              <w:right w:val="dotted" w:sz="4" w:space="0" w:color="auto"/>
            </w:tcBorders>
            <w:shd w:val="clear" w:color="auto" w:fill="auto"/>
            <w:vAlign w:val="center"/>
            <w:hideMark/>
          </w:tcPr>
          <w:p w:rsidR="00651FE1" w:rsidRPr="00544959" w:rsidRDefault="00651FE1" w:rsidP="00E967BD">
            <w:pPr>
              <w:spacing w:after="0"/>
              <w:contextualSpacing/>
              <w:jc w:val="center"/>
              <w:rPr>
                <w:rFonts w:ascii="Times New Roman" w:hAnsi="Times New Roman"/>
                <w:sz w:val="24"/>
                <w:szCs w:val="24"/>
                <w:rPrChange w:id="2928" w:author="AdministratorKH" w:date="2017-07-18T12:33:00Z">
                  <w:rPr>
                    <w:rFonts w:ascii="Times New Roman" w:hAnsi="Times New Roman"/>
                    <w:sz w:val="20"/>
                    <w:szCs w:val="20"/>
                  </w:rPr>
                </w:rPrChange>
              </w:rPr>
              <w:pPrChange w:id="2929" w:author="AdministratorKH" w:date="2017-07-18T12:30:00Z">
                <w:pPr>
                  <w:spacing w:after="0" w:line="240" w:lineRule="auto"/>
                  <w:jc w:val="center"/>
                </w:pPr>
              </w:pPrChange>
            </w:pPr>
            <w:r w:rsidRPr="00544959">
              <w:rPr>
                <w:rFonts w:ascii="Times New Roman" w:hAnsi="Times New Roman"/>
                <w:sz w:val="24"/>
                <w:szCs w:val="24"/>
                <w:rPrChange w:id="2930" w:author="AdministratorKH" w:date="2017-07-18T12:33:00Z">
                  <w:rPr>
                    <w:rFonts w:ascii="Times New Roman" w:hAnsi="Times New Roman"/>
                    <w:sz w:val="20"/>
                    <w:szCs w:val="20"/>
                  </w:rPr>
                </w:rPrChange>
              </w:rPr>
              <w:t>SẢN LƯỢNG ĐĂNG KÝ BQ THÁNG</w:t>
            </w:r>
          </w:p>
        </w:tc>
        <w:tc>
          <w:tcPr>
            <w:tcW w:w="1350" w:type="dxa"/>
            <w:tcBorders>
              <w:top w:val="dotted" w:sz="4" w:space="0" w:color="auto"/>
              <w:left w:val="nil"/>
              <w:bottom w:val="dotted" w:sz="4" w:space="0" w:color="auto"/>
              <w:right w:val="dotted" w:sz="4" w:space="0" w:color="auto"/>
            </w:tcBorders>
            <w:shd w:val="clear" w:color="auto" w:fill="auto"/>
            <w:vAlign w:val="center"/>
            <w:hideMark/>
          </w:tcPr>
          <w:p w:rsidR="00651FE1" w:rsidRPr="00544959" w:rsidRDefault="00651FE1" w:rsidP="00E967BD">
            <w:pPr>
              <w:spacing w:after="0"/>
              <w:contextualSpacing/>
              <w:jc w:val="center"/>
              <w:rPr>
                <w:rFonts w:ascii="Times New Roman" w:hAnsi="Times New Roman"/>
                <w:sz w:val="24"/>
                <w:szCs w:val="24"/>
                <w:rPrChange w:id="2931" w:author="AdministratorKH" w:date="2017-07-18T12:33:00Z">
                  <w:rPr>
                    <w:rFonts w:ascii="Times New Roman" w:hAnsi="Times New Roman"/>
                    <w:sz w:val="20"/>
                    <w:szCs w:val="20"/>
                  </w:rPr>
                </w:rPrChange>
              </w:rPr>
              <w:pPrChange w:id="2932" w:author="AdministratorKH" w:date="2017-07-18T12:30:00Z">
                <w:pPr>
                  <w:spacing w:after="0" w:line="240" w:lineRule="auto"/>
                  <w:jc w:val="center"/>
                </w:pPr>
              </w:pPrChange>
            </w:pPr>
            <w:r w:rsidRPr="00544959">
              <w:rPr>
                <w:rFonts w:ascii="Times New Roman" w:hAnsi="Times New Roman"/>
                <w:sz w:val="24"/>
                <w:szCs w:val="24"/>
                <w:rPrChange w:id="2933" w:author="AdministratorKH" w:date="2017-07-18T12:33:00Z">
                  <w:rPr>
                    <w:rFonts w:ascii="Times New Roman" w:hAnsi="Times New Roman"/>
                    <w:sz w:val="20"/>
                    <w:szCs w:val="20"/>
                  </w:rPr>
                </w:rPrChange>
              </w:rPr>
              <w:t xml:space="preserve">TỔNG SẢN LƯỢNG TIÊU THỤ 6 THÁNG ĐẦU NĂM </w:t>
            </w:r>
          </w:p>
        </w:tc>
        <w:tc>
          <w:tcPr>
            <w:tcW w:w="1350" w:type="dxa"/>
            <w:tcBorders>
              <w:top w:val="dotted" w:sz="4" w:space="0" w:color="auto"/>
              <w:left w:val="nil"/>
              <w:bottom w:val="dotted" w:sz="4" w:space="0" w:color="auto"/>
              <w:right w:val="dotted" w:sz="4" w:space="0" w:color="auto"/>
            </w:tcBorders>
            <w:shd w:val="clear" w:color="auto" w:fill="auto"/>
            <w:vAlign w:val="center"/>
            <w:hideMark/>
          </w:tcPr>
          <w:p w:rsidR="00651FE1" w:rsidRPr="00544959" w:rsidRDefault="00651FE1" w:rsidP="00E967BD">
            <w:pPr>
              <w:spacing w:after="0"/>
              <w:contextualSpacing/>
              <w:jc w:val="center"/>
              <w:rPr>
                <w:rFonts w:ascii="Times New Roman" w:hAnsi="Times New Roman"/>
                <w:sz w:val="24"/>
                <w:szCs w:val="24"/>
                <w:rPrChange w:id="2934" w:author="AdministratorKH" w:date="2017-07-18T12:33:00Z">
                  <w:rPr>
                    <w:rFonts w:ascii="Times New Roman" w:hAnsi="Times New Roman"/>
                    <w:sz w:val="20"/>
                    <w:szCs w:val="20"/>
                  </w:rPr>
                </w:rPrChange>
              </w:rPr>
              <w:pPrChange w:id="2935" w:author="AdministratorKH" w:date="2017-07-18T12:30:00Z">
                <w:pPr>
                  <w:spacing w:after="0" w:line="240" w:lineRule="auto"/>
                  <w:jc w:val="center"/>
                </w:pPr>
              </w:pPrChange>
            </w:pPr>
            <w:r w:rsidRPr="00544959">
              <w:rPr>
                <w:rFonts w:ascii="Times New Roman" w:hAnsi="Times New Roman"/>
                <w:sz w:val="24"/>
                <w:szCs w:val="24"/>
                <w:rPrChange w:id="2936" w:author="AdministratorKH" w:date="2017-07-18T12:33:00Z">
                  <w:rPr>
                    <w:rFonts w:ascii="Times New Roman" w:hAnsi="Times New Roman"/>
                    <w:sz w:val="20"/>
                    <w:szCs w:val="20"/>
                  </w:rPr>
                </w:rPrChange>
              </w:rPr>
              <w:t>∑ SẢN LƯỢNG ĐĂNG KÝ CẢ NĂM 2017</w:t>
            </w:r>
          </w:p>
        </w:tc>
        <w:tc>
          <w:tcPr>
            <w:tcW w:w="1260" w:type="dxa"/>
            <w:tcBorders>
              <w:top w:val="dotted" w:sz="4" w:space="0" w:color="auto"/>
              <w:left w:val="nil"/>
              <w:bottom w:val="dotted" w:sz="4" w:space="0" w:color="auto"/>
              <w:right w:val="dotted" w:sz="4" w:space="0" w:color="auto"/>
            </w:tcBorders>
            <w:shd w:val="clear" w:color="auto" w:fill="auto"/>
            <w:vAlign w:val="center"/>
            <w:hideMark/>
          </w:tcPr>
          <w:p w:rsidR="00651FE1" w:rsidRPr="00544959" w:rsidRDefault="00651FE1" w:rsidP="00E967BD">
            <w:pPr>
              <w:spacing w:after="0"/>
              <w:contextualSpacing/>
              <w:jc w:val="center"/>
              <w:rPr>
                <w:rFonts w:ascii="Times New Roman" w:hAnsi="Times New Roman"/>
                <w:sz w:val="24"/>
                <w:szCs w:val="24"/>
                <w:rPrChange w:id="2937" w:author="AdministratorKH" w:date="2017-07-18T12:33:00Z">
                  <w:rPr>
                    <w:rFonts w:ascii="Times New Roman" w:hAnsi="Times New Roman"/>
                    <w:sz w:val="20"/>
                    <w:szCs w:val="20"/>
                  </w:rPr>
                </w:rPrChange>
              </w:rPr>
              <w:pPrChange w:id="2938" w:author="AdministratorKH" w:date="2017-07-18T12:30:00Z">
                <w:pPr>
                  <w:spacing w:after="0" w:line="240" w:lineRule="auto"/>
                  <w:jc w:val="center"/>
                </w:pPr>
              </w:pPrChange>
            </w:pPr>
            <w:r w:rsidRPr="00544959">
              <w:rPr>
                <w:rFonts w:ascii="Times New Roman" w:hAnsi="Times New Roman"/>
                <w:sz w:val="24"/>
                <w:szCs w:val="24"/>
                <w:rPrChange w:id="2939" w:author="AdministratorKH" w:date="2017-07-18T12:33:00Z">
                  <w:rPr>
                    <w:rFonts w:ascii="Times New Roman" w:hAnsi="Times New Roman"/>
                    <w:sz w:val="20"/>
                    <w:szCs w:val="20"/>
                  </w:rPr>
                </w:rPrChange>
              </w:rPr>
              <w:t>SẢN LƯỢNG TT CÒN LẠI NĂM 2017</w:t>
            </w:r>
          </w:p>
        </w:tc>
        <w:tc>
          <w:tcPr>
            <w:tcW w:w="1440" w:type="dxa"/>
            <w:tcBorders>
              <w:top w:val="dotted" w:sz="4" w:space="0" w:color="auto"/>
              <w:left w:val="nil"/>
              <w:bottom w:val="dotted" w:sz="4" w:space="0" w:color="auto"/>
              <w:right w:val="dotted" w:sz="4" w:space="0" w:color="auto"/>
            </w:tcBorders>
            <w:shd w:val="clear" w:color="auto" w:fill="auto"/>
            <w:vAlign w:val="center"/>
            <w:hideMark/>
          </w:tcPr>
          <w:p w:rsidR="00651FE1" w:rsidRPr="00544959" w:rsidRDefault="00651FE1" w:rsidP="00E967BD">
            <w:pPr>
              <w:spacing w:after="0"/>
              <w:contextualSpacing/>
              <w:jc w:val="center"/>
              <w:rPr>
                <w:rFonts w:ascii="Times New Roman" w:hAnsi="Times New Roman"/>
                <w:b/>
                <w:bCs/>
                <w:sz w:val="24"/>
                <w:szCs w:val="24"/>
                <w:rPrChange w:id="2940" w:author="AdministratorKH" w:date="2017-07-18T12:33:00Z">
                  <w:rPr>
                    <w:rFonts w:ascii="Times New Roman" w:hAnsi="Times New Roman"/>
                    <w:b/>
                    <w:bCs/>
                    <w:sz w:val="20"/>
                    <w:szCs w:val="20"/>
                  </w:rPr>
                </w:rPrChange>
              </w:rPr>
              <w:pPrChange w:id="2941" w:author="AdministratorKH" w:date="2017-07-18T12:30:00Z">
                <w:pPr>
                  <w:spacing w:after="0" w:line="240" w:lineRule="auto"/>
                  <w:jc w:val="center"/>
                </w:pPr>
              </w:pPrChange>
            </w:pPr>
            <w:r w:rsidRPr="00544959">
              <w:rPr>
                <w:rFonts w:ascii="Times New Roman" w:hAnsi="Times New Roman"/>
                <w:b/>
                <w:bCs/>
                <w:sz w:val="24"/>
                <w:szCs w:val="24"/>
                <w:rPrChange w:id="2942" w:author="AdministratorKH" w:date="2017-07-18T12:33:00Z">
                  <w:rPr>
                    <w:rFonts w:ascii="Times New Roman" w:hAnsi="Times New Roman"/>
                    <w:b/>
                    <w:bCs/>
                    <w:sz w:val="20"/>
                    <w:szCs w:val="20"/>
                  </w:rPr>
                </w:rPrChange>
              </w:rPr>
              <w:t>SẢN LƯỢNG BÌNH QUÂN THÁNG CÒN THỰC HIỆN</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000000" w:fill="FDE9D9"/>
            <w:noWrap/>
            <w:vAlign w:val="bottom"/>
            <w:hideMark/>
          </w:tcPr>
          <w:p w:rsidR="00651FE1" w:rsidRPr="00544959" w:rsidRDefault="00651FE1" w:rsidP="00E967BD">
            <w:pPr>
              <w:spacing w:after="0"/>
              <w:contextualSpacing/>
              <w:jc w:val="center"/>
              <w:rPr>
                <w:rFonts w:ascii="Times New Roman" w:hAnsi="Times New Roman"/>
                <w:b/>
                <w:bCs/>
                <w:sz w:val="24"/>
                <w:szCs w:val="24"/>
                <w:rPrChange w:id="2943" w:author="AdministratorKH" w:date="2017-07-18T12:33:00Z">
                  <w:rPr>
                    <w:rFonts w:ascii="Times New Roman" w:hAnsi="Times New Roman"/>
                    <w:b/>
                    <w:bCs/>
                    <w:sz w:val="20"/>
                    <w:szCs w:val="20"/>
                  </w:rPr>
                </w:rPrChange>
              </w:rPr>
              <w:pPrChange w:id="2944" w:author="AdministratorKH" w:date="2017-07-18T12:30:00Z">
                <w:pPr>
                  <w:spacing w:after="0" w:line="240" w:lineRule="auto"/>
                  <w:jc w:val="center"/>
                </w:pPr>
              </w:pPrChange>
            </w:pPr>
            <w:r w:rsidRPr="00544959">
              <w:rPr>
                <w:rFonts w:ascii="Times New Roman" w:hAnsi="Times New Roman"/>
                <w:b/>
                <w:bCs/>
                <w:sz w:val="24"/>
                <w:szCs w:val="24"/>
                <w:rPrChange w:id="2945" w:author="AdministratorKH" w:date="2017-07-18T12:33:00Z">
                  <w:rPr>
                    <w:rFonts w:ascii="Times New Roman" w:hAnsi="Times New Roman"/>
                    <w:b/>
                    <w:bCs/>
                    <w:sz w:val="20"/>
                    <w:szCs w:val="20"/>
                  </w:rPr>
                </w:rPrChange>
              </w:rPr>
              <w:t xml:space="preserve">  TỔNG</w:t>
            </w:r>
          </w:p>
        </w:tc>
        <w:tc>
          <w:tcPr>
            <w:tcW w:w="1170" w:type="dxa"/>
            <w:tcBorders>
              <w:top w:val="nil"/>
              <w:left w:val="nil"/>
              <w:bottom w:val="dotted" w:sz="4" w:space="0" w:color="auto"/>
              <w:right w:val="dotted" w:sz="4" w:space="0" w:color="auto"/>
            </w:tcBorders>
            <w:shd w:val="clear" w:color="000000" w:fill="FDE9D9"/>
            <w:noWrap/>
            <w:vAlign w:val="bottom"/>
            <w:hideMark/>
          </w:tcPr>
          <w:p w:rsidR="00651FE1" w:rsidRPr="00544959" w:rsidRDefault="00651FE1" w:rsidP="00E967BD">
            <w:pPr>
              <w:spacing w:after="0"/>
              <w:contextualSpacing/>
              <w:jc w:val="right"/>
              <w:rPr>
                <w:rFonts w:ascii="Times New Roman" w:hAnsi="Times New Roman"/>
                <w:b/>
                <w:bCs/>
                <w:sz w:val="24"/>
                <w:szCs w:val="24"/>
                <w:rPrChange w:id="2946" w:author="AdministratorKH" w:date="2017-07-18T12:33:00Z">
                  <w:rPr>
                    <w:rFonts w:ascii="Times New Roman" w:hAnsi="Times New Roman"/>
                    <w:b/>
                    <w:bCs/>
                    <w:sz w:val="20"/>
                    <w:szCs w:val="20"/>
                  </w:rPr>
                </w:rPrChange>
              </w:rPr>
              <w:pPrChange w:id="2947" w:author="AdministratorKH" w:date="2017-07-18T12:30:00Z">
                <w:pPr>
                  <w:spacing w:after="0" w:line="240" w:lineRule="auto"/>
                  <w:jc w:val="right"/>
                </w:pPr>
              </w:pPrChange>
            </w:pPr>
            <w:r w:rsidRPr="00544959">
              <w:rPr>
                <w:rFonts w:ascii="Times New Roman" w:hAnsi="Times New Roman"/>
                <w:b/>
                <w:bCs/>
                <w:sz w:val="24"/>
                <w:szCs w:val="24"/>
                <w:rPrChange w:id="2948" w:author="AdministratorKH" w:date="2017-07-18T12:33:00Z">
                  <w:rPr>
                    <w:rFonts w:ascii="Times New Roman" w:hAnsi="Times New Roman"/>
                    <w:b/>
                    <w:bCs/>
                    <w:sz w:val="20"/>
                    <w:szCs w:val="20"/>
                  </w:rPr>
                </w:rPrChange>
              </w:rPr>
              <w:t>8.446.500</w:t>
            </w:r>
          </w:p>
        </w:tc>
        <w:tc>
          <w:tcPr>
            <w:tcW w:w="1350" w:type="dxa"/>
            <w:tcBorders>
              <w:top w:val="nil"/>
              <w:left w:val="nil"/>
              <w:bottom w:val="dotted" w:sz="4" w:space="0" w:color="auto"/>
              <w:right w:val="dotted" w:sz="4" w:space="0" w:color="auto"/>
            </w:tcBorders>
            <w:shd w:val="clear" w:color="000000" w:fill="FDE9D9"/>
            <w:noWrap/>
            <w:vAlign w:val="bottom"/>
            <w:hideMark/>
          </w:tcPr>
          <w:p w:rsidR="00651FE1" w:rsidRPr="00544959" w:rsidRDefault="00651FE1" w:rsidP="00E967BD">
            <w:pPr>
              <w:spacing w:after="0"/>
              <w:contextualSpacing/>
              <w:jc w:val="right"/>
              <w:rPr>
                <w:rFonts w:ascii="Times New Roman" w:hAnsi="Times New Roman"/>
                <w:b/>
                <w:bCs/>
                <w:sz w:val="24"/>
                <w:szCs w:val="24"/>
                <w:rPrChange w:id="2949" w:author="AdministratorKH" w:date="2017-07-18T12:33:00Z">
                  <w:rPr>
                    <w:rFonts w:ascii="Times New Roman" w:hAnsi="Times New Roman"/>
                    <w:b/>
                    <w:bCs/>
                    <w:sz w:val="20"/>
                    <w:szCs w:val="20"/>
                  </w:rPr>
                </w:rPrChange>
              </w:rPr>
              <w:pPrChange w:id="2950" w:author="AdministratorKH" w:date="2017-07-18T12:30:00Z">
                <w:pPr>
                  <w:spacing w:after="0" w:line="240" w:lineRule="auto"/>
                  <w:jc w:val="right"/>
                </w:pPr>
              </w:pPrChange>
            </w:pPr>
            <w:r w:rsidRPr="00544959">
              <w:rPr>
                <w:rFonts w:ascii="Times New Roman" w:hAnsi="Times New Roman"/>
                <w:b/>
                <w:bCs/>
                <w:sz w:val="24"/>
                <w:szCs w:val="24"/>
                <w:rPrChange w:id="2951" w:author="AdministratorKH" w:date="2017-07-18T12:33:00Z">
                  <w:rPr>
                    <w:rFonts w:ascii="Times New Roman" w:hAnsi="Times New Roman"/>
                    <w:b/>
                    <w:bCs/>
                    <w:sz w:val="20"/>
                    <w:szCs w:val="20"/>
                  </w:rPr>
                </w:rPrChange>
              </w:rPr>
              <w:t>46.663.960</w:t>
            </w:r>
          </w:p>
        </w:tc>
        <w:tc>
          <w:tcPr>
            <w:tcW w:w="1350" w:type="dxa"/>
            <w:tcBorders>
              <w:top w:val="nil"/>
              <w:left w:val="nil"/>
              <w:bottom w:val="dotted" w:sz="4" w:space="0" w:color="auto"/>
              <w:right w:val="dotted" w:sz="4" w:space="0" w:color="auto"/>
            </w:tcBorders>
            <w:shd w:val="clear" w:color="000000" w:fill="FDE9D9"/>
            <w:noWrap/>
            <w:vAlign w:val="bottom"/>
            <w:hideMark/>
          </w:tcPr>
          <w:p w:rsidR="00651FE1" w:rsidRPr="00544959" w:rsidRDefault="00651FE1" w:rsidP="00E967BD">
            <w:pPr>
              <w:spacing w:after="0"/>
              <w:contextualSpacing/>
              <w:jc w:val="right"/>
              <w:rPr>
                <w:rFonts w:ascii="Times New Roman" w:hAnsi="Times New Roman"/>
                <w:b/>
                <w:bCs/>
                <w:sz w:val="24"/>
                <w:szCs w:val="24"/>
                <w:rPrChange w:id="2952" w:author="AdministratorKH" w:date="2017-07-18T12:33:00Z">
                  <w:rPr>
                    <w:rFonts w:ascii="Times New Roman" w:hAnsi="Times New Roman"/>
                    <w:b/>
                    <w:bCs/>
                    <w:sz w:val="20"/>
                    <w:szCs w:val="20"/>
                  </w:rPr>
                </w:rPrChange>
              </w:rPr>
              <w:pPrChange w:id="2953" w:author="AdministratorKH" w:date="2017-07-18T12:30:00Z">
                <w:pPr>
                  <w:spacing w:after="0" w:line="240" w:lineRule="auto"/>
                  <w:jc w:val="right"/>
                </w:pPr>
              </w:pPrChange>
            </w:pPr>
            <w:r w:rsidRPr="00544959">
              <w:rPr>
                <w:rFonts w:ascii="Times New Roman" w:hAnsi="Times New Roman"/>
                <w:b/>
                <w:bCs/>
                <w:sz w:val="24"/>
                <w:szCs w:val="24"/>
                <w:rPrChange w:id="2954" w:author="AdministratorKH" w:date="2017-07-18T12:33:00Z">
                  <w:rPr>
                    <w:rFonts w:ascii="Times New Roman" w:hAnsi="Times New Roman"/>
                    <w:b/>
                    <w:bCs/>
                    <w:sz w:val="20"/>
                    <w:szCs w:val="20"/>
                  </w:rPr>
                </w:rPrChange>
              </w:rPr>
              <w:t>101.358.000</w:t>
            </w:r>
          </w:p>
        </w:tc>
        <w:tc>
          <w:tcPr>
            <w:tcW w:w="1260" w:type="dxa"/>
            <w:tcBorders>
              <w:top w:val="nil"/>
              <w:left w:val="nil"/>
              <w:bottom w:val="dotted" w:sz="4" w:space="0" w:color="auto"/>
              <w:right w:val="dotted" w:sz="4" w:space="0" w:color="auto"/>
            </w:tcBorders>
            <w:shd w:val="clear" w:color="000000" w:fill="FDE9D9"/>
            <w:noWrap/>
            <w:vAlign w:val="bottom"/>
            <w:hideMark/>
          </w:tcPr>
          <w:p w:rsidR="00651FE1" w:rsidRPr="00544959" w:rsidRDefault="00651FE1" w:rsidP="00E967BD">
            <w:pPr>
              <w:spacing w:after="0"/>
              <w:contextualSpacing/>
              <w:jc w:val="right"/>
              <w:rPr>
                <w:rFonts w:ascii="Times New Roman" w:hAnsi="Times New Roman"/>
                <w:b/>
                <w:bCs/>
                <w:sz w:val="24"/>
                <w:szCs w:val="24"/>
                <w:rPrChange w:id="2955" w:author="AdministratorKH" w:date="2017-07-18T12:33:00Z">
                  <w:rPr>
                    <w:rFonts w:ascii="Times New Roman" w:hAnsi="Times New Roman"/>
                    <w:b/>
                    <w:bCs/>
                    <w:sz w:val="20"/>
                    <w:szCs w:val="20"/>
                  </w:rPr>
                </w:rPrChange>
              </w:rPr>
              <w:pPrChange w:id="2956" w:author="AdministratorKH" w:date="2017-07-18T12:30:00Z">
                <w:pPr>
                  <w:spacing w:after="0" w:line="240" w:lineRule="auto"/>
                  <w:jc w:val="right"/>
                </w:pPr>
              </w:pPrChange>
            </w:pPr>
            <w:r w:rsidRPr="00544959">
              <w:rPr>
                <w:rFonts w:ascii="Times New Roman" w:hAnsi="Times New Roman"/>
                <w:b/>
                <w:bCs/>
                <w:sz w:val="24"/>
                <w:szCs w:val="24"/>
                <w:rPrChange w:id="2957" w:author="AdministratorKH" w:date="2017-07-18T12:33:00Z">
                  <w:rPr>
                    <w:rFonts w:ascii="Times New Roman" w:hAnsi="Times New Roman"/>
                    <w:b/>
                    <w:bCs/>
                    <w:sz w:val="20"/>
                    <w:szCs w:val="20"/>
                  </w:rPr>
                </w:rPrChange>
              </w:rPr>
              <w:t>54.694.040</w:t>
            </w:r>
          </w:p>
        </w:tc>
        <w:tc>
          <w:tcPr>
            <w:tcW w:w="1440" w:type="dxa"/>
            <w:tcBorders>
              <w:top w:val="nil"/>
              <w:left w:val="nil"/>
              <w:bottom w:val="dotted" w:sz="4" w:space="0" w:color="auto"/>
              <w:right w:val="dotted" w:sz="4" w:space="0" w:color="auto"/>
            </w:tcBorders>
            <w:shd w:val="clear" w:color="000000" w:fill="FDE9D9"/>
            <w:noWrap/>
            <w:vAlign w:val="bottom"/>
            <w:hideMark/>
          </w:tcPr>
          <w:p w:rsidR="00651FE1" w:rsidRPr="00544959" w:rsidRDefault="00651FE1" w:rsidP="00E967BD">
            <w:pPr>
              <w:spacing w:after="0"/>
              <w:contextualSpacing/>
              <w:jc w:val="right"/>
              <w:rPr>
                <w:rFonts w:ascii="Times New Roman" w:hAnsi="Times New Roman"/>
                <w:b/>
                <w:bCs/>
                <w:sz w:val="24"/>
                <w:szCs w:val="24"/>
                <w:rPrChange w:id="2958" w:author="AdministratorKH" w:date="2017-07-18T12:33:00Z">
                  <w:rPr>
                    <w:rFonts w:ascii="Times New Roman" w:hAnsi="Times New Roman"/>
                    <w:b/>
                    <w:bCs/>
                    <w:sz w:val="20"/>
                    <w:szCs w:val="20"/>
                  </w:rPr>
                </w:rPrChange>
              </w:rPr>
              <w:pPrChange w:id="2959" w:author="AdministratorKH" w:date="2017-07-18T12:30:00Z">
                <w:pPr>
                  <w:spacing w:after="0" w:line="240" w:lineRule="auto"/>
                  <w:jc w:val="right"/>
                </w:pPr>
              </w:pPrChange>
            </w:pPr>
            <w:r w:rsidRPr="00544959">
              <w:rPr>
                <w:rFonts w:ascii="Times New Roman" w:hAnsi="Times New Roman"/>
                <w:b/>
                <w:bCs/>
                <w:sz w:val="24"/>
                <w:szCs w:val="24"/>
                <w:rPrChange w:id="2960" w:author="AdministratorKH" w:date="2017-07-18T12:33:00Z">
                  <w:rPr>
                    <w:rFonts w:ascii="Times New Roman" w:hAnsi="Times New Roman"/>
                    <w:b/>
                    <w:bCs/>
                    <w:sz w:val="20"/>
                    <w:szCs w:val="20"/>
                  </w:rPr>
                </w:rPrChange>
              </w:rPr>
              <w:t>9.138.173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2961" w:author="AdministratorKH" w:date="2017-07-18T12:33:00Z">
                  <w:rPr>
                    <w:rFonts w:ascii="Times New Roman" w:hAnsi="Times New Roman"/>
                    <w:b/>
                    <w:bCs/>
                    <w:sz w:val="20"/>
                    <w:szCs w:val="20"/>
                  </w:rPr>
                </w:rPrChange>
              </w:rPr>
              <w:pPrChange w:id="2962" w:author="AdministratorKH" w:date="2017-07-18T12:30:00Z">
                <w:pPr>
                  <w:spacing w:after="0" w:line="240" w:lineRule="auto"/>
                </w:pPr>
              </w:pPrChange>
            </w:pPr>
            <w:r w:rsidRPr="00544959">
              <w:rPr>
                <w:rFonts w:ascii="Times New Roman" w:hAnsi="Times New Roman"/>
                <w:b/>
                <w:bCs/>
                <w:sz w:val="24"/>
                <w:szCs w:val="24"/>
                <w:rPrChange w:id="2963" w:author="AdministratorKH" w:date="2017-07-18T12:33:00Z">
                  <w:rPr>
                    <w:rFonts w:ascii="Times New Roman" w:hAnsi="Times New Roman"/>
                    <w:b/>
                    <w:bCs/>
                    <w:sz w:val="20"/>
                    <w:szCs w:val="20"/>
                  </w:rPr>
                </w:rPrChange>
              </w:rPr>
              <w:t xml:space="preserve">        THỪA THIÊN HUẾ</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2964" w:author="AdministratorKH" w:date="2017-07-18T12:33:00Z">
                  <w:rPr>
                    <w:rFonts w:ascii="Times New Roman" w:hAnsi="Times New Roman"/>
                    <w:b/>
                    <w:bCs/>
                    <w:sz w:val="20"/>
                    <w:szCs w:val="20"/>
                  </w:rPr>
                </w:rPrChange>
              </w:rPr>
              <w:pPrChange w:id="2965" w:author="AdministratorKH" w:date="2017-07-18T12:30:00Z">
                <w:pPr>
                  <w:spacing w:after="0" w:line="240" w:lineRule="auto"/>
                  <w:jc w:val="right"/>
                </w:pPr>
              </w:pPrChange>
            </w:pPr>
            <w:r w:rsidRPr="00544959">
              <w:rPr>
                <w:rFonts w:ascii="Times New Roman" w:hAnsi="Times New Roman"/>
                <w:b/>
                <w:bCs/>
                <w:sz w:val="24"/>
                <w:szCs w:val="24"/>
                <w:rPrChange w:id="2966" w:author="AdministratorKH" w:date="2017-07-18T12:33:00Z">
                  <w:rPr>
                    <w:rFonts w:ascii="Times New Roman" w:hAnsi="Times New Roman"/>
                    <w:b/>
                    <w:bCs/>
                    <w:sz w:val="20"/>
                    <w:szCs w:val="20"/>
                  </w:rPr>
                </w:rPrChange>
              </w:rPr>
              <w:t>1.952.500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2967" w:author="AdministratorKH" w:date="2017-07-18T12:33:00Z">
                  <w:rPr>
                    <w:rFonts w:ascii="Times New Roman" w:hAnsi="Times New Roman"/>
                    <w:b/>
                    <w:bCs/>
                    <w:sz w:val="20"/>
                    <w:szCs w:val="20"/>
                  </w:rPr>
                </w:rPrChange>
              </w:rPr>
              <w:pPrChange w:id="2968" w:author="AdministratorKH" w:date="2017-07-18T12:30:00Z">
                <w:pPr>
                  <w:spacing w:after="0" w:line="240" w:lineRule="auto"/>
                  <w:jc w:val="right"/>
                </w:pPr>
              </w:pPrChange>
            </w:pPr>
            <w:r w:rsidRPr="00544959">
              <w:rPr>
                <w:rFonts w:ascii="Times New Roman" w:hAnsi="Times New Roman"/>
                <w:b/>
                <w:bCs/>
                <w:sz w:val="24"/>
                <w:szCs w:val="24"/>
                <w:rPrChange w:id="2969" w:author="AdministratorKH" w:date="2017-07-18T12:33:00Z">
                  <w:rPr>
                    <w:rFonts w:ascii="Times New Roman" w:hAnsi="Times New Roman"/>
                    <w:b/>
                    <w:bCs/>
                    <w:sz w:val="20"/>
                    <w:szCs w:val="20"/>
                  </w:rPr>
                </w:rPrChange>
              </w:rPr>
              <w:t>11.175.500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2970" w:author="AdministratorKH" w:date="2017-07-18T12:33:00Z">
                  <w:rPr>
                    <w:rFonts w:ascii="Times New Roman" w:hAnsi="Times New Roman"/>
                    <w:b/>
                    <w:bCs/>
                    <w:sz w:val="20"/>
                    <w:szCs w:val="20"/>
                  </w:rPr>
                </w:rPrChange>
              </w:rPr>
              <w:pPrChange w:id="2971" w:author="AdministratorKH" w:date="2017-07-18T12:30:00Z">
                <w:pPr>
                  <w:spacing w:after="0" w:line="240" w:lineRule="auto"/>
                  <w:jc w:val="right"/>
                </w:pPr>
              </w:pPrChange>
            </w:pPr>
            <w:r w:rsidRPr="00544959">
              <w:rPr>
                <w:rFonts w:ascii="Times New Roman" w:hAnsi="Times New Roman"/>
                <w:b/>
                <w:bCs/>
                <w:sz w:val="24"/>
                <w:szCs w:val="24"/>
                <w:rPrChange w:id="2972" w:author="AdministratorKH" w:date="2017-07-18T12:33:00Z">
                  <w:rPr>
                    <w:rFonts w:ascii="Times New Roman" w:hAnsi="Times New Roman"/>
                    <w:b/>
                    <w:bCs/>
                    <w:sz w:val="20"/>
                    <w:szCs w:val="20"/>
                  </w:rPr>
                </w:rPrChange>
              </w:rPr>
              <w:t>23.430.000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2973" w:author="AdministratorKH" w:date="2017-07-18T12:33:00Z">
                  <w:rPr>
                    <w:rFonts w:ascii="Times New Roman" w:hAnsi="Times New Roman"/>
                    <w:b/>
                    <w:bCs/>
                    <w:sz w:val="20"/>
                    <w:szCs w:val="20"/>
                  </w:rPr>
                </w:rPrChange>
              </w:rPr>
              <w:pPrChange w:id="2974" w:author="AdministratorKH" w:date="2017-07-18T12:30:00Z">
                <w:pPr>
                  <w:spacing w:after="0" w:line="240" w:lineRule="auto"/>
                  <w:jc w:val="right"/>
                </w:pPr>
              </w:pPrChange>
            </w:pPr>
            <w:r w:rsidRPr="00544959">
              <w:rPr>
                <w:rFonts w:ascii="Times New Roman" w:hAnsi="Times New Roman"/>
                <w:b/>
                <w:bCs/>
                <w:sz w:val="24"/>
                <w:szCs w:val="24"/>
                <w:rPrChange w:id="2975" w:author="AdministratorKH" w:date="2017-07-18T12:33:00Z">
                  <w:rPr>
                    <w:rFonts w:ascii="Times New Roman" w:hAnsi="Times New Roman"/>
                    <w:b/>
                    <w:bCs/>
                    <w:sz w:val="20"/>
                    <w:szCs w:val="20"/>
                  </w:rPr>
                </w:rPrChange>
              </w:rPr>
              <w:t>12.254.500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2976" w:author="AdministratorKH" w:date="2017-07-18T12:33:00Z">
                  <w:rPr>
                    <w:rFonts w:ascii="Times New Roman" w:hAnsi="Times New Roman"/>
                    <w:b/>
                    <w:bCs/>
                    <w:sz w:val="20"/>
                    <w:szCs w:val="20"/>
                  </w:rPr>
                </w:rPrChange>
              </w:rPr>
              <w:pPrChange w:id="2977" w:author="AdministratorKH" w:date="2017-07-18T12:30:00Z">
                <w:pPr>
                  <w:spacing w:after="0" w:line="240" w:lineRule="auto"/>
                  <w:jc w:val="right"/>
                </w:pPr>
              </w:pPrChange>
            </w:pPr>
            <w:r w:rsidRPr="00544959">
              <w:rPr>
                <w:rFonts w:ascii="Times New Roman" w:hAnsi="Times New Roman"/>
                <w:b/>
                <w:bCs/>
                <w:sz w:val="24"/>
                <w:szCs w:val="24"/>
                <w:rPrChange w:id="2978" w:author="AdministratorKH" w:date="2017-07-18T12:33:00Z">
                  <w:rPr>
                    <w:rFonts w:ascii="Times New Roman" w:hAnsi="Times New Roman"/>
                    <w:b/>
                    <w:bCs/>
                    <w:sz w:val="20"/>
                    <w:szCs w:val="20"/>
                  </w:rPr>
                </w:rPrChange>
              </w:rPr>
              <w:t>2.042.417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2979" w:author="AdministratorKH" w:date="2017-07-18T12:33:00Z">
                  <w:rPr>
                    <w:rFonts w:ascii="Times New Roman" w:hAnsi="Times New Roman"/>
                    <w:sz w:val="20"/>
                    <w:szCs w:val="20"/>
                  </w:rPr>
                </w:rPrChange>
              </w:rPr>
              <w:pPrChange w:id="2980" w:author="AdministratorKH" w:date="2017-07-18T12:30:00Z">
                <w:pPr>
                  <w:spacing w:after="0" w:line="240" w:lineRule="auto"/>
                  <w:jc w:val="center"/>
                </w:pPr>
              </w:pPrChange>
            </w:pPr>
            <w:r w:rsidRPr="00544959">
              <w:rPr>
                <w:rFonts w:ascii="Times New Roman" w:hAnsi="Times New Roman"/>
                <w:sz w:val="24"/>
                <w:szCs w:val="24"/>
                <w:rPrChange w:id="2981"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2982" w:author="AdministratorKH" w:date="2017-07-18T12:33:00Z">
                  <w:rPr>
                    <w:rFonts w:ascii="Times New Roman" w:hAnsi="Times New Roman"/>
                    <w:sz w:val="20"/>
                    <w:szCs w:val="20"/>
                  </w:rPr>
                </w:rPrChange>
              </w:rPr>
              <w:pPrChange w:id="2983" w:author="AdministratorKH" w:date="2017-07-18T12:30:00Z">
                <w:pPr>
                  <w:spacing w:after="0" w:line="240" w:lineRule="auto"/>
                </w:pPr>
              </w:pPrChange>
            </w:pPr>
            <w:r w:rsidRPr="00544959">
              <w:rPr>
                <w:rFonts w:ascii="Times New Roman" w:hAnsi="Times New Roman"/>
                <w:sz w:val="24"/>
                <w:szCs w:val="24"/>
                <w:rPrChange w:id="2984" w:author="AdministratorKH" w:date="2017-07-18T12:33:00Z">
                  <w:rPr>
                    <w:rFonts w:ascii="Times New Roman" w:hAnsi="Times New Roman"/>
                    <w:sz w:val="20"/>
                    <w:szCs w:val="20"/>
                  </w:rPr>
                </w:rPrChange>
              </w:rPr>
              <w:t xml:space="preserve"> CTY CP TM ĐÔNG BA</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2985" w:author="AdministratorKH" w:date="2017-07-18T12:33:00Z">
                  <w:rPr>
                    <w:rFonts w:ascii="Times New Roman" w:hAnsi="Times New Roman"/>
                    <w:sz w:val="20"/>
                    <w:szCs w:val="20"/>
                  </w:rPr>
                </w:rPrChange>
              </w:rPr>
              <w:pPrChange w:id="2986" w:author="AdministratorKH" w:date="2017-07-18T12:30:00Z">
                <w:pPr>
                  <w:spacing w:after="0" w:line="240" w:lineRule="auto"/>
                  <w:jc w:val="right"/>
                </w:pPr>
              </w:pPrChange>
            </w:pPr>
            <w:r w:rsidRPr="00544959">
              <w:rPr>
                <w:rFonts w:ascii="Times New Roman" w:hAnsi="Times New Roman"/>
                <w:sz w:val="24"/>
                <w:szCs w:val="24"/>
                <w:rPrChange w:id="2987" w:author="AdministratorKH" w:date="2017-07-18T12:33:00Z">
                  <w:rPr>
                    <w:rFonts w:ascii="Times New Roman" w:hAnsi="Times New Roman"/>
                    <w:sz w:val="20"/>
                    <w:szCs w:val="20"/>
                  </w:rPr>
                </w:rPrChange>
              </w:rPr>
              <w:t>1.117.500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2988" w:author="AdministratorKH" w:date="2017-07-18T12:33:00Z">
                  <w:rPr>
                    <w:rFonts w:ascii="Times New Roman" w:hAnsi="Times New Roman"/>
                    <w:sz w:val="20"/>
                    <w:szCs w:val="20"/>
                  </w:rPr>
                </w:rPrChange>
              </w:rPr>
              <w:pPrChange w:id="2989" w:author="AdministratorKH" w:date="2017-07-18T12:30:00Z">
                <w:pPr>
                  <w:spacing w:after="0" w:line="240" w:lineRule="auto"/>
                  <w:jc w:val="right"/>
                </w:pPr>
              </w:pPrChange>
            </w:pPr>
            <w:r w:rsidRPr="00544959">
              <w:rPr>
                <w:rFonts w:ascii="Times New Roman" w:hAnsi="Times New Roman"/>
                <w:sz w:val="24"/>
                <w:szCs w:val="24"/>
                <w:rPrChange w:id="2990" w:author="AdministratorKH" w:date="2017-07-18T12:33:00Z">
                  <w:rPr>
                    <w:rFonts w:ascii="Times New Roman" w:hAnsi="Times New Roman"/>
                    <w:sz w:val="20"/>
                    <w:szCs w:val="20"/>
                  </w:rPr>
                </w:rPrChange>
              </w:rPr>
              <w:t>6.165.500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2991" w:author="AdministratorKH" w:date="2017-07-18T12:33:00Z">
                  <w:rPr>
                    <w:rFonts w:ascii="Times New Roman" w:hAnsi="Times New Roman"/>
                    <w:sz w:val="20"/>
                    <w:szCs w:val="20"/>
                  </w:rPr>
                </w:rPrChange>
              </w:rPr>
              <w:pPrChange w:id="2992" w:author="AdministratorKH" w:date="2017-07-18T12:30:00Z">
                <w:pPr>
                  <w:spacing w:after="0" w:line="240" w:lineRule="auto"/>
                  <w:jc w:val="right"/>
                </w:pPr>
              </w:pPrChange>
            </w:pPr>
            <w:r w:rsidRPr="00544959">
              <w:rPr>
                <w:rFonts w:ascii="Times New Roman" w:hAnsi="Times New Roman"/>
                <w:sz w:val="24"/>
                <w:szCs w:val="24"/>
                <w:rPrChange w:id="2993" w:author="AdministratorKH" w:date="2017-07-18T12:33:00Z">
                  <w:rPr>
                    <w:rFonts w:ascii="Times New Roman" w:hAnsi="Times New Roman"/>
                    <w:sz w:val="20"/>
                    <w:szCs w:val="20"/>
                  </w:rPr>
                </w:rPrChange>
              </w:rPr>
              <w:t>13.410.000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2994" w:author="AdministratorKH" w:date="2017-07-18T12:33:00Z">
                  <w:rPr>
                    <w:rFonts w:ascii="Times New Roman" w:hAnsi="Times New Roman"/>
                    <w:sz w:val="20"/>
                    <w:szCs w:val="20"/>
                  </w:rPr>
                </w:rPrChange>
              </w:rPr>
              <w:pPrChange w:id="2995" w:author="AdministratorKH" w:date="2017-07-18T12:30:00Z">
                <w:pPr>
                  <w:spacing w:after="0" w:line="240" w:lineRule="auto"/>
                  <w:jc w:val="right"/>
                </w:pPr>
              </w:pPrChange>
            </w:pPr>
            <w:r w:rsidRPr="00544959">
              <w:rPr>
                <w:rFonts w:ascii="Times New Roman" w:hAnsi="Times New Roman"/>
                <w:sz w:val="24"/>
                <w:szCs w:val="24"/>
                <w:rPrChange w:id="2996" w:author="AdministratorKH" w:date="2017-07-18T12:33:00Z">
                  <w:rPr>
                    <w:rFonts w:ascii="Times New Roman" w:hAnsi="Times New Roman"/>
                    <w:sz w:val="20"/>
                    <w:szCs w:val="20"/>
                  </w:rPr>
                </w:rPrChange>
              </w:rPr>
              <w:t>7.244.500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2997" w:author="AdministratorKH" w:date="2017-07-18T12:33:00Z">
                  <w:rPr>
                    <w:rFonts w:ascii="Times New Roman" w:hAnsi="Times New Roman"/>
                    <w:sz w:val="20"/>
                    <w:szCs w:val="20"/>
                  </w:rPr>
                </w:rPrChange>
              </w:rPr>
              <w:pPrChange w:id="2998" w:author="AdministratorKH" w:date="2017-07-18T12:30:00Z">
                <w:pPr>
                  <w:spacing w:after="0" w:line="240" w:lineRule="auto"/>
                  <w:jc w:val="right"/>
                </w:pPr>
              </w:pPrChange>
            </w:pPr>
            <w:r w:rsidRPr="00544959">
              <w:rPr>
                <w:rFonts w:ascii="Times New Roman" w:hAnsi="Times New Roman"/>
                <w:sz w:val="24"/>
                <w:szCs w:val="24"/>
                <w:rPrChange w:id="2999" w:author="AdministratorKH" w:date="2017-07-18T12:33:00Z">
                  <w:rPr>
                    <w:rFonts w:ascii="Times New Roman" w:hAnsi="Times New Roman"/>
                    <w:sz w:val="20"/>
                    <w:szCs w:val="20"/>
                  </w:rPr>
                </w:rPrChange>
              </w:rPr>
              <w:t>1.207.417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000" w:author="AdministratorKH" w:date="2017-07-18T12:33:00Z">
                  <w:rPr>
                    <w:rFonts w:ascii="Times New Roman" w:hAnsi="Times New Roman"/>
                    <w:sz w:val="20"/>
                    <w:szCs w:val="20"/>
                  </w:rPr>
                </w:rPrChange>
              </w:rPr>
              <w:pPrChange w:id="3001" w:author="AdministratorKH" w:date="2017-07-18T12:30:00Z">
                <w:pPr>
                  <w:spacing w:after="0" w:line="240" w:lineRule="auto"/>
                  <w:jc w:val="center"/>
                </w:pPr>
              </w:pPrChange>
            </w:pPr>
            <w:r w:rsidRPr="00544959">
              <w:rPr>
                <w:rFonts w:ascii="Times New Roman" w:hAnsi="Times New Roman"/>
                <w:sz w:val="24"/>
                <w:szCs w:val="24"/>
                <w:rPrChange w:id="3002"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003" w:author="AdministratorKH" w:date="2017-07-18T12:33:00Z">
                  <w:rPr>
                    <w:rFonts w:ascii="Times New Roman" w:hAnsi="Times New Roman"/>
                    <w:sz w:val="20"/>
                    <w:szCs w:val="20"/>
                  </w:rPr>
                </w:rPrChange>
              </w:rPr>
              <w:pPrChange w:id="3004" w:author="AdministratorKH" w:date="2017-07-18T12:30:00Z">
                <w:pPr>
                  <w:spacing w:after="0" w:line="240" w:lineRule="auto"/>
                </w:pPr>
              </w:pPrChange>
            </w:pPr>
            <w:r w:rsidRPr="00544959">
              <w:rPr>
                <w:rFonts w:ascii="Times New Roman" w:hAnsi="Times New Roman"/>
                <w:sz w:val="24"/>
                <w:szCs w:val="24"/>
                <w:rPrChange w:id="3005" w:author="AdministratorKH" w:date="2017-07-18T12:33:00Z">
                  <w:rPr>
                    <w:rFonts w:ascii="Times New Roman" w:hAnsi="Times New Roman"/>
                    <w:sz w:val="20"/>
                    <w:szCs w:val="20"/>
                  </w:rPr>
                </w:rPrChange>
              </w:rPr>
              <w:t xml:space="preserve"> CTY CP TM HUẾ</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06" w:author="AdministratorKH" w:date="2017-07-18T12:33:00Z">
                  <w:rPr>
                    <w:rFonts w:ascii="Times New Roman" w:hAnsi="Times New Roman"/>
                    <w:sz w:val="20"/>
                    <w:szCs w:val="20"/>
                  </w:rPr>
                </w:rPrChange>
              </w:rPr>
              <w:pPrChange w:id="3007" w:author="AdministratorKH" w:date="2017-07-18T12:30:00Z">
                <w:pPr>
                  <w:spacing w:after="0" w:line="240" w:lineRule="auto"/>
                  <w:jc w:val="right"/>
                </w:pPr>
              </w:pPrChange>
            </w:pPr>
            <w:r w:rsidRPr="00544959">
              <w:rPr>
                <w:rFonts w:ascii="Times New Roman" w:hAnsi="Times New Roman"/>
                <w:sz w:val="24"/>
                <w:szCs w:val="24"/>
                <w:rPrChange w:id="3008" w:author="AdministratorKH" w:date="2017-07-18T12:33:00Z">
                  <w:rPr>
                    <w:rFonts w:ascii="Times New Roman" w:hAnsi="Times New Roman"/>
                    <w:sz w:val="20"/>
                    <w:szCs w:val="20"/>
                  </w:rPr>
                </w:rPrChange>
              </w:rPr>
              <w:t>835.000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09" w:author="AdministratorKH" w:date="2017-07-18T12:33:00Z">
                  <w:rPr>
                    <w:rFonts w:ascii="Times New Roman" w:hAnsi="Times New Roman"/>
                    <w:sz w:val="20"/>
                    <w:szCs w:val="20"/>
                  </w:rPr>
                </w:rPrChange>
              </w:rPr>
              <w:pPrChange w:id="3010" w:author="AdministratorKH" w:date="2017-07-18T12:30:00Z">
                <w:pPr>
                  <w:spacing w:after="0" w:line="240" w:lineRule="auto"/>
                  <w:jc w:val="right"/>
                </w:pPr>
              </w:pPrChange>
            </w:pPr>
            <w:r w:rsidRPr="00544959">
              <w:rPr>
                <w:rFonts w:ascii="Times New Roman" w:hAnsi="Times New Roman"/>
                <w:sz w:val="24"/>
                <w:szCs w:val="24"/>
                <w:rPrChange w:id="3011" w:author="AdministratorKH" w:date="2017-07-18T12:33:00Z">
                  <w:rPr>
                    <w:rFonts w:ascii="Times New Roman" w:hAnsi="Times New Roman"/>
                    <w:sz w:val="20"/>
                    <w:szCs w:val="20"/>
                  </w:rPr>
                </w:rPrChange>
              </w:rPr>
              <w:t>5.010.000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12" w:author="AdministratorKH" w:date="2017-07-18T12:33:00Z">
                  <w:rPr>
                    <w:rFonts w:ascii="Times New Roman" w:hAnsi="Times New Roman"/>
                    <w:sz w:val="20"/>
                    <w:szCs w:val="20"/>
                  </w:rPr>
                </w:rPrChange>
              </w:rPr>
              <w:pPrChange w:id="3013" w:author="AdministratorKH" w:date="2017-07-18T12:30:00Z">
                <w:pPr>
                  <w:spacing w:after="0" w:line="240" w:lineRule="auto"/>
                  <w:jc w:val="right"/>
                </w:pPr>
              </w:pPrChange>
            </w:pPr>
            <w:r w:rsidRPr="00544959">
              <w:rPr>
                <w:rFonts w:ascii="Times New Roman" w:hAnsi="Times New Roman"/>
                <w:sz w:val="24"/>
                <w:szCs w:val="24"/>
                <w:rPrChange w:id="3014" w:author="AdministratorKH" w:date="2017-07-18T12:33:00Z">
                  <w:rPr>
                    <w:rFonts w:ascii="Times New Roman" w:hAnsi="Times New Roman"/>
                    <w:sz w:val="20"/>
                    <w:szCs w:val="20"/>
                  </w:rPr>
                </w:rPrChange>
              </w:rPr>
              <w:t>10.020.000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15" w:author="AdministratorKH" w:date="2017-07-18T12:33:00Z">
                  <w:rPr>
                    <w:rFonts w:ascii="Times New Roman" w:hAnsi="Times New Roman"/>
                    <w:sz w:val="20"/>
                    <w:szCs w:val="20"/>
                  </w:rPr>
                </w:rPrChange>
              </w:rPr>
              <w:pPrChange w:id="3016" w:author="AdministratorKH" w:date="2017-07-18T12:30:00Z">
                <w:pPr>
                  <w:spacing w:after="0" w:line="240" w:lineRule="auto"/>
                  <w:jc w:val="right"/>
                </w:pPr>
              </w:pPrChange>
            </w:pPr>
            <w:r w:rsidRPr="00544959">
              <w:rPr>
                <w:rFonts w:ascii="Times New Roman" w:hAnsi="Times New Roman"/>
                <w:sz w:val="24"/>
                <w:szCs w:val="24"/>
                <w:rPrChange w:id="3017" w:author="AdministratorKH" w:date="2017-07-18T12:33:00Z">
                  <w:rPr>
                    <w:rFonts w:ascii="Times New Roman" w:hAnsi="Times New Roman"/>
                    <w:sz w:val="20"/>
                    <w:szCs w:val="20"/>
                  </w:rPr>
                </w:rPrChange>
              </w:rPr>
              <w:t>5.010.000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18" w:author="AdministratorKH" w:date="2017-07-18T12:33:00Z">
                  <w:rPr>
                    <w:rFonts w:ascii="Times New Roman" w:hAnsi="Times New Roman"/>
                    <w:sz w:val="20"/>
                    <w:szCs w:val="20"/>
                  </w:rPr>
                </w:rPrChange>
              </w:rPr>
              <w:pPrChange w:id="3019" w:author="AdministratorKH" w:date="2017-07-18T12:30:00Z">
                <w:pPr>
                  <w:spacing w:after="0" w:line="240" w:lineRule="auto"/>
                  <w:jc w:val="right"/>
                </w:pPr>
              </w:pPrChange>
            </w:pPr>
            <w:r w:rsidRPr="00544959">
              <w:rPr>
                <w:rFonts w:ascii="Times New Roman" w:hAnsi="Times New Roman"/>
                <w:sz w:val="24"/>
                <w:szCs w:val="24"/>
                <w:rPrChange w:id="3020" w:author="AdministratorKH" w:date="2017-07-18T12:33:00Z">
                  <w:rPr>
                    <w:rFonts w:ascii="Times New Roman" w:hAnsi="Times New Roman"/>
                    <w:sz w:val="20"/>
                    <w:szCs w:val="20"/>
                  </w:rPr>
                </w:rPrChange>
              </w:rPr>
              <w:t>835.000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021" w:author="AdministratorKH" w:date="2017-07-18T12:33:00Z">
                  <w:rPr>
                    <w:rFonts w:ascii="Times New Roman" w:hAnsi="Times New Roman"/>
                    <w:b/>
                    <w:bCs/>
                    <w:sz w:val="20"/>
                    <w:szCs w:val="20"/>
                  </w:rPr>
                </w:rPrChange>
              </w:rPr>
              <w:pPrChange w:id="3022" w:author="AdministratorKH" w:date="2017-07-18T12:30:00Z">
                <w:pPr>
                  <w:spacing w:after="0" w:line="240" w:lineRule="auto"/>
                </w:pPr>
              </w:pPrChange>
            </w:pPr>
            <w:r w:rsidRPr="00544959">
              <w:rPr>
                <w:rFonts w:ascii="Times New Roman" w:hAnsi="Times New Roman"/>
                <w:b/>
                <w:bCs/>
                <w:sz w:val="24"/>
                <w:szCs w:val="24"/>
                <w:rPrChange w:id="3023" w:author="AdministratorKH" w:date="2017-07-18T12:33:00Z">
                  <w:rPr>
                    <w:rFonts w:ascii="Times New Roman" w:hAnsi="Times New Roman"/>
                    <w:b/>
                    <w:bCs/>
                    <w:sz w:val="20"/>
                    <w:szCs w:val="20"/>
                  </w:rPr>
                </w:rPrChange>
              </w:rPr>
              <w:t xml:space="preserve">        TIỀN GIANG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024" w:author="AdministratorKH" w:date="2017-07-18T12:33:00Z">
                  <w:rPr>
                    <w:rFonts w:ascii="Times New Roman" w:hAnsi="Times New Roman"/>
                    <w:b/>
                    <w:bCs/>
                    <w:sz w:val="20"/>
                    <w:szCs w:val="20"/>
                  </w:rPr>
                </w:rPrChange>
              </w:rPr>
              <w:pPrChange w:id="3025" w:author="AdministratorKH" w:date="2017-07-18T12:30:00Z">
                <w:pPr>
                  <w:spacing w:after="0" w:line="240" w:lineRule="auto"/>
                  <w:jc w:val="right"/>
                </w:pPr>
              </w:pPrChange>
            </w:pPr>
            <w:r w:rsidRPr="00544959">
              <w:rPr>
                <w:rFonts w:ascii="Times New Roman" w:hAnsi="Times New Roman"/>
                <w:b/>
                <w:bCs/>
                <w:sz w:val="24"/>
                <w:szCs w:val="24"/>
                <w:rPrChange w:id="3026" w:author="AdministratorKH" w:date="2017-07-18T12:33:00Z">
                  <w:rPr>
                    <w:rFonts w:ascii="Times New Roman" w:hAnsi="Times New Roman"/>
                    <w:b/>
                    <w:bCs/>
                    <w:sz w:val="20"/>
                    <w:szCs w:val="20"/>
                  </w:rPr>
                </w:rPrChange>
              </w:rPr>
              <w:t>2.087.500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027" w:author="AdministratorKH" w:date="2017-07-18T12:33:00Z">
                  <w:rPr>
                    <w:rFonts w:ascii="Times New Roman" w:hAnsi="Times New Roman"/>
                    <w:b/>
                    <w:bCs/>
                    <w:sz w:val="20"/>
                    <w:szCs w:val="20"/>
                  </w:rPr>
                </w:rPrChange>
              </w:rPr>
              <w:pPrChange w:id="3028" w:author="AdministratorKH" w:date="2017-07-18T12:30:00Z">
                <w:pPr>
                  <w:spacing w:after="0" w:line="240" w:lineRule="auto"/>
                  <w:jc w:val="right"/>
                </w:pPr>
              </w:pPrChange>
            </w:pPr>
            <w:r w:rsidRPr="00544959">
              <w:rPr>
                <w:rFonts w:ascii="Times New Roman" w:hAnsi="Times New Roman"/>
                <w:b/>
                <w:bCs/>
                <w:sz w:val="24"/>
                <w:szCs w:val="24"/>
                <w:rPrChange w:id="3029" w:author="AdministratorKH" w:date="2017-07-18T12:33:00Z">
                  <w:rPr>
                    <w:rFonts w:ascii="Times New Roman" w:hAnsi="Times New Roman"/>
                    <w:b/>
                    <w:bCs/>
                    <w:sz w:val="20"/>
                    <w:szCs w:val="20"/>
                  </w:rPr>
                </w:rPrChange>
              </w:rPr>
              <w:t>11.708.000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030" w:author="AdministratorKH" w:date="2017-07-18T12:33:00Z">
                  <w:rPr>
                    <w:rFonts w:ascii="Times New Roman" w:hAnsi="Times New Roman"/>
                    <w:b/>
                    <w:bCs/>
                    <w:sz w:val="20"/>
                    <w:szCs w:val="20"/>
                  </w:rPr>
                </w:rPrChange>
              </w:rPr>
              <w:pPrChange w:id="3031" w:author="AdministratorKH" w:date="2017-07-18T12:30:00Z">
                <w:pPr>
                  <w:spacing w:after="0" w:line="240" w:lineRule="auto"/>
                  <w:jc w:val="right"/>
                </w:pPr>
              </w:pPrChange>
            </w:pPr>
            <w:r w:rsidRPr="00544959">
              <w:rPr>
                <w:rFonts w:ascii="Times New Roman" w:hAnsi="Times New Roman"/>
                <w:b/>
                <w:bCs/>
                <w:sz w:val="24"/>
                <w:szCs w:val="24"/>
                <w:rPrChange w:id="3032" w:author="AdministratorKH" w:date="2017-07-18T12:33:00Z">
                  <w:rPr>
                    <w:rFonts w:ascii="Times New Roman" w:hAnsi="Times New Roman"/>
                    <w:b/>
                    <w:bCs/>
                    <w:sz w:val="20"/>
                    <w:szCs w:val="20"/>
                  </w:rPr>
                </w:rPrChange>
              </w:rPr>
              <w:t>25.050.000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033" w:author="AdministratorKH" w:date="2017-07-18T12:33:00Z">
                  <w:rPr>
                    <w:rFonts w:ascii="Times New Roman" w:hAnsi="Times New Roman"/>
                    <w:b/>
                    <w:bCs/>
                    <w:sz w:val="20"/>
                    <w:szCs w:val="20"/>
                  </w:rPr>
                </w:rPrChange>
              </w:rPr>
              <w:pPrChange w:id="3034" w:author="AdministratorKH" w:date="2017-07-18T12:30:00Z">
                <w:pPr>
                  <w:spacing w:after="0" w:line="240" w:lineRule="auto"/>
                  <w:jc w:val="right"/>
                </w:pPr>
              </w:pPrChange>
            </w:pPr>
            <w:r w:rsidRPr="00544959">
              <w:rPr>
                <w:rFonts w:ascii="Times New Roman" w:hAnsi="Times New Roman"/>
                <w:b/>
                <w:bCs/>
                <w:sz w:val="24"/>
                <w:szCs w:val="24"/>
                <w:rPrChange w:id="3035" w:author="AdministratorKH" w:date="2017-07-18T12:33:00Z">
                  <w:rPr>
                    <w:rFonts w:ascii="Times New Roman" w:hAnsi="Times New Roman"/>
                    <w:b/>
                    <w:bCs/>
                    <w:sz w:val="20"/>
                    <w:szCs w:val="20"/>
                  </w:rPr>
                </w:rPrChange>
              </w:rPr>
              <w:t>13.342.000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036" w:author="AdministratorKH" w:date="2017-07-18T12:33:00Z">
                  <w:rPr>
                    <w:rFonts w:ascii="Times New Roman" w:hAnsi="Times New Roman"/>
                    <w:b/>
                    <w:bCs/>
                    <w:sz w:val="20"/>
                    <w:szCs w:val="20"/>
                  </w:rPr>
                </w:rPrChange>
              </w:rPr>
              <w:pPrChange w:id="3037" w:author="AdministratorKH" w:date="2017-07-18T12:30:00Z">
                <w:pPr>
                  <w:spacing w:after="0" w:line="240" w:lineRule="auto"/>
                  <w:jc w:val="right"/>
                </w:pPr>
              </w:pPrChange>
            </w:pPr>
            <w:r w:rsidRPr="00544959">
              <w:rPr>
                <w:rFonts w:ascii="Times New Roman" w:hAnsi="Times New Roman"/>
                <w:b/>
                <w:bCs/>
                <w:sz w:val="24"/>
                <w:szCs w:val="24"/>
                <w:rPrChange w:id="3038" w:author="AdministratorKH" w:date="2017-07-18T12:33:00Z">
                  <w:rPr>
                    <w:rFonts w:ascii="Times New Roman" w:hAnsi="Times New Roman"/>
                    <w:b/>
                    <w:bCs/>
                    <w:sz w:val="20"/>
                    <w:szCs w:val="20"/>
                  </w:rPr>
                </w:rPrChange>
              </w:rPr>
              <w:t>2.223.667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039" w:author="AdministratorKH" w:date="2017-07-18T12:33:00Z">
                  <w:rPr>
                    <w:rFonts w:ascii="Times New Roman" w:hAnsi="Times New Roman"/>
                    <w:sz w:val="20"/>
                    <w:szCs w:val="20"/>
                  </w:rPr>
                </w:rPrChange>
              </w:rPr>
              <w:pPrChange w:id="3040" w:author="AdministratorKH" w:date="2017-07-18T12:30:00Z">
                <w:pPr>
                  <w:spacing w:after="0" w:line="240" w:lineRule="auto"/>
                  <w:jc w:val="center"/>
                </w:pPr>
              </w:pPrChange>
            </w:pPr>
            <w:r w:rsidRPr="00544959">
              <w:rPr>
                <w:rFonts w:ascii="Times New Roman" w:hAnsi="Times New Roman"/>
                <w:sz w:val="24"/>
                <w:szCs w:val="24"/>
                <w:rPrChange w:id="3041"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042" w:author="AdministratorKH" w:date="2017-07-18T12:33:00Z">
                  <w:rPr>
                    <w:rFonts w:ascii="Times New Roman" w:hAnsi="Times New Roman"/>
                    <w:sz w:val="20"/>
                    <w:szCs w:val="20"/>
                  </w:rPr>
                </w:rPrChange>
              </w:rPr>
              <w:pPrChange w:id="3043" w:author="AdministratorKH" w:date="2017-07-18T12:30:00Z">
                <w:pPr>
                  <w:spacing w:after="0" w:line="240" w:lineRule="auto"/>
                </w:pPr>
              </w:pPrChange>
            </w:pPr>
            <w:r w:rsidRPr="00544959">
              <w:rPr>
                <w:rFonts w:ascii="Times New Roman" w:hAnsi="Times New Roman"/>
                <w:sz w:val="24"/>
                <w:szCs w:val="24"/>
                <w:rPrChange w:id="3044" w:author="AdministratorKH" w:date="2017-07-18T12:33:00Z">
                  <w:rPr>
                    <w:rFonts w:ascii="Times New Roman" w:hAnsi="Times New Roman"/>
                    <w:sz w:val="20"/>
                    <w:szCs w:val="20"/>
                  </w:rPr>
                </w:rPrChange>
              </w:rPr>
              <w:t>DNTN TÂN PHÚ</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45" w:author="AdministratorKH" w:date="2017-07-18T12:33:00Z">
                  <w:rPr>
                    <w:rFonts w:ascii="Times New Roman" w:hAnsi="Times New Roman"/>
                    <w:sz w:val="20"/>
                    <w:szCs w:val="20"/>
                  </w:rPr>
                </w:rPrChange>
              </w:rPr>
              <w:pPrChange w:id="3046" w:author="AdministratorKH" w:date="2017-07-18T12:30:00Z">
                <w:pPr>
                  <w:spacing w:after="0" w:line="240" w:lineRule="auto"/>
                  <w:jc w:val="right"/>
                </w:pPr>
              </w:pPrChange>
            </w:pPr>
            <w:r w:rsidRPr="00544959">
              <w:rPr>
                <w:rFonts w:ascii="Times New Roman" w:hAnsi="Times New Roman"/>
                <w:sz w:val="24"/>
                <w:szCs w:val="24"/>
                <w:rPrChange w:id="3047" w:author="AdministratorKH" w:date="2017-07-18T12:33:00Z">
                  <w:rPr>
                    <w:rFonts w:ascii="Times New Roman" w:hAnsi="Times New Roman"/>
                    <w:sz w:val="20"/>
                    <w:szCs w:val="20"/>
                  </w:rPr>
                </w:rPrChange>
              </w:rPr>
              <w:t>555.500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48" w:author="AdministratorKH" w:date="2017-07-18T12:33:00Z">
                  <w:rPr>
                    <w:rFonts w:ascii="Times New Roman" w:hAnsi="Times New Roman"/>
                    <w:sz w:val="20"/>
                    <w:szCs w:val="20"/>
                  </w:rPr>
                </w:rPrChange>
              </w:rPr>
              <w:pPrChange w:id="3049" w:author="AdministratorKH" w:date="2017-07-18T12:30:00Z">
                <w:pPr>
                  <w:spacing w:after="0" w:line="240" w:lineRule="auto"/>
                  <w:jc w:val="right"/>
                </w:pPr>
              </w:pPrChange>
            </w:pPr>
            <w:r w:rsidRPr="00544959">
              <w:rPr>
                <w:rFonts w:ascii="Times New Roman" w:hAnsi="Times New Roman"/>
                <w:sz w:val="24"/>
                <w:szCs w:val="24"/>
                <w:rPrChange w:id="3050" w:author="AdministratorKH" w:date="2017-07-18T12:33:00Z">
                  <w:rPr>
                    <w:rFonts w:ascii="Times New Roman" w:hAnsi="Times New Roman"/>
                    <w:sz w:val="20"/>
                    <w:szCs w:val="20"/>
                  </w:rPr>
                </w:rPrChange>
              </w:rPr>
              <w:t>3.049.000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51" w:author="AdministratorKH" w:date="2017-07-18T12:33:00Z">
                  <w:rPr>
                    <w:rFonts w:ascii="Times New Roman" w:hAnsi="Times New Roman"/>
                    <w:sz w:val="20"/>
                    <w:szCs w:val="20"/>
                  </w:rPr>
                </w:rPrChange>
              </w:rPr>
              <w:pPrChange w:id="3052" w:author="AdministratorKH" w:date="2017-07-18T12:30:00Z">
                <w:pPr>
                  <w:spacing w:after="0" w:line="240" w:lineRule="auto"/>
                  <w:jc w:val="right"/>
                </w:pPr>
              </w:pPrChange>
            </w:pPr>
            <w:r w:rsidRPr="00544959">
              <w:rPr>
                <w:rFonts w:ascii="Times New Roman" w:hAnsi="Times New Roman"/>
                <w:sz w:val="24"/>
                <w:szCs w:val="24"/>
                <w:rPrChange w:id="3053" w:author="AdministratorKH" w:date="2017-07-18T12:33:00Z">
                  <w:rPr>
                    <w:rFonts w:ascii="Times New Roman" w:hAnsi="Times New Roman"/>
                    <w:sz w:val="20"/>
                    <w:szCs w:val="20"/>
                  </w:rPr>
                </w:rPrChange>
              </w:rPr>
              <w:t>6.666.000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54" w:author="AdministratorKH" w:date="2017-07-18T12:33:00Z">
                  <w:rPr>
                    <w:rFonts w:ascii="Times New Roman" w:hAnsi="Times New Roman"/>
                    <w:sz w:val="20"/>
                    <w:szCs w:val="20"/>
                  </w:rPr>
                </w:rPrChange>
              </w:rPr>
              <w:pPrChange w:id="3055" w:author="AdministratorKH" w:date="2017-07-18T12:30:00Z">
                <w:pPr>
                  <w:spacing w:after="0" w:line="240" w:lineRule="auto"/>
                  <w:jc w:val="right"/>
                </w:pPr>
              </w:pPrChange>
            </w:pPr>
            <w:r w:rsidRPr="00544959">
              <w:rPr>
                <w:rFonts w:ascii="Times New Roman" w:hAnsi="Times New Roman"/>
                <w:sz w:val="24"/>
                <w:szCs w:val="24"/>
                <w:rPrChange w:id="3056" w:author="AdministratorKH" w:date="2017-07-18T12:33:00Z">
                  <w:rPr>
                    <w:rFonts w:ascii="Times New Roman" w:hAnsi="Times New Roman"/>
                    <w:sz w:val="20"/>
                    <w:szCs w:val="20"/>
                  </w:rPr>
                </w:rPrChange>
              </w:rPr>
              <w:t>3.617.000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57" w:author="AdministratorKH" w:date="2017-07-18T12:33:00Z">
                  <w:rPr>
                    <w:rFonts w:ascii="Times New Roman" w:hAnsi="Times New Roman"/>
                    <w:sz w:val="20"/>
                    <w:szCs w:val="20"/>
                  </w:rPr>
                </w:rPrChange>
              </w:rPr>
              <w:pPrChange w:id="3058" w:author="AdministratorKH" w:date="2017-07-18T12:30:00Z">
                <w:pPr>
                  <w:spacing w:after="0" w:line="240" w:lineRule="auto"/>
                  <w:jc w:val="right"/>
                </w:pPr>
              </w:pPrChange>
            </w:pPr>
            <w:r w:rsidRPr="00544959">
              <w:rPr>
                <w:rFonts w:ascii="Times New Roman" w:hAnsi="Times New Roman"/>
                <w:sz w:val="24"/>
                <w:szCs w:val="24"/>
                <w:rPrChange w:id="3059" w:author="AdministratorKH" w:date="2017-07-18T12:33:00Z">
                  <w:rPr>
                    <w:rFonts w:ascii="Times New Roman" w:hAnsi="Times New Roman"/>
                    <w:sz w:val="20"/>
                    <w:szCs w:val="20"/>
                  </w:rPr>
                </w:rPrChange>
              </w:rPr>
              <w:t>602.833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060" w:author="AdministratorKH" w:date="2017-07-18T12:33:00Z">
                  <w:rPr>
                    <w:rFonts w:ascii="Times New Roman" w:hAnsi="Times New Roman"/>
                    <w:sz w:val="20"/>
                    <w:szCs w:val="20"/>
                  </w:rPr>
                </w:rPrChange>
              </w:rPr>
              <w:pPrChange w:id="3061" w:author="AdministratorKH" w:date="2017-07-18T12:30:00Z">
                <w:pPr>
                  <w:spacing w:after="0" w:line="240" w:lineRule="auto"/>
                  <w:jc w:val="center"/>
                </w:pPr>
              </w:pPrChange>
            </w:pPr>
            <w:r w:rsidRPr="00544959">
              <w:rPr>
                <w:rFonts w:ascii="Times New Roman" w:hAnsi="Times New Roman"/>
                <w:sz w:val="24"/>
                <w:szCs w:val="24"/>
                <w:rPrChange w:id="3062"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063" w:author="AdministratorKH" w:date="2017-07-18T12:33:00Z">
                  <w:rPr>
                    <w:rFonts w:ascii="Times New Roman" w:hAnsi="Times New Roman"/>
                    <w:sz w:val="20"/>
                    <w:szCs w:val="20"/>
                  </w:rPr>
                </w:rPrChange>
              </w:rPr>
              <w:pPrChange w:id="3064" w:author="AdministratorKH" w:date="2017-07-18T12:30:00Z">
                <w:pPr>
                  <w:spacing w:after="0" w:line="240" w:lineRule="auto"/>
                </w:pPr>
              </w:pPrChange>
            </w:pPr>
            <w:r w:rsidRPr="00544959">
              <w:rPr>
                <w:rFonts w:ascii="Times New Roman" w:hAnsi="Times New Roman"/>
                <w:sz w:val="24"/>
                <w:szCs w:val="24"/>
                <w:rPrChange w:id="3065" w:author="AdministratorKH" w:date="2017-07-18T12:33:00Z">
                  <w:rPr>
                    <w:rFonts w:ascii="Times New Roman" w:hAnsi="Times New Roman"/>
                    <w:sz w:val="20"/>
                    <w:szCs w:val="20"/>
                  </w:rPr>
                </w:rPrChange>
              </w:rPr>
              <w:t>DNTN HOÀNG SƠN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66" w:author="AdministratorKH" w:date="2017-07-18T12:33:00Z">
                  <w:rPr>
                    <w:rFonts w:ascii="Times New Roman" w:hAnsi="Times New Roman"/>
                    <w:sz w:val="20"/>
                    <w:szCs w:val="20"/>
                  </w:rPr>
                </w:rPrChange>
              </w:rPr>
              <w:pPrChange w:id="3067" w:author="AdministratorKH" w:date="2017-07-18T12:30:00Z">
                <w:pPr>
                  <w:spacing w:after="0" w:line="240" w:lineRule="auto"/>
                  <w:jc w:val="right"/>
                </w:pPr>
              </w:pPrChange>
            </w:pPr>
            <w:r w:rsidRPr="00544959">
              <w:rPr>
                <w:rFonts w:ascii="Times New Roman" w:hAnsi="Times New Roman"/>
                <w:sz w:val="24"/>
                <w:szCs w:val="24"/>
                <w:rPrChange w:id="3068" w:author="AdministratorKH" w:date="2017-07-18T12:33:00Z">
                  <w:rPr>
                    <w:rFonts w:ascii="Times New Roman" w:hAnsi="Times New Roman"/>
                    <w:sz w:val="20"/>
                    <w:szCs w:val="20"/>
                  </w:rPr>
                </w:rPrChange>
              </w:rPr>
              <w:t>816.000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69" w:author="AdministratorKH" w:date="2017-07-18T12:33:00Z">
                  <w:rPr>
                    <w:rFonts w:ascii="Times New Roman" w:hAnsi="Times New Roman"/>
                    <w:sz w:val="20"/>
                    <w:szCs w:val="20"/>
                  </w:rPr>
                </w:rPrChange>
              </w:rPr>
              <w:pPrChange w:id="3070" w:author="AdministratorKH" w:date="2017-07-18T12:30:00Z">
                <w:pPr>
                  <w:spacing w:after="0" w:line="240" w:lineRule="auto"/>
                  <w:jc w:val="right"/>
                </w:pPr>
              </w:pPrChange>
            </w:pPr>
            <w:r w:rsidRPr="00544959">
              <w:rPr>
                <w:rFonts w:ascii="Times New Roman" w:hAnsi="Times New Roman"/>
                <w:sz w:val="24"/>
                <w:szCs w:val="24"/>
                <w:rPrChange w:id="3071" w:author="AdministratorKH" w:date="2017-07-18T12:33:00Z">
                  <w:rPr>
                    <w:rFonts w:ascii="Times New Roman" w:hAnsi="Times New Roman"/>
                    <w:sz w:val="20"/>
                    <w:szCs w:val="20"/>
                  </w:rPr>
                </w:rPrChange>
              </w:rPr>
              <w:t>4.725.000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72" w:author="AdministratorKH" w:date="2017-07-18T12:33:00Z">
                  <w:rPr>
                    <w:rFonts w:ascii="Times New Roman" w:hAnsi="Times New Roman"/>
                    <w:sz w:val="20"/>
                    <w:szCs w:val="20"/>
                  </w:rPr>
                </w:rPrChange>
              </w:rPr>
              <w:pPrChange w:id="3073" w:author="AdministratorKH" w:date="2017-07-18T12:30:00Z">
                <w:pPr>
                  <w:spacing w:after="0" w:line="240" w:lineRule="auto"/>
                  <w:jc w:val="right"/>
                </w:pPr>
              </w:pPrChange>
            </w:pPr>
            <w:r w:rsidRPr="00544959">
              <w:rPr>
                <w:rFonts w:ascii="Times New Roman" w:hAnsi="Times New Roman"/>
                <w:sz w:val="24"/>
                <w:szCs w:val="24"/>
                <w:rPrChange w:id="3074" w:author="AdministratorKH" w:date="2017-07-18T12:33:00Z">
                  <w:rPr>
                    <w:rFonts w:ascii="Times New Roman" w:hAnsi="Times New Roman"/>
                    <w:sz w:val="20"/>
                    <w:szCs w:val="20"/>
                  </w:rPr>
                </w:rPrChange>
              </w:rPr>
              <w:t>9.792.000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75" w:author="AdministratorKH" w:date="2017-07-18T12:33:00Z">
                  <w:rPr>
                    <w:rFonts w:ascii="Times New Roman" w:hAnsi="Times New Roman"/>
                    <w:sz w:val="20"/>
                    <w:szCs w:val="20"/>
                  </w:rPr>
                </w:rPrChange>
              </w:rPr>
              <w:pPrChange w:id="3076" w:author="AdministratorKH" w:date="2017-07-18T12:30:00Z">
                <w:pPr>
                  <w:spacing w:after="0" w:line="240" w:lineRule="auto"/>
                  <w:jc w:val="right"/>
                </w:pPr>
              </w:pPrChange>
            </w:pPr>
            <w:r w:rsidRPr="00544959">
              <w:rPr>
                <w:rFonts w:ascii="Times New Roman" w:hAnsi="Times New Roman"/>
                <w:sz w:val="24"/>
                <w:szCs w:val="24"/>
                <w:rPrChange w:id="3077" w:author="AdministratorKH" w:date="2017-07-18T12:33:00Z">
                  <w:rPr>
                    <w:rFonts w:ascii="Times New Roman" w:hAnsi="Times New Roman"/>
                    <w:sz w:val="20"/>
                    <w:szCs w:val="20"/>
                  </w:rPr>
                </w:rPrChange>
              </w:rPr>
              <w:t>5.067.000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78" w:author="AdministratorKH" w:date="2017-07-18T12:33:00Z">
                  <w:rPr>
                    <w:rFonts w:ascii="Times New Roman" w:hAnsi="Times New Roman"/>
                    <w:sz w:val="20"/>
                    <w:szCs w:val="20"/>
                  </w:rPr>
                </w:rPrChange>
              </w:rPr>
              <w:pPrChange w:id="3079" w:author="AdministratorKH" w:date="2017-07-18T12:30:00Z">
                <w:pPr>
                  <w:spacing w:after="0" w:line="240" w:lineRule="auto"/>
                  <w:jc w:val="right"/>
                </w:pPr>
              </w:pPrChange>
            </w:pPr>
            <w:r w:rsidRPr="00544959">
              <w:rPr>
                <w:rFonts w:ascii="Times New Roman" w:hAnsi="Times New Roman"/>
                <w:sz w:val="24"/>
                <w:szCs w:val="24"/>
                <w:rPrChange w:id="3080" w:author="AdministratorKH" w:date="2017-07-18T12:33:00Z">
                  <w:rPr>
                    <w:rFonts w:ascii="Times New Roman" w:hAnsi="Times New Roman"/>
                    <w:sz w:val="20"/>
                    <w:szCs w:val="20"/>
                  </w:rPr>
                </w:rPrChange>
              </w:rPr>
              <w:t>844.500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081" w:author="AdministratorKH" w:date="2017-07-18T12:33:00Z">
                  <w:rPr>
                    <w:rFonts w:ascii="Times New Roman" w:hAnsi="Times New Roman"/>
                    <w:sz w:val="20"/>
                    <w:szCs w:val="20"/>
                  </w:rPr>
                </w:rPrChange>
              </w:rPr>
              <w:pPrChange w:id="3082" w:author="AdministratorKH" w:date="2017-07-18T12:30:00Z">
                <w:pPr>
                  <w:spacing w:after="0" w:line="240" w:lineRule="auto"/>
                  <w:jc w:val="center"/>
                </w:pPr>
              </w:pPrChange>
            </w:pPr>
            <w:r w:rsidRPr="00544959">
              <w:rPr>
                <w:rFonts w:ascii="Times New Roman" w:hAnsi="Times New Roman"/>
                <w:sz w:val="24"/>
                <w:szCs w:val="24"/>
                <w:rPrChange w:id="3083" w:author="AdministratorKH" w:date="2017-07-18T12:33:00Z">
                  <w:rPr>
                    <w:rFonts w:ascii="Times New Roman" w:hAnsi="Times New Roman"/>
                    <w:sz w:val="20"/>
                    <w:szCs w:val="20"/>
                  </w:rPr>
                </w:rPrChange>
              </w:rPr>
              <w:t>3</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084" w:author="AdministratorKH" w:date="2017-07-18T12:33:00Z">
                  <w:rPr>
                    <w:rFonts w:ascii="Times New Roman" w:hAnsi="Times New Roman"/>
                    <w:sz w:val="20"/>
                    <w:szCs w:val="20"/>
                  </w:rPr>
                </w:rPrChange>
              </w:rPr>
              <w:pPrChange w:id="3085" w:author="AdministratorKH" w:date="2017-07-18T12:30:00Z">
                <w:pPr>
                  <w:spacing w:after="0" w:line="240" w:lineRule="auto"/>
                </w:pPr>
              </w:pPrChange>
            </w:pPr>
            <w:r w:rsidRPr="00544959">
              <w:rPr>
                <w:rFonts w:ascii="Times New Roman" w:hAnsi="Times New Roman"/>
                <w:sz w:val="24"/>
                <w:szCs w:val="24"/>
                <w:rPrChange w:id="3086" w:author="AdministratorKH" w:date="2017-07-18T12:33:00Z">
                  <w:rPr>
                    <w:rFonts w:ascii="Times New Roman" w:hAnsi="Times New Roman"/>
                    <w:sz w:val="20"/>
                    <w:szCs w:val="20"/>
                  </w:rPr>
                </w:rPrChange>
              </w:rPr>
              <w:t>DNTN TH QUANG MINH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87" w:author="AdministratorKH" w:date="2017-07-18T12:33:00Z">
                  <w:rPr>
                    <w:rFonts w:ascii="Times New Roman" w:hAnsi="Times New Roman"/>
                    <w:sz w:val="20"/>
                    <w:szCs w:val="20"/>
                  </w:rPr>
                </w:rPrChange>
              </w:rPr>
              <w:pPrChange w:id="3088" w:author="AdministratorKH" w:date="2017-07-18T12:30:00Z">
                <w:pPr>
                  <w:spacing w:after="0" w:line="240" w:lineRule="auto"/>
                  <w:jc w:val="right"/>
                </w:pPr>
              </w:pPrChange>
            </w:pPr>
            <w:r w:rsidRPr="00544959">
              <w:rPr>
                <w:rFonts w:ascii="Times New Roman" w:hAnsi="Times New Roman"/>
                <w:sz w:val="24"/>
                <w:szCs w:val="24"/>
                <w:rPrChange w:id="3089" w:author="AdministratorKH" w:date="2017-07-18T12:33:00Z">
                  <w:rPr>
                    <w:rFonts w:ascii="Times New Roman" w:hAnsi="Times New Roman"/>
                    <w:sz w:val="20"/>
                    <w:szCs w:val="20"/>
                  </w:rPr>
                </w:rPrChange>
              </w:rPr>
              <w:t>221.000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90" w:author="AdministratorKH" w:date="2017-07-18T12:33:00Z">
                  <w:rPr>
                    <w:rFonts w:ascii="Times New Roman" w:hAnsi="Times New Roman"/>
                    <w:sz w:val="20"/>
                    <w:szCs w:val="20"/>
                  </w:rPr>
                </w:rPrChange>
              </w:rPr>
              <w:pPrChange w:id="3091" w:author="AdministratorKH" w:date="2017-07-18T12:30:00Z">
                <w:pPr>
                  <w:spacing w:after="0" w:line="240" w:lineRule="auto"/>
                  <w:jc w:val="right"/>
                </w:pPr>
              </w:pPrChange>
            </w:pPr>
            <w:r w:rsidRPr="00544959">
              <w:rPr>
                <w:rFonts w:ascii="Times New Roman" w:hAnsi="Times New Roman"/>
                <w:sz w:val="24"/>
                <w:szCs w:val="24"/>
                <w:rPrChange w:id="3092" w:author="AdministratorKH" w:date="2017-07-18T12:33:00Z">
                  <w:rPr>
                    <w:rFonts w:ascii="Times New Roman" w:hAnsi="Times New Roman"/>
                    <w:sz w:val="20"/>
                    <w:szCs w:val="20"/>
                  </w:rPr>
                </w:rPrChange>
              </w:rPr>
              <w:t>1.144.000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93" w:author="AdministratorKH" w:date="2017-07-18T12:33:00Z">
                  <w:rPr>
                    <w:rFonts w:ascii="Times New Roman" w:hAnsi="Times New Roman"/>
                    <w:sz w:val="20"/>
                    <w:szCs w:val="20"/>
                  </w:rPr>
                </w:rPrChange>
              </w:rPr>
              <w:pPrChange w:id="3094" w:author="AdministratorKH" w:date="2017-07-18T12:30:00Z">
                <w:pPr>
                  <w:spacing w:after="0" w:line="240" w:lineRule="auto"/>
                  <w:jc w:val="right"/>
                </w:pPr>
              </w:pPrChange>
            </w:pPr>
            <w:r w:rsidRPr="00544959">
              <w:rPr>
                <w:rFonts w:ascii="Times New Roman" w:hAnsi="Times New Roman"/>
                <w:sz w:val="24"/>
                <w:szCs w:val="24"/>
                <w:rPrChange w:id="3095" w:author="AdministratorKH" w:date="2017-07-18T12:33:00Z">
                  <w:rPr>
                    <w:rFonts w:ascii="Times New Roman" w:hAnsi="Times New Roman"/>
                    <w:sz w:val="20"/>
                    <w:szCs w:val="20"/>
                  </w:rPr>
                </w:rPrChange>
              </w:rPr>
              <w:t>2.652.000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96" w:author="AdministratorKH" w:date="2017-07-18T12:33:00Z">
                  <w:rPr>
                    <w:rFonts w:ascii="Times New Roman" w:hAnsi="Times New Roman"/>
                    <w:sz w:val="20"/>
                    <w:szCs w:val="20"/>
                  </w:rPr>
                </w:rPrChange>
              </w:rPr>
              <w:pPrChange w:id="3097" w:author="AdministratorKH" w:date="2017-07-18T12:30:00Z">
                <w:pPr>
                  <w:spacing w:after="0" w:line="240" w:lineRule="auto"/>
                  <w:jc w:val="right"/>
                </w:pPr>
              </w:pPrChange>
            </w:pPr>
            <w:r w:rsidRPr="00544959">
              <w:rPr>
                <w:rFonts w:ascii="Times New Roman" w:hAnsi="Times New Roman"/>
                <w:sz w:val="24"/>
                <w:szCs w:val="24"/>
                <w:rPrChange w:id="3098" w:author="AdministratorKH" w:date="2017-07-18T12:33:00Z">
                  <w:rPr>
                    <w:rFonts w:ascii="Times New Roman" w:hAnsi="Times New Roman"/>
                    <w:sz w:val="20"/>
                    <w:szCs w:val="20"/>
                  </w:rPr>
                </w:rPrChange>
              </w:rPr>
              <w:t>1.508.000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099" w:author="AdministratorKH" w:date="2017-07-18T12:33:00Z">
                  <w:rPr>
                    <w:rFonts w:ascii="Times New Roman" w:hAnsi="Times New Roman"/>
                    <w:sz w:val="20"/>
                    <w:szCs w:val="20"/>
                  </w:rPr>
                </w:rPrChange>
              </w:rPr>
              <w:pPrChange w:id="3100" w:author="AdministratorKH" w:date="2017-07-18T12:30:00Z">
                <w:pPr>
                  <w:spacing w:after="0" w:line="240" w:lineRule="auto"/>
                  <w:jc w:val="right"/>
                </w:pPr>
              </w:pPrChange>
            </w:pPr>
            <w:r w:rsidRPr="00544959">
              <w:rPr>
                <w:rFonts w:ascii="Times New Roman" w:hAnsi="Times New Roman"/>
                <w:sz w:val="24"/>
                <w:szCs w:val="24"/>
                <w:rPrChange w:id="3101" w:author="AdministratorKH" w:date="2017-07-18T12:33:00Z">
                  <w:rPr>
                    <w:rFonts w:ascii="Times New Roman" w:hAnsi="Times New Roman"/>
                    <w:sz w:val="20"/>
                    <w:szCs w:val="20"/>
                  </w:rPr>
                </w:rPrChange>
              </w:rPr>
              <w:t>251.333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102" w:author="AdministratorKH" w:date="2017-07-18T12:33:00Z">
                  <w:rPr>
                    <w:rFonts w:ascii="Times New Roman" w:hAnsi="Times New Roman"/>
                    <w:sz w:val="20"/>
                    <w:szCs w:val="20"/>
                  </w:rPr>
                </w:rPrChange>
              </w:rPr>
              <w:pPrChange w:id="3103" w:author="AdministratorKH" w:date="2017-07-18T12:30:00Z">
                <w:pPr>
                  <w:spacing w:after="0" w:line="240" w:lineRule="auto"/>
                  <w:jc w:val="center"/>
                </w:pPr>
              </w:pPrChange>
            </w:pPr>
            <w:r w:rsidRPr="00544959">
              <w:rPr>
                <w:rFonts w:ascii="Times New Roman" w:hAnsi="Times New Roman"/>
                <w:sz w:val="24"/>
                <w:szCs w:val="24"/>
                <w:rPrChange w:id="3104" w:author="AdministratorKH" w:date="2017-07-18T12:33:00Z">
                  <w:rPr>
                    <w:rFonts w:ascii="Times New Roman" w:hAnsi="Times New Roman"/>
                    <w:sz w:val="20"/>
                    <w:szCs w:val="20"/>
                  </w:rPr>
                </w:rPrChange>
              </w:rPr>
              <w:t>4</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105" w:author="AdministratorKH" w:date="2017-07-18T12:33:00Z">
                  <w:rPr>
                    <w:rFonts w:ascii="Times New Roman" w:hAnsi="Times New Roman"/>
                    <w:sz w:val="20"/>
                    <w:szCs w:val="20"/>
                  </w:rPr>
                </w:rPrChange>
              </w:rPr>
              <w:pPrChange w:id="3106" w:author="AdministratorKH" w:date="2017-07-18T12:30:00Z">
                <w:pPr>
                  <w:spacing w:after="0" w:line="240" w:lineRule="auto"/>
                </w:pPr>
              </w:pPrChange>
            </w:pPr>
            <w:r w:rsidRPr="00544959">
              <w:rPr>
                <w:rFonts w:ascii="Times New Roman" w:hAnsi="Times New Roman"/>
                <w:sz w:val="24"/>
                <w:szCs w:val="24"/>
                <w:rPrChange w:id="3107" w:author="AdministratorKH" w:date="2017-07-18T12:33:00Z">
                  <w:rPr>
                    <w:rFonts w:ascii="Times New Roman" w:hAnsi="Times New Roman"/>
                    <w:sz w:val="20"/>
                    <w:szCs w:val="20"/>
                  </w:rPr>
                </w:rPrChange>
              </w:rPr>
              <w:t>DNTN LONG QUÂN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08" w:author="AdministratorKH" w:date="2017-07-18T12:33:00Z">
                  <w:rPr>
                    <w:rFonts w:ascii="Times New Roman" w:hAnsi="Times New Roman"/>
                    <w:sz w:val="20"/>
                    <w:szCs w:val="20"/>
                  </w:rPr>
                </w:rPrChange>
              </w:rPr>
              <w:pPrChange w:id="3109" w:author="AdministratorKH" w:date="2017-07-18T12:30:00Z">
                <w:pPr>
                  <w:spacing w:after="0" w:line="240" w:lineRule="auto"/>
                  <w:jc w:val="right"/>
                </w:pPr>
              </w:pPrChange>
            </w:pPr>
            <w:r w:rsidRPr="00544959">
              <w:rPr>
                <w:rFonts w:ascii="Times New Roman" w:hAnsi="Times New Roman"/>
                <w:sz w:val="24"/>
                <w:szCs w:val="24"/>
                <w:rPrChange w:id="3110" w:author="AdministratorKH" w:date="2017-07-18T12:33:00Z">
                  <w:rPr>
                    <w:rFonts w:ascii="Times New Roman" w:hAnsi="Times New Roman"/>
                    <w:sz w:val="20"/>
                    <w:szCs w:val="20"/>
                  </w:rPr>
                </w:rPrChange>
              </w:rPr>
              <w:t>495.000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11" w:author="AdministratorKH" w:date="2017-07-18T12:33:00Z">
                  <w:rPr>
                    <w:rFonts w:ascii="Times New Roman" w:hAnsi="Times New Roman"/>
                    <w:sz w:val="20"/>
                    <w:szCs w:val="20"/>
                  </w:rPr>
                </w:rPrChange>
              </w:rPr>
              <w:pPrChange w:id="3112" w:author="AdministratorKH" w:date="2017-07-18T12:30:00Z">
                <w:pPr>
                  <w:spacing w:after="0" w:line="240" w:lineRule="auto"/>
                  <w:jc w:val="right"/>
                </w:pPr>
              </w:pPrChange>
            </w:pPr>
            <w:r w:rsidRPr="00544959">
              <w:rPr>
                <w:rFonts w:ascii="Times New Roman" w:hAnsi="Times New Roman"/>
                <w:sz w:val="24"/>
                <w:szCs w:val="24"/>
                <w:rPrChange w:id="3113" w:author="AdministratorKH" w:date="2017-07-18T12:33:00Z">
                  <w:rPr>
                    <w:rFonts w:ascii="Times New Roman" w:hAnsi="Times New Roman"/>
                    <w:sz w:val="20"/>
                    <w:szCs w:val="20"/>
                  </w:rPr>
                </w:rPrChange>
              </w:rPr>
              <w:t>2.790.000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14" w:author="AdministratorKH" w:date="2017-07-18T12:33:00Z">
                  <w:rPr>
                    <w:rFonts w:ascii="Times New Roman" w:hAnsi="Times New Roman"/>
                    <w:sz w:val="20"/>
                    <w:szCs w:val="20"/>
                  </w:rPr>
                </w:rPrChange>
              </w:rPr>
              <w:pPrChange w:id="3115" w:author="AdministratorKH" w:date="2017-07-18T12:30:00Z">
                <w:pPr>
                  <w:spacing w:after="0" w:line="240" w:lineRule="auto"/>
                  <w:jc w:val="right"/>
                </w:pPr>
              </w:pPrChange>
            </w:pPr>
            <w:r w:rsidRPr="00544959">
              <w:rPr>
                <w:rFonts w:ascii="Times New Roman" w:hAnsi="Times New Roman"/>
                <w:sz w:val="24"/>
                <w:szCs w:val="24"/>
                <w:rPrChange w:id="3116" w:author="AdministratorKH" w:date="2017-07-18T12:33:00Z">
                  <w:rPr>
                    <w:rFonts w:ascii="Times New Roman" w:hAnsi="Times New Roman"/>
                    <w:sz w:val="20"/>
                    <w:szCs w:val="20"/>
                  </w:rPr>
                </w:rPrChange>
              </w:rPr>
              <w:t>5.940.000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17" w:author="AdministratorKH" w:date="2017-07-18T12:33:00Z">
                  <w:rPr>
                    <w:rFonts w:ascii="Times New Roman" w:hAnsi="Times New Roman"/>
                    <w:sz w:val="20"/>
                    <w:szCs w:val="20"/>
                  </w:rPr>
                </w:rPrChange>
              </w:rPr>
              <w:pPrChange w:id="3118" w:author="AdministratorKH" w:date="2017-07-18T12:30:00Z">
                <w:pPr>
                  <w:spacing w:after="0" w:line="240" w:lineRule="auto"/>
                  <w:jc w:val="right"/>
                </w:pPr>
              </w:pPrChange>
            </w:pPr>
            <w:r w:rsidRPr="00544959">
              <w:rPr>
                <w:rFonts w:ascii="Times New Roman" w:hAnsi="Times New Roman"/>
                <w:sz w:val="24"/>
                <w:szCs w:val="24"/>
                <w:rPrChange w:id="3119" w:author="AdministratorKH" w:date="2017-07-18T12:33:00Z">
                  <w:rPr>
                    <w:rFonts w:ascii="Times New Roman" w:hAnsi="Times New Roman"/>
                    <w:sz w:val="20"/>
                    <w:szCs w:val="20"/>
                  </w:rPr>
                </w:rPrChange>
              </w:rPr>
              <w:t>3.150.000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20" w:author="AdministratorKH" w:date="2017-07-18T12:33:00Z">
                  <w:rPr>
                    <w:rFonts w:ascii="Times New Roman" w:hAnsi="Times New Roman"/>
                    <w:sz w:val="20"/>
                    <w:szCs w:val="20"/>
                  </w:rPr>
                </w:rPrChange>
              </w:rPr>
              <w:pPrChange w:id="3121" w:author="AdministratorKH" w:date="2017-07-18T12:30:00Z">
                <w:pPr>
                  <w:spacing w:after="0" w:line="240" w:lineRule="auto"/>
                  <w:jc w:val="right"/>
                </w:pPr>
              </w:pPrChange>
            </w:pPr>
            <w:r w:rsidRPr="00544959">
              <w:rPr>
                <w:rFonts w:ascii="Times New Roman" w:hAnsi="Times New Roman"/>
                <w:sz w:val="24"/>
                <w:szCs w:val="24"/>
                <w:rPrChange w:id="3122" w:author="AdministratorKH" w:date="2017-07-18T12:33:00Z">
                  <w:rPr>
                    <w:rFonts w:ascii="Times New Roman" w:hAnsi="Times New Roman"/>
                    <w:sz w:val="20"/>
                    <w:szCs w:val="20"/>
                  </w:rPr>
                </w:rPrChange>
              </w:rPr>
              <w:t>525.000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123" w:author="AdministratorKH" w:date="2017-07-18T12:33:00Z">
                  <w:rPr>
                    <w:rFonts w:ascii="Times New Roman" w:hAnsi="Times New Roman"/>
                    <w:b/>
                    <w:bCs/>
                    <w:sz w:val="20"/>
                    <w:szCs w:val="20"/>
                  </w:rPr>
                </w:rPrChange>
              </w:rPr>
              <w:pPrChange w:id="3124" w:author="AdministratorKH" w:date="2017-07-18T12:30:00Z">
                <w:pPr>
                  <w:spacing w:after="0" w:line="240" w:lineRule="auto"/>
                </w:pPr>
              </w:pPrChange>
            </w:pPr>
            <w:r w:rsidRPr="00544959">
              <w:rPr>
                <w:rFonts w:ascii="Times New Roman" w:hAnsi="Times New Roman"/>
                <w:b/>
                <w:bCs/>
                <w:sz w:val="24"/>
                <w:szCs w:val="24"/>
                <w:rPrChange w:id="3125" w:author="AdministratorKH" w:date="2017-07-18T12:33:00Z">
                  <w:rPr>
                    <w:rFonts w:ascii="Times New Roman" w:hAnsi="Times New Roman"/>
                    <w:b/>
                    <w:bCs/>
                    <w:sz w:val="20"/>
                    <w:szCs w:val="20"/>
                  </w:rPr>
                </w:rPrChange>
              </w:rPr>
              <w:t xml:space="preserve">        TP.HCM</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126" w:author="AdministratorKH" w:date="2017-07-18T12:33:00Z">
                  <w:rPr>
                    <w:rFonts w:ascii="Times New Roman" w:hAnsi="Times New Roman"/>
                    <w:b/>
                    <w:bCs/>
                    <w:sz w:val="20"/>
                    <w:szCs w:val="20"/>
                  </w:rPr>
                </w:rPrChange>
              </w:rPr>
              <w:pPrChange w:id="3127" w:author="AdministratorKH" w:date="2017-07-18T12:30:00Z">
                <w:pPr>
                  <w:spacing w:after="0" w:line="240" w:lineRule="auto"/>
                  <w:jc w:val="right"/>
                </w:pPr>
              </w:pPrChange>
            </w:pPr>
            <w:r w:rsidRPr="00544959">
              <w:rPr>
                <w:rFonts w:ascii="Times New Roman" w:hAnsi="Times New Roman"/>
                <w:b/>
                <w:bCs/>
                <w:sz w:val="24"/>
                <w:szCs w:val="24"/>
                <w:rPrChange w:id="3128" w:author="AdministratorKH" w:date="2017-07-18T12:33:00Z">
                  <w:rPr>
                    <w:rFonts w:ascii="Times New Roman" w:hAnsi="Times New Roman"/>
                    <w:b/>
                    <w:bCs/>
                    <w:sz w:val="20"/>
                    <w:szCs w:val="20"/>
                  </w:rPr>
                </w:rPrChange>
              </w:rPr>
              <w:t>663.000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129" w:author="AdministratorKH" w:date="2017-07-18T12:33:00Z">
                  <w:rPr>
                    <w:rFonts w:ascii="Times New Roman" w:hAnsi="Times New Roman"/>
                    <w:b/>
                    <w:bCs/>
                    <w:sz w:val="20"/>
                    <w:szCs w:val="20"/>
                  </w:rPr>
                </w:rPrChange>
              </w:rPr>
              <w:pPrChange w:id="3130" w:author="AdministratorKH" w:date="2017-07-18T12:30:00Z">
                <w:pPr>
                  <w:spacing w:after="0" w:line="240" w:lineRule="auto"/>
                  <w:jc w:val="right"/>
                </w:pPr>
              </w:pPrChange>
            </w:pPr>
            <w:r w:rsidRPr="00544959">
              <w:rPr>
                <w:rFonts w:ascii="Times New Roman" w:hAnsi="Times New Roman"/>
                <w:b/>
                <w:bCs/>
                <w:sz w:val="24"/>
                <w:szCs w:val="24"/>
                <w:rPrChange w:id="3131" w:author="AdministratorKH" w:date="2017-07-18T12:33:00Z">
                  <w:rPr>
                    <w:rFonts w:ascii="Times New Roman" w:hAnsi="Times New Roman"/>
                    <w:b/>
                    <w:bCs/>
                    <w:sz w:val="20"/>
                    <w:szCs w:val="20"/>
                  </w:rPr>
                </w:rPrChange>
              </w:rPr>
              <w:t>3.676.960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132" w:author="AdministratorKH" w:date="2017-07-18T12:33:00Z">
                  <w:rPr>
                    <w:rFonts w:ascii="Times New Roman" w:hAnsi="Times New Roman"/>
                    <w:b/>
                    <w:bCs/>
                    <w:sz w:val="20"/>
                    <w:szCs w:val="20"/>
                  </w:rPr>
                </w:rPrChange>
              </w:rPr>
              <w:pPrChange w:id="3133" w:author="AdministratorKH" w:date="2017-07-18T12:30:00Z">
                <w:pPr>
                  <w:spacing w:after="0" w:line="240" w:lineRule="auto"/>
                  <w:jc w:val="right"/>
                </w:pPr>
              </w:pPrChange>
            </w:pPr>
            <w:r w:rsidRPr="00544959">
              <w:rPr>
                <w:rFonts w:ascii="Times New Roman" w:hAnsi="Times New Roman"/>
                <w:b/>
                <w:bCs/>
                <w:sz w:val="24"/>
                <w:szCs w:val="24"/>
                <w:rPrChange w:id="3134" w:author="AdministratorKH" w:date="2017-07-18T12:33:00Z">
                  <w:rPr>
                    <w:rFonts w:ascii="Times New Roman" w:hAnsi="Times New Roman"/>
                    <w:b/>
                    <w:bCs/>
                    <w:sz w:val="20"/>
                    <w:szCs w:val="20"/>
                  </w:rPr>
                </w:rPrChange>
              </w:rPr>
              <w:t>7.956.000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135" w:author="AdministratorKH" w:date="2017-07-18T12:33:00Z">
                  <w:rPr>
                    <w:rFonts w:ascii="Times New Roman" w:hAnsi="Times New Roman"/>
                    <w:b/>
                    <w:bCs/>
                    <w:sz w:val="20"/>
                    <w:szCs w:val="20"/>
                  </w:rPr>
                </w:rPrChange>
              </w:rPr>
              <w:pPrChange w:id="3136" w:author="AdministratorKH" w:date="2017-07-18T12:30:00Z">
                <w:pPr>
                  <w:spacing w:after="0" w:line="240" w:lineRule="auto"/>
                  <w:jc w:val="right"/>
                </w:pPr>
              </w:pPrChange>
            </w:pPr>
            <w:r w:rsidRPr="00544959">
              <w:rPr>
                <w:rFonts w:ascii="Times New Roman" w:hAnsi="Times New Roman"/>
                <w:b/>
                <w:bCs/>
                <w:sz w:val="24"/>
                <w:szCs w:val="24"/>
                <w:rPrChange w:id="3137" w:author="AdministratorKH" w:date="2017-07-18T12:33:00Z">
                  <w:rPr>
                    <w:rFonts w:ascii="Times New Roman" w:hAnsi="Times New Roman"/>
                    <w:b/>
                    <w:bCs/>
                    <w:sz w:val="20"/>
                    <w:szCs w:val="20"/>
                  </w:rPr>
                </w:rPrChange>
              </w:rPr>
              <w:t>4.279.040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138" w:author="AdministratorKH" w:date="2017-07-18T12:33:00Z">
                  <w:rPr>
                    <w:rFonts w:ascii="Times New Roman" w:hAnsi="Times New Roman"/>
                    <w:b/>
                    <w:bCs/>
                    <w:sz w:val="20"/>
                    <w:szCs w:val="20"/>
                  </w:rPr>
                </w:rPrChange>
              </w:rPr>
              <w:pPrChange w:id="3139" w:author="AdministratorKH" w:date="2017-07-18T12:30:00Z">
                <w:pPr>
                  <w:spacing w:after="0" w:line="240" w:lineRule="auto"/>
                  <w:jc w:val="right"/>
                </w:pPr>
              </w:pPrChange>
            </w:pPr>
            <w:r w:rsidRPr="00544959">
              <w:rPr>
                <w:rFonts w:ascii="Times New Roman" w:hAnsi="Times New Roman"/>
                <w:b/>
                <w:bCs/>
                <w:sz w:val="24"/>
                <w:szCs w:val="24"/>
                <w:rPrChange w:id="3140" w:author="AdministratorKH" w:date="2017-07-18T12:33:00Z">
                  <w:rPr>
                    <w:rFonts w:ascii="Times New Roman" w:hAnsi="Times New Roman"/>
                    <w:b/>
                    <w:bCs/>
                    <w:sz w:val="20"/>
                    <w:szCs w:val="20"/>
                  </w:rPr>
                </w:rPrChange>
              </w:rPr>
              <w:t>713.173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141" w:author="AdministratorKH" w:date="2017-07-18T12:33:00Z">
                  <w:rPr>
                    <w:rFonts w:ascii="Times New Roman" w:hAnsi="Times New Roman"/>
                    <w:sz w:val="20"/>
                    <w:szCs w:val="20"/>
                  </w:rPr>
                </w:rPrChange>
              </w:rPr>
              <w:pPrChange w:id="3142" w:author="AdministratorKH" w:date="2017-07-18T12:30:00Z">
                <w:pPr>
                  <w:spacing w:after="0" w:line="240" w:lineRule="auto"/>
                  <w:jc w:val="center"/>
                </w:pPr>
              </w:pPrChange>
            </w:pPr>
            <w:r w:rsidRPr="00544959">
              <w:rPr>
                <w:rFonts w:ascii="Times New Roman" w:hAnsi="Times New Roman"/>
                <w:sz w:val="24"/>
                <w:szCs w:val="24"/>
                <w:rPrChange w:id="3143"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144" w:author="AdministratorKH" w:date="2017-07-18T12:33:00Z">
                  <w:rPr>
                    <w:rFonts w:ascii="Times New Roman" w:hAnsi="Times New Roman"/>
                    <w:sz w:val="20"/>
                    <w:szCs w:val="20"/>
                  </w:rPr>
                </w:rPrChange>
              </w:rPr>
              <w:pPrChange w:id="3145" w:author="AdministratorKH" w:date="2017-07-18T12:30:00Z">
                <w:pPr>
                  <w:spacing w:after="0" w:line="240" w:lineRule="auto"/>
                </w:pPr>
              </w:pPrChange>
            </w:pPr>
            <w:r w:rsidRPr="00544959">
              <w:rPr>
                <w:rFonts w:ascii="Times New Roman" w:hAnsi="Times New Roman"/>
                <w:sz w:val="24"/>
                <w:szCs w:val="24"/>
                <w:rPrChange w:id="3146" w:author="AdministratorKH" w:date="2017-07-18T12:33:00Z">
                  <w:rPr>
                    <w:rFonts w:ascii="Times New Roman" w:hAnsi="Times New Roman"/>
                    <w:sz w:val="20"/>
                    <w:szCs w:val="20"/>
                  </w:rPr>
                </w:rPrChange>
              </w:rPr>
              <w:t xml:space="preserve"> CTY TNHH TM HOÀNG AN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47" w:author="AdministratorKH" w:date="2017-07-18T12:33:00Z">
                  <w:rPr>
                    <w:rFonts w:ascii="Times New Roman" w:hAnsi="Times New Roman"/>
                    <w:sz w:val="20"/>
                    <w:szCs w:val="20"/>
                  </w:rPr>
                </w:rPrChange>
              </w:rPr>
              <w:pPrChange w:id="3148" w:author="AdministratorKH" w:date="2017-07-18T12:30:00Z">
                <w:pPr>
                  <w:spacing w:after="0" w:line="240" w:lineRule="auto"/>
                  <w:jc w:val="right"/>
                </w:pPr>
              </w:pPrChange>
            </w:pPr>
            <w:r w:rsidRPr="00544959">
              <w:rPr>
                <w:rFonts w:ascii="Times New Roman" w:hAnsi="Times New Roman"/>
                <w:sz w:val="24"/>
                <w:szCs w:val="24"/>
                <w:rPrChange w:id="3149" w:author="AdministratorKH" w:date="2017-07-18T12:33:00Z">
                  <w:rPr>
                    <w:rFonts w:ascii="Times New Roman" w:hAnsi="Times New Roman"/>
                    <w:sz w:val="20"/>
                    <w:szCs w:val="20"/>
                  </w:rPr>
                </w:rPrChange>
              </w:rPr>
              <w:t>233.000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50" w:author="AdministratorKH" w:date="2017-07-18T12:33:00Z">
                  <w:rPr>
                    <w:rFonts w:ascii="Times New Roman" w:hAnsi="Times New Roman"/>
                    <w:sz w:val="20"/>
                    <w:szCs w:val="20"/>
                  </w:rPr>
                </w:rPrChange>
              </w:rPr>
              <w:pPrChange w:id="3151" w:author="AdministratorKH" w:date="2017-07-18T12:30:00Z">
                <w:pPr>
                  <w:spacing w:after="0" w:line="240" w:lineRule="auto"/>
                  <w:jc w:val="right"/>
                </w:pPr>
              </w:pPrChange>
            </w:pPr>
            <w:r w:rsidRPr="00544959">
              <w:rPr>
                <w:rFonts w:ascii="Times New Roman" w:hAnsi="Times New Roman"/>
                <w:sz w:val="24"/>
                <w:szCs w:val="24"/>
                <w:rPrChange w:id="3152" w:author="AdministratorKH" w:date="2017-07-18T12:33:00Z">
                  <w:rPr>
                    <w:rFonts w:ascii="Times New Roman" w:hAnsi="Times New Roman"/>
                    <w:sz w:val="20"/>
                    <w:szCs w:val="20"/>
                  </w:rPr>
                </w:rPrChange>
              </w:rPr>
              <w:t>1.456.960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53" w:author="AdministratorKH" w:date="2017-07-18T12:33:00Z">
                  <w:rPr>
                    <w:rFonts w:ascii="Times New Roman" w:hAnsi="Times New Roman"/>
                    <w:sz w:val="20"/>
                    <w:szCs w:val="20"/>
                  </w:rPr>
                </w:rPrChange>
              </w:rPr>
              <w:pPrChange w:id="3154" w:author="AdministratorKH" w:date="2017-07-18T12:30:00Z">
                <w:pPr>
                  <w:spacing w:after="0" w:line="240" w:lineRule="auto"/>
                  <w:jc w:val="right"/>
                </w:pPr>
              </w:pPrChange>
            </w:pPr>
            <w:r w:rsidRPr="00544959">
              <w:rPr>
                <w:rFonts w:ascii="Times New Roman" w:hAnsi="Times New Roman"/>
                <w:sz w:val="24"/>
                <w:szCs w:val="24"/>
                <w:rPrChange w:id="3155" w:author="AdministratorKH" w:date="2017-07-18T12:33:00Z">
                  <w:rPr>
                    <w:rFonts w:ascii="Times New Roman" w:hAnsi="Times New Roman"/>
                    <w:sz w:val="20"/>
                    <w:szCs w:val="20"/>
                  </w:rPr>
                </w:rPrChange>
              </w:rPr>
              <w:t>2.796.000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56" w:author="AdministratorKH" w:date="2017-07-18T12:33:00Z">
                  <w:rPr>
                    <w:rFonts w:ascii="Times New Roman" w:hAnsi="Times New Roman"/>
                    <w:sz w:val="20"/>
                    <w:szCs w:val="20"/>
                  </w:rPr>
                </w:rPrChange>
              </w:rPr>
              <w:pPrChange w:id="3157" w:author="AdministratorKH" w:date="2017-07-18T12:30:00Z">
                <w:pPr>
                  <w:spacing w:after="0" w:line="240" w:lineRule="auto"/>
                  <w:jc w:val="right"/>
                </w:pPr>
              </w:pPrChange>
            </w:pPr>
            <w:r w:rsidRPr="00544959">
              <w:rPr>
                <w:rFonts w:ascii="Times New Roman" w:hAnsi="Times New Roman"/>
                <w:sz w:val="24"/>
                <w:szCs w:val="24"/>
                <w:rPrChange w:id="3158" w:author="AdministratorKH" w:date="2017-07-18T12:33:00Z">
                  <w:rPr>
                    <w:rFonts w:ascii="Times New Roman" w:hAnsi="Times New Roman"/>
                    <w:sz w:val="20"/>
                    <w:szCs w:val="20"/>
                  </w:rPr>
                </w:rPrChange>
              </w:rPr>
              <w:t>1.339.040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59" w:author="AdministratorKH" w:date="2017-07-18T12:33:00Z">
                  <w:rPr>
                    <w:rFonts w:ascii="Times New Roman" w:hAnsi="Times New Roman"/>
                    <w:sz w:val="20"/>
                    <w:szCs w:val="20"/>
                  </w:rPr>
                </w:rPrChange>
              </w:rPr>
              <w:pPrChange w:id="3160" w:author="AdministratorKH" w:date="2017-07-18T12:30:00Z">
                <w:pPr>
                  <w:spacing w:after="0" w:line="240" w:lineRule="auto"/>
                  <w:jc w:val="right"/>
                </w:pPr>
              </w:pPrChange>
            </w:pPr>
            <w:r w:rsidRPr="00544959">
              <w:rPr>
                <w:rFonts w:ascii="Times New Roman" w:hAnsi="Times New Roman"/>
                <w:sz w:val="24"/>
                <w:szCs w:val="24"/>
                <w:rPrChange w:id="3161" w:author="AdministratorKH" w:date="2017-07-18T12:33:00Z">
                  <w:rPr>
                    <w:rFonts w:ascii="Times New Roman" w:hAnsi="Times New Roman"/>
                    <w:sz w:val="20"/>
                    <w:szCs w:val="20"/>
                  </w:rPr>
                </w:rPrChange>
              </w:rPr>
              <w:t>223.173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162" w:author="AdministratorKH" w:date="2017-07-18T12:33:00Z">
                  <w:rPr>
                    <w:rFonts w:ascii="Times New Roman" w:hAnsi="Times New Roman"/>
                    <w:sz w:val="20"/>
                    <w:szCs w:val="20"/>
                  </w:rPr>
                </w:rPrChange>
              </w:rPr>
              <w:pPrChange w:id="3163" w:author="AdministratorKH" w:date="2017-07-18T12:30:00Z">
                <w:pPr>
                  <w:spacing w:after="0" w:line="240" w:lineRule="auto"/>
                  <w:jc w:val="center"/>
                </w:pPr>
              </w:pPrChange>
            </w:pPr>
            <w:r w:rsidRPr="00544959">
              <w:rPr>
                <w:rFonts w:ascii="Times New Roman" w:hAnsi="Times New Roman"/>
                <w:sz w:val="24"/>
                <w:szCs w:val="24"/>
                <w:rPrChange w:id="3164"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165" w:author="AdministratorKH" w:date="2017-07-18T12:33:00Z">
                  <w:rPr>
                    <w:rFonts w:ascii="Times New Roman" w:hAnsi="Times New Roman"/>
                    <w:sz w:val="20"/>
                    <w:szCs w:val="20"/>
                  </w:rPr>
                </w:rPrChange>
              </w:rPr>
              <w:pPrChange w:id="3166" w:author="AdministratorKH" w:date="2017-07-18T12:30:00Z">
                <w:pPr>
                  <w:spacing w:after="0" w:line="240" w:lineRule="auto"/>
                </w:pPr>
              </w:pPrChange>
            </w:pPr>
            <w:r w:rsidRPr="00544959">
              <w:rPr>
                <w:rFonts w:ascii="Times New Roman" w:hAnsi="Times New Roman"/>
                <w:sz w:val="24"/>
                <w:szCs w:val="24"/>
                <w:rPrChange w:id="3167" w:author="AdministratorKH" w:date="2017-07-18T12:33:00Z">
                  <w:rPr>
                    <w:rFonts w:ascii="Times New Roman" w:hAnsi="Times New Roman"/>
                    <w:sz w:val="20"/>
                    <w:szCs w:val="20"/>
                  </w:rPr>
                </w:rPrChange>
              </w:rPr>
              <w:t xml:space="preserve"> CTY TNHH HƯƠNG QUÂN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68" w:author="AdministratorKH" w:date="2017-07-18T12:33:00Z">
                  <w:rPr>
                    <w:rFonts w:ascii="Times New Roman" w:hAnsi="Times New Roman"/>
                    <w:sz w:val="20"/>
                    <w:szCs w:val="20"/>
                  </w:rPr>
                </w:rPrChange>
              </w:rPr>
              <w:pPrChange w:id="3169" w:author="AdministratorKH" w:date="2017-07-18T12:30:00Z">
                <w:pPr>
                  <w:spacing w:after="0" w:line="240" w:lineRule="auto"/>
                  <w:jc w:val="right"/>
                </w:pPr>
              </w:pPrChange>
            </w:pPr>
            <w:r w:rsidRPr="00544959">
              <w:rPr>
                <w:rFonts w:ascii="Times New Roman" w:hAnsi="Times New Roman"/>
                <w:sz w:val="24"/>
                <w:szCs w:val="24"/>
                <w:rPrChange w:id="3170" w:author="AdministratorKH" w:date="2017-07-18T12:33:00Z">
                  <w:rPr>
                    <w:rFonts w:ascii="Times New Roman" w:hAnsi="Times New Roman"/>
                    <w:sz w:val="20"/>
                    <w:szCs w:val="20"/>
                  </w:rPr>
                </w:rPrChange>
              </w:rPr>
              <w:t>85.000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71" w:author="AdministratorKH" w:date="2017-07-18T12:33:00Z">
                  <w:rPr>
                    <w:rFonts w:ascii="Times New Roman" w:hAnsi="Times New Roman"/>
                    <w:sz w:val="20"/>
                    <w:szCs w:val="20"/>
                  </w:rPr>
                </w:rPrChange>
              </w:rPr>
              <w:pPrChange w:id="3172" w:author="AdministratorKH" w:date="2017-07-18T12:30:00Z">
                <w:pPr>
                  <w:spacing w:after="0" w:line="240" w:lineRule="auto"/>
                  <w:jc w:val="right"/>
                </w:pPr>
              </w:pPrChange>
            </w:pPr>
            <w:r w:rsidRPr="00544959">
              <w:rPr>
                <w:rFonts w:ascii="Times New Roman" w:hAnsi="Times New Roman"/>
                <w:sz w:val="24"/>
                <w:szCs w:val="24"/>
                <w:rPrChange w:id="3173" w:author="AdministratorKH" w:date="2017-07-18T12:33:00Z">
                  <w:rPr>
                    <w:rFonts w:ascii="Times New Roman" w:hAnsi="Times New Roman"/>
                    <w:sz w:val="20"/>
                    <w:szCs w:val="20"/>
                  </w:rPr>
                </w:rPrChange>
              </w:rPr>
              <w:t>462.500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74" w:author="AdministratorKH" w:date="2017-07-18T12:33:00Z">
                  <w:rPr>
                    <w:rFonts w:ascii="Times New Roman" w:hAnsi="Times New Roman"/>
                    <w:sz w:val="20"/>
                    <w:szCs w:val="20"/>
                  </w:rPr>
                </w:rPrChange>
              </w:rPr>
              <w:pPrChange w:id="3175" w:author="AdministratorKH" w:date="2017-07-18T12:30:00Z">
                <w:pPr>
                  <w:spacing w:after="0" w:line="240" w:lineRule="auto"/>
                  <w:jc w:val="right"/>
                </w:pPr>
              </w:pPrChange>
            </w:pPr>
            <w:r w:rsidRPr="00544959">
              <w:rPr>
                <w:rFonts w:ascii="Times New Roman" w:hAnsi="Times New Roman"/>
                <w:sz w:val="24"/>
                <w:szCs w:val="24"/>
                <w:rPrChange w:id="3176" w:author="AdministratorKH" w:date="2017-07-18T12:33:00Z">
                  <w:rPr>
                    <w:rFonts w:ascii="Times New Roman" w:hAnsi="Times New Roman"/>
                    <w:sz w:val="20"/>
                    <w:szCs w:val="20"/>
                  </w:rPr>
                </w:rPrChange>
              </w:rPr>
              <w:t>1.020.000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77" w:author="AdministratorKH" w:date="2017-07-18T12:33:00Z">
                  <w:rPr>
                    <w:rFonts w:ascii="Times New Roman" w:hAnsi="Times New Roman"/>
                    <w:sz w:val="20"/>
                    <w:szCs w:val="20"/>
                  </w:rPr>
                </w:rPrChange>
              </w:rPr>
              <w:pPrChange w:id="3178" w:author="AdministratorKH" w:date="2017-07-18T12:30:00Z">
                <w:pPr>
                  <w:spacing w:after="0" w:line="240" w:lineRule="auto"/>
                  <w:jc w:val="right"/>
                </w:pPr>
              </w:pPrChange>
            </w:pPr>
            <w:r w:rsidRPr="00544959">
              <w:rPr>
                <w:rFonts w:ascii="Times New Roman" w:hAnsi="Times New Roman"/>
                <w:sz w:val="24"/>
                <w:szCs w:val="24"/>
                <w:rPrChange w:id="3179" w:author="AdministratorKH" w:date="2017-07-18T12:33:00Z">
                  <w:rPr>
                    <w:rFonts w:ascii="Times New Roman" w:hAnsi="Times New Roman"/>
                    <w:sz w:val="20"/>
                    <w:szCs w:val="20"/>
                  </w:rPr>
                </w:rPrChange>
              </w:rPr>
              <w:t>557.500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80" w:author="AdministratorKH" w:date="2017-07-18T12:33:00Z">
                  <w:rPr>
                    <w:rFonts w:ascii="Times New Roman" w:hAnsi="Times New Roman"/>
                    <w:sz w:val="20"/>
                    <w:szCs w:val="20"/>
                  </w:rPr>
                </w:rPrChange>
              </w:rPr>
              <w:pPrChange w:id="3181" w:author="AdministratorKH" w:date="2017-07-18T12:30:00Z">
                <w:pPr>
                  <w:spacing w:after="0" w:line="240" w:lineRule="auto"/>
                  <w:jc w:val="right"/>
                </w:pPr>
              </w:pPrChange>
            </w:pPr>
            <w:r w:rsidRPr="00544959">
              <w:rPr>
                <w:rFonts w:ascii="Times New Roman" w:hAnsi="Times New Roman"/>
                <w:sz w:val="24"/>
                <w:szCs w:val="24"/>
                <w:rPrChange w:id="3182" w:author="AdministratorKH" w:date="2017-07-18T12:33:00Z">
                  <w:rPr>
                    <w:rFonts w:ascii="Times New Roman" w:hAnsi="Times New Roman"/>
                    <w:sz w:val="20"/>
                    <w:szCs w:val="20"/>
                  </w:rPr>
                </w:rPrChange>
              </w:rPr>
              <w:t>92.917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183" w:author="AdministratorKH" w:date="2017-07-18T12:33:00Z">
                  <w:rPr>
                    <w:rFonts w:ascii="Times New Roman" w:hAnsi="Times New Roman"/>
                    <w:sz w:val="20"/>
                    <w:szCs w:val="20"/>
                  </w:rPr>
                </w:rPrChange>
              </w:rPr>
              <w:pPrChange w:id="3184" w:author="AdministratorKH" w:date="2017-07-18T12:30:00Z">
                <w:pPr>
                  <w:spacing w:after="0" w:line="240" w:lineRule="auto"/>
                  <w:jc w:val="center"/>
                </w:pPr>
              </w:pPrChange>
            </w:pPr>
            <w:r w:rsidRPr="00544959">
              <w:rPr>
                <w:rFonts w:ascii="Times New Roman" w:hAnsi="Times New Roman"/>
                <w:sz w:val="24"/>
                <w:szCs w:val="24"/>
                <w:rPrChange w:id="3185" w:author="AdministratorKH" w:date="2017-07-18T12:33:00Z">
                  <w:rPr>
                    <w:rFonts w:ascii="Times New Roman" w:hAnsi="Times New Roman"/>
                    <w:sz w:val="20"/>
                    <w:szCs w:val="20"/>
                  </w:rPr>
                </w:rPrChange>
              </w:rPr>
              <w:t>3</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186" w:author="AdministratorKH" w:date="2017-07-18T12:33:00Z">
                  <w:rPr>
                    <w:rFonts w:ascii="Times New Roman" w:hAnsi="Times New Roman"/>
                    <w:sz w:val="20"/>
                    <w:szCs w:val="20"/>
                  </w:rPr>
                </w:rPrChange>
              </w:rPr>
              <w:pPrChange w:id="3187" w:author="AdministratorKH" w:date="2017-07-18T12:30:00Z">
                <w:pPr>
                  <w:spacing w:after="0" w:line="240" w:lineRule="auto"/>
                </w:pPr>
              </w:pPrChange>
            </w:pPr>
            <w:r w:rsidRPr="00544959">
              <w:rPr>
                <w:rFonts w:ascii="Times New Roman" w:hAnsi="Times New Roman"/>
                <w:sz w:val="24"/>
                <w:szCs w:val="24"/>
                <w:rPrChange w:id="3188" w:author="AdministratorKH" w:date="2017-07-18T12:33:00Z">
                  <w:rPr>
                    <w:rFonts w:ascii="Times New Roman" w:hAnsi="Times New Roman"/>
                    <w:sz w:val="20"/>
                    <w:szCs w:val="20"/>
                  </w:rPr>
                </w:rPrChange>
              </w:rPr>
              <w:t xml:space="preserve"> CTY TNHH ĐỨC TH. THÀNH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89" w:author="AdministratorKH" w:date="2017-07-18T12:33:00Z">
                  <w:rPr>
                    <w:rFonts w:ascii="Times New Roman" w:hAnsi="Times New Roman"/>
                    <w:sz w:val="20"/>
                    <w:szCs w:val="20"/>
                  </w:rPr>
                </w:rPrChange>
              </w:rPr>
              <w:pPrChange w:id="3190" w:author="AdministratorKH" w:date="2017-07-18T12:30:00Z">
                <w:pPr>
                  <w:spacing w:after="0" w:line="240" w:lineRule="auto"/>
                  <w:jc w:val="right"/>
                </w:pPr>
              </w:pPrChange>
            </w:pPr>
            <w:r w:rsidRPr="00544959">
              <w:rPr>
                <w:rFonts w:ascii="Times New Roman" w:hAnsi="Times New Roman"/>
                <w:sz w:val="24"/>
                <w:szCs w:val="24"/>
                <w:rPrChange w:id="3191" w:author="AdministratorKH" w:date="2017-07-18T12:33:00Z">
                  <w:rPr>
                    <w:rFonts w:ascii="Times New Roman" w:hAnsi="Times New Roman"/>
                    <w:sz w:val="20"/>
                    <w:szCs w:val="20"/>
                  </w:rPr>
                </w:rPrChange>
              </w:rPr>
              <w:t>150.000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92" w:author="AdministratorKH" w:date="2017-07-18T12:33:00Z">
                  <w:rPr>
                    <w:rFonts w:ascii="Times New Roman" w:hAnsi="Times New Roman"/>
                    <w:sz w:val="20"/>
                    <w:szCs w:val="20"/>
                  </w:rPr>
                </w:rPrChange>
              </w:rPr>
              <w:pPrChange w:id="3193" w:author="AdministratorKH" w:date="2017-07-18T12:30:00Z">
                <w:pPr>
                  <w:spacing w:after="0" w:line="240" w:lineRule="auto"/>
                  <w:jc w:val="right"/>
                </w:pPr>
              </w:pPrChange>
            </w:pPr>
            <w:r w:rsidRPr="00544959">
              <w:rPr>
                <w:rFonts w:ascii="Times New Roman" w:hAnsi="Times New Roman"/>
                <w:sz w:val="24"/>
                <w:szCs w:val="24"/>
                <w:rPrChange w:id="3194" w:author="AdministratorKH" w:date="2017-07-18T12:33:00Z">
                  <w:rPr>
                    <w:rFonts w:ascii="Times New Roman" w:hAnsi="Times New Roman"/>
                    <w:sz w:val="20"/>
                    <w:szCs w:val="20"/>
                  </w:rPr>
                </w:rPrChange>
              </w:rPr>
              <w:t>873.500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95" w:author="AdministratorKH" w:date="2017-07-18T12:33:00Z">
                  <w:rPr>
                    <w:rFonts w:ascii="Times New Roman" w:hAnsi="Times New Roman"/>
                    <w:sz w:val="20"/>
                    <w:szCs w:val="20"/>
                  </w:rPr>
                </w:rPrChange>
              </w:rPr>
              <w:pPrChange w:id="3196" w:author="AdministratorKH" w:date="2017-07-18T12:30:00Z">
                <w:pPr>
                  <w:spacing w:after="0" w:line="240" w:lineRule="auto"/>
                  <w:jc w:val="right"/>
                </w:pPr>
              </w:pPrChange>
            </w:pPr>
            <w:r w:rsidRPr="00544959">
              <w:rPr>
                <w:rFonts w:ascii="Times New Roman" w:hAnsi="Times New Roman"/>
                <w:sz w:val="24"/>
                <w:szCs w:val="24"/>
                <w:rPrChange w:id="3197" w:author="AdministratorKH" w:date="2017-07-18T12:33:00Z">
                  <w:rPr>
                    <w:rFonts w:ascii="Times New Roman" w:hAnsi="Times New Roman"/>
                    <w:sz w:val="20"/>
                    <w:szCs w:val="20"/>
                  </w:rPr>
                </w:rPrChange>
              </w:rPr>
              <w:t>1.800.000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198" w:author="AdministratorKH" w:date="2017-07-18T12:33:00Z">
                  <w:rPr>
                    <w:rFonts w:ascii="Times New Roman" w:hAnsi="Times New Roman"/>
                    <w:sz w:val="20"/>
                    <w:szCs w:val="20"/>
                  </w:rPr>
                </w:rPrChange>
              </w:rPr>
              <w:pPrChange w:id="3199" w:author="AdministratorKH" w:date="2017-07-18T12:30:00Z">
                <w:pPr>
                  <w:spacing w:after="0" w:line="240" w:lineRule="auto"/>
                  <w:jc w:val="right"/>
                </w:pPr>
              </w:pPrChange>
            </w:pPr>
            <w:r w:rsidRPr="00544959">
              <w:rPr>
                <w:rFonts w:ascii="Times New Roman" w:hAnsi="Times New Roman"/>
                <w:sz w:val="24"/>
                <w:szCs w:val="24"/>
                <w:rPrChange w:id="3200" w:author="AdministratorKH" w:date="2017-07-18T12:33:00Z">
                  <w:rPr>
                    <w:rFonts w:ascii="Times New Roman" w:hAnsi="Times New Roman"/>
                    <w:sz w:val="20"/>
                    <w:szCs w:val="20"/>
                  </w:rPr>
                </w:rPrChange>
              </w:rPr>
              <w:t>926.500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01" w:author="AdministratorKH" w:date="2017-07-18T12:33:00Z">
                  <w:rPr>
                    <w:rFonts w:ascii="Times New Roman" w:hAnsi="Times New Roman"/>
                    <w:sz w:val="20"/>
                    <w:szCs w:val="20"/>
                  </w:rPr>
                </w:rPrChange>
              </w:rPr>
              <w:pPrChange w:id="3202" w:author="AdministratorKH" w:date="2017-07-18T12:30:00Z">
                <w:pPr>
                  <w:spacing w:after="0" w:line="240" w:lineRule="auto"/>
                  <w:jc w:val="right"/>
                </w:pPr>
              </w:pPrChange>
            </w:pPr>
            <w:r w:rsidRPr="00544959">
              <w:rPr>
                <w:rFonts w:ascii="Times New Roman" w:hAnsi="Times New Roman"/>
                <w:sz w:val="24"/>
                <w:szCs w:val="24"/>
                <w:rPrChange w:id="3203" w:author="AdministratorKH" w:date="2017-07-18T12:33:00Z">
                  <w:rPr>
                    <w:rFonts w:ascii="Times New Roman" w:hAnsi="Times New Roman"/>
                    <w:sz w:val="20"/>
                    <w:szCs w:val="20"/>
                  </w:rPr>
                </w:rPrChange>
              </w:rPr>
              <w:t>154.417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204" w:author="AdministratorKH" w:date="2017-07-18T12:33:00Z">
                  <w:rPr>
                    <w:rFonts w:ascii="Times New Roman" w:hAnsi="Times New Roman"/>
                    <w:sz w:val="20"/>
                    <w:szCs w:val="20"/>
                  </w:rPr>
                </w:rPrChange>
              </w:rPr>
              <w:pPrChange w:id="3205" w:author="AdministratorKH" w:date="2017-07-18T12:30:00Z">
                <w:pPr>
                  <w:spacing w:after="0" w:line="240" w:lineRule="auto"/>
                  <w:jc w:val="center"/>
                </w:pPr>
              </w:pPrChange>
            </w:pPr>
            <w:r w:rsidRPr="00544959">
              <w:rPr>
                <w:rFonts w:ascii="Times New Roman" w:hAnsi="Times New Roman"/>
                <w:sz w:val="24"/>
                <w:szCs w:val="24"/>
                <w:rPrChange w:id="3206" w:author="AdministratorKH" w:date="2017-07-18T12:33:00Z">
                  <w:rPr>
                    <w:rFonts w:ascii="Times New Roman" w:hAnsi="Times New Roman"/>
                    <w:sz w:val="20"/>
                    <w:szCs w:val="20"/>
                  </w:rPr>
                </w:rPrChange>
              </w:rPr>
              <w:t>4</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207" w:author="AdministratorKH" w:date="2017-07-18T12:33:00Z">
                  <w:rPr>
                    <w:rFonts w:ascii="Times New Roman" w:hAnsi="Times New Roman"/>
                    <w:sz w:val="20"/>
                    <w:szCs w:val="20"/>
                  </w:rPr>
                </w:rPrChange>
              </w:rPr>
              <w:pPrChange w:id="3208" w:author="AdministratorKH" w:date="2017-07-18T12:30:00Z">
                <w:pPr>
                  <w:spacing w:after="0" w:line="240" w:lineRule="auto"/>
                </w:pPr>
              </w:pPrChange>
            </w:pPr>
            <w:r w:rsidRPr="00544959">
              <w:rPr>
                <w:rFonts w:ascii="Times New Roman" w:hAnsi="Times New Roman"/>
                <w:sz w:val="24"/>
                <w:szCs w:val="24"/>
                <w:rPrChange w:id="3209" w:author="AdministratorKH" w:date="2017-07-18T12:33:00Z">
                  <w:rPr>
                    <w:rFonts w:ascii="Times New Roman" w:hAnsi="Times New Roman"/>
                    <w:sz w:val="20"/>
                    <w:szCs w:val="20"/>
                  </w:rPr>
                </w:rPrChange>
              </w:rPr>
              <w:t xml:space="preserve"> CTY TNHH LÊ M. NGUYÊN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10" w:author="AdministratorKH" w:date="2017-07-18T12:33:00Z">
                  <w:rPr>
                    <w:rFonts w:ascii="Times New Roman" w:hAnsi="Times New Roman"/>
                    <w:sz w:val="20"/>
                    <w:szCs w:val="20"/>
                  </w:rPr>
                </w:rPrChange>
              </w:rPr>
              <w:pPrChange w:id="3211" w:author="AdministratorKH" w:date="2017-07-18T12:30:00Z">
                <w:pPr>
                  <w:spacing w:after="0" w:line="240" w:lineRule="auto"/>
                  <w:jc w:val="right"/>
                </w:pPr>
              </w:pPrChange>
            </w:pPr>
            <w:r w:rsidRPr="00544959">
              <w:rPr>
                <w:rFonts w:ascii="Times New Roman" w:hAnsi="Times New Roman"/>
                <w:sz w:val="24"/>
                <w:szCs w:val="24"/>
                <w:rPrChange w:id="3212" w:author="AdministratorKH" w:date="2017-07-18T12:33:00Z">
                  <w:rPr>
                    <w:rFonts w:ascii="Times New Roman" w:hAnsi="Times New Roman"/>
                    <w:sz w:val="20"/>
                    <w:szCs w:val="20"/>
                  </w:rPr>
                </w:rPrChange>
              </w:rPr>
              <w:t>145.000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13" w:author="AdministratorKH" w:date="2017-07-18T12:33:00Z">
                  <w:rPr>
                    <w:rFonts w:ascii="Times New Roman" w:hAnsi="Times New Roman"/>
                    <w:sz w:val="20"/>
                    <w:szCs w:val="20"/>
                  </w:rPr>
                </w:rPrChange>
              </w:rPr>
              <w:pPrChange w:id="3214" w:author="AdministratorKH" w:date="2017-07-18T12:30:00Z">
                <w:pPr>
                  <w:spacing w:after="0" w:line="240" w:lineRule="auto"/>
                  <w:jc w:val="right"/>
                </w:pPr>
              </w:pPrChange>
            </w:pPr>
            <w:r w:rsidRPr="00544959">
              <w:rPr>
                <w:rFonts w:ascii="Times New Roman" w:hAnsi="Times New Roman"/>
                <w:sz w:val="24"/>
                <w:szCs w:val="24"/>
                <w:rPrChange w:id="3215" w:author="AdministratorKH" w:date="2017-07-18T12:33:00Z">
                  <w:rPr>
                    <w:rFonts w:ascii="Times New Roman" w:hAnsi="Times New Roman"/>
                    <w:sz w:val="20"/>
                    <w:szCs w:val="20"/>
                  </w:rPr>
                </w:rPrChange>
              </w:rPr>
              <w:t>634.000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16" w:author="AdministratorKH" w:date="2017-07-18T12:33:00Z">
                  <w:rPr>
                    <w:rFonts w:ascii="Times New Roman" w:hAnsi="Times New Roman"/>
                    <w:sz w:val="20"/>
                    <w:szCs w:val="20"/>
                  </w:rPr>
                </w:rPrChange>
              </w:rPr>
              <w:pPrChange w:id="3217" w:author="AdministratorKH" w:date="2017-07-18T12:30:00Z">
                <w:pPr>
                  <w:spacing w:after="0" w:line="240" w:lineRule="auto"/>
                  <w:jc w:val="right"/>
                </w:pPr>
              </w:pPrChange>
            </w:pPr>
            <w:r w:rsidRPr="00544959">
              <w:rPr>
                <w:rFonts w:ascii="Times New Roman" w:hAnsi="Times New Roman"/>
                <w:sz w:val="24"/>
                <w:szCs w:val="24"/>
                <w:rPrChange w:id="3218" w:author="AdministratorKH" w:date="2017-07-18T12:33:00Z">
                  <w:rPr>
                    <w:rFonts w:ascii="Times New Roman" w:hAnsi="Times New Roman"/>
                    <w:sz w:val="20"/>
                    <w:szCs w:val="20"/>
                  </w:rPr>
                </w:rPrChange>
              </w:rPr>
              <w:t>1.740.000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19" w:author="AdministratorKH" w:date="2017-07-18T12:33:00Z">
                  <w:rPr>
                    <w:rFonts w:ascii="Times New Roman" w:hAnsi="Times New Roman"/>
                    <w:sz w:val="20"/>
                    <w:szCs w:val="20"/>
                  </w:rPr>
                </w:rPrChange>
              </w:rPr>
              <w:pPrChange w:id="3220" w:author="AdministratorKH" w:date="2017-07-18T12:30:00Z">
                <w:pPr>
                  <w:spacing w:after="0" w:line="240" w:lineRule="auto"/>
                  <w:jc w:val="right"/>
                </w:pPr>
              </w:pPrChange>
            </w:pPr>
            <w:r w:rsidRPr="00544959">
              <w:rPr>
                <w:rFonts w:ascii="Times New Roman" w:hAnsi="Times New Roman"/>
                <w:sz w:val="24"/>
                <w:szCs w:val="24"/>
                <w:rPrChange w:id="3221" w:author="AdministratorKH" w:date="2017-07-18T12:33:00Z">
                  <w:rPr>
                    <w:rFonts w:ascii="Times New Roman" w:hAnsi="Times New Roman"/>
                    <w:sz w:val="20"/>
                    <w:szCs w:val="20"/>
                  </w:rPr>
                </w:rPrChange>
              </w:rPr>
              <w:t>1.106.000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22" w:author="AdministratorKH" w:date="2017-07-18T12:33:00Z">
                  <w:rPr>
                    <w:rFonts w:ascii="Times New Roman" w:hAnsi="Times New Roman"/>
                    <w:sz w:val="20"/>
                    <w:szCs w:val="20"/>
                  </w:rPr>
                </w:rPrChange>
              </w:rPr>
              <w:pPrChange w:id="3223" w:author="AdministratorKH" w:date="2017-07-18T12:30:00Z">
                <w:pPr>
                  <w:spacing w:after="0" w:line="240" w:lineRule="auto"/>
                  <w:jc w:val="right"/>
                </w:pPr>
              </w:pPrChange>
            </w:pPr>
            <w:r w:rsidRPr="00544959">
              <w:rPr>
                <w:rFonts w:ascii="Times New Roman" w:hAnsi="Times New Roman"/>
                <w:sz w:val="24"/>
                <w:szCs w:val="24"/>
                <w:rPrChange w:id="3224" w:author="AdministratorKH" w:date="2017-07-18T12:33:00Z">
                  <w:rPr>
                    <w:rFonts w:ascii="Times New Roman" w:hAnsi="Times New Roman"/>
                    <w:sz w:val="20"/>
                    <w:szCs w:val="20"/>
                  </w:rPr>
                </w:rPrChange>
              </w:rPr>
              <w:t>184.333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225" w:author="AdministratorKH" w:date="2017-07-18T12:33:00Z">
                  <w:rPr>
                    <w:rFonts w:ascii="Times New Roman" w:hAnsi="Times New Roman"/>
                    <w:sz w:val="20"/>
                    <w:szCs w:val="20"/>
                  </w:rPr>
                </w:rPrChange>
              </w:rPr>
              <w:pPrChange w:id="3226" w:author="AdministratorKH" w:date="2017-07-18T12:30:00Z">
                <w:pPr>
                  <w:spacing w:after="0" w:line="240" w:lineRule="auto"/>
                  <w:jc w:val="center"/>
                </w:pPr>
              </w:pPrChange>
            </w:pPr>
            <w:r w:rsidRPr="00544959">
              <w:rPr>
                <w:rFonts w:ascii="Times New Roman" w:hAnsi="Times New Roman"/>
                <w:sz w:val="24"/>
                <w:szCs w:val="24"/>
                <w:rPrChange w:id="3227" w:author="AdministratorKH" w:date="2017-07-18T12:33:00Z">
                  <w:rPr>
                    <w:rFonts w:ascii="Times New Roman" w:hAnsi="Times New Roman"/>
                    <w:sz w:val="20"/>
                    <w:szCs w:val="20"/>
                  </w:rPr>
                </w:rPrChange>
              </w:rPr>
              <w:t>5</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228" w:author="AdministratorKH" w:date="2017-07-18T12:33:00Z">
                  <w:rPr>
                    <w:rFonts w:ascii="Times New Roman" w:hAnsi="Times New Roman"/>
                    <w:sz w:val="20"/>
                    <w:szCs w:val="20"/>
                  </w:rPr>
                </w:rPrChange>
              </w:rPr>
              <w:pPrChange w:id="3229" w:author="AdministratorKH" w:date="2017-07-18T12:30:00Z">
                <w:pPr>
                  <w:spacing w:after="0" w:line="240" w:lineRule="auto"/>
                </w:pPr>
              </w:pPrChange>
            </w:pPr>
            <w:r w:rsidRPr="00544959">
              <w:rPr>
                <w:rFonts w:ascii="Times New Roman" w:hAnsi="Times New Roman"/>
                <w:sz w:val="24"/>
                <w:szCs w:val="24"/>
                <w:rPrChange w:id="3230" w:author="AdministratorKH" w:date="2017-07-18T12:33:00Z">
                  <w:rPr>
                    <w:rFonts w:ascii="Times New Roman" w:hAnsi="Times New Roman"/>
                    <w:sz w:val="20"/>
                    <w:szCs w:val="20"/>
                  </w:rPr>
                </w:rPrChange>
              </w:rPr>
              <w:t xml:space="preserve"> CTY TNHH P/P KIM OANH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31" w:author="AdministratorKH" w:date="2017-07-18T12:33:00Z">
                  <w:rPr>
                    <w:rFonts w:ascii="Times New Roman" w:hAnsi="Times New Roman"/>
                    <w:sz w:val="20"/>
                    <w:szCs w:val="20"/>
                  </w:rPr>
                </w:rPrChange>
              </w:rPr>
              <w:pPrChange w:id="3232" w:author="AdministratorKH" w:date="2017-07-18T12:30:00Z">
                <w:pPr>
                  <w:spacing w:after="0" w:line="240" w:lineRule="auto"/>
                  <w:jc w:val="right"/>
                </w:pPr>
              </w:pPrChange>
            </w:pPr>
            <w:r w:rsidRPr="00544959">
              <w:rPr>
                <w:rFonts w:ascii="Times New Roman" w:hAnsi="Times New Roman"/>
                <w:sz w:val="24"/>
                <w:szCs w:val="24"/>
                <w:rPrChange w:id="3233" w:author="AdministratorKH" w:date="2017-07-18T12:33:00Z">
                  <w:rPr>
                    <w:rFonts w:ascii="Times New Roman" w:hAnsi="Times New Roman"/>
                    <w:sz w:val="20"/>
                    <w:szCs w:val="20"/>
                  </w:rPr>
                </w:rPrChange>
              </w:rPr>
              <w:t>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34" w:author="AdministratorKH" w:date="2017-07-18T12:33:00Z">
                  <w:rPr>
                    <w:rFonts w:ascii="Times New Roman" w:hAnsi="Times New Roman"/>
                    <w:sz w:val="20"/>
                    <w:szCs w:val="20"/>
                  </w:rPr>
                </w:rPrChange>
              </w:rPr>
              <w:pPrChange w:id="3235" w:author="AdministratorKH" w:date="2017-07-18T12:30:00Z">
                <w:pPr>
                  <w:spacing w:after="0" w:line="240" w:lineRule="auto"/>
                  <w:jc w:val="right"/>
                </w:pPr>
              </w:pPrChange>
            </w:pPr>
            <w:r w:rsidRPr="00544959">
              <w:rPr>
                <w:rFonts w:ascii="Times New Roman" w:hAnsi="Times New Roman"/>
                <w:sz w:val="24"/>
                <w:szCs w:val="24"/>
                <w:rPrChange w:id="3236" w:author="AdministratorKH" w:date="2017-07-18T12:33:00Z">
                  <w:rPr>
                    <w:rFonts w:ascii="Times New Roman" w:hAnsi="Times New Roman"/>
                    <w:sz w:val="20"/>
                    <w:szCs w:val="20"/>
                  </w:rPr>
                </w:rPrChange>
              </w:rPr>
              <w:t>250.000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37" w:author="AdministratorKH" w:date="2017-07-18T12:33:00Z">
                  <w:rPr>
                    <w:rFonts w:ascii="Times New Roman" w:hAnsi="Times New Roman"/>
                    <w:sz w:val="20"/>
                    <w:szCs w:val="20"/>
                  </w:rPr>
                </w:rPrChange>
              </w:rPr>
              <w:pPrChange w:id="3238" w:author="AdministratorKH" w:date="2017-07-18T12:30:00Z">
                <w:pPr>
                  <w:spacing w:after="0" w:line="240" w:lineRule="auto"/>
                  <w:jc w:val="right"/>
                </w:pPr>
              </w:pPrChange>
            </w:pPr>
            <w:r w:rsidRPr="00544959">
              <w:rPr>
                <w:rFonts w:ascii="Times New Roman" w:hAnsi="Times New Roman"/>
                <w:sz w:val="24"/>
                <w:szCs w:val="24"/>
                <w:rPrChange w:id="3239" w:author="AdministratorKH" w:date="2017-07-18T12:33:00Z">
                  <w:rPr>
                    <w:rFonts w:ascii="Times New Roman" w:hAnsi="Times New Roman"/>
                    <w:sz w:val="20"/>
                    <w:szCs w:val="20"/>
                  </w:rPr>
                </w:rPrChange>
              </w:rPr>
              <w:t>600.000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40" w:author="AdministratorKH" w:date="2017-07-18T12:33:00Z">
                  <w:rPr>
                    <w:rFonts w:ascii="Times New Roman" w:hAnsi="Times New Roman"/>
                    <w:sz w:val="20"/>
                    <w:szCs w:val="20"/>
                  </w:rPr>
                </w:rPrChange>
              </w:rPr>
              <w:pPrChange w:id="3241" w:author="AdministratorKH" w:date="2017-07-18T12:30:00Z">
                <w:pPr>
                  <w:spacing w:after="0" w:line="240" w:lineRule="auto"/>
                  <w:jc w:val="right"/>
                </w:pPr>
              </w:pPrChange>
            </w:pPr>
            <w:r w:rsidRPr="00544959">
              <w:rPr>
                <w:rFonts w:ascii="Times New Roman" w:hAnsi="Times New Roman"/>
                <w:sz w:val="24"/>
                <w:szCs w:val="24"/>
                <w:rPrChange w:id="3242" w:author="AdministratorKH" w:date="2017-07-18T12:33:00Z">
                  <w:rPr>
                    <w:rFonts w:ascii="Times New Roman" w:hAnsi="Times New Roman"/>
                    <w:sz w:val="20"/>
                    <w:szCs w:val="20"/>
                  </w:rPr>
                </w:rPrChange>
              </w:rPr>
              <w:t>350.000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43" w:author="AdministratorKH" w:date="2017-07-18T12:33:00Z">
                  <w:rPr>
                    <w:rFonts w:ascii="Times New Roman" w:hAnsi="Times New Roman"/>
                    <w:sz w:val="20"/>
                    <w:szCs w:val="20"/>
                  </w:rPr>
                </w:rPrChange>
              </w:rPr>
              <w:pPrChange w:id="3244" w:author="AdministratorKH" w:date="2017-07-18T12:30:00Z">
                <w:pPr>
                  <w:spacing w:after="0" w:line="240" w:lineRule="auto"/>
                  <w:jc w:val="right"/>
                </w:pPr>
              </w:pPrChange>
            </w:pPr>
            <w:r w:rsidRPr="00544959">
              <w:rPr>
                <w:rFonts w:ascii="Times New Roman" w:hAnsi="Times New Roman"/>
                <w:sz w:val="24"/>
                <w:szCs w:val="24"/>
                <w:rPrChange w:id="3245" w:author="AdministratorKH" w:date="2017-07-18T12:33:00Z">
                  <w:rPr>
                    <w:rFonts w:ascii="Times New Roman" w:hAnsi="Times New Roman"/>
                    <w:sz w:val="20"/>
                    <w:szCs w:val="20"/>
                  </w:rPr>
                </w:rPrChange>
              </w:rPr>
              <w:t>58.333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246" w:author="AdministratorKH" w:date="2017-07-18T12:33:00Z">
                  <w:rPr>
                    <w:rFonts w:ascii="Times New Roman" w:hAnsi="Times New Roman"/>
                    <w:b/>
                    <w:bCs/>
                    <w:sz w:val="20"/>
                    <w:szCs w:val="20"/>
                  </w:rPr>
                </w:rPrChange>
              </w:rPr>
              <w:pPrChange w:id="3247" w:author="AdministratorKH" w:date="2017-07-18T12:30:00Z">
                <w:pPr>
                  <w:spacing w:after="0" w:line="240" w:lineRule="auto"/>
                </w:pPr>
              </w:pPrChange>
            </w:pPr>
            <w:r w:rsidRPr="00544959">
              <w:rPr>
                <w:rFonts w:ascii="Times New Roman" w:hAnsi="Times New Roman"/>
                <w:b/>
                <w:bCs/>
                <w:sz w:val="24"/>
                <w:szCs w:val="24"/>
                <w:rPrChange w:id="3248" w:author="AdministratorKH" w:date="2017-07-18T12:33:00Z">
                  <w:rPr>
                    <w:rFonts w:ascii="Times New Roman" w:hAnsi="Times New Roman"/>
                    <w:b/>
                    <w:bCs/>
                    <w:sz w:val="20"/>
                    <w:szCs w:val="20"/>
                  </w:rPr>
                </w:rPrChange>
              </w:rPr>
              <w:t xml:space="preserve">        LONG AN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249" w:author="AdministratorKH" w:date="2017-07-18T12:33:00Z">
                  <w:rPr>
                    <w:rFonts w:ascii="Times New Roman" w:hAnsi="Times New Roman"/>
                    <w:b/>
                    <w:bCs/>
                    <w:sz w:val="20"/>
                    <w:szCs w:val="20"/>
                  </w:rPr>
                </w:rPrChange>
              </w:rPr>
              <w:pPrChange w:id="3250" w:author="AdministratorKH" w:date="2017-07-18T12:30:00Z">
                <w:pPr>
                  <w:spacing w:after="0" w:line="240" w:lineRule="auto"/>
                  <w:jc w:val="right"/>
                </w:pPr>
              </w:pPrChange>
            </w:pPr>
            <w:r w:rsidRPr="00544959">
              <w:rPr>
                <w:rFonts w:ascii="Times New Roman" w:hAnsi="Times New Roman"/>
                <w:b/>
                <w:bCs/>
                <w:sz w:val="24"/>
                <w:szCs w:val="24"/>
                <w:rPrChange w:id="3251" w:author="AdministratorKH" w:date="2017-07-18T12:33:00Z">
                  <w:rPr>
                    <w:rFonts w:ascii="Times New Roman" w:hAnsi="Times New Roman"/>
                    <w:b/>
                    <w:bCs/>
                    <w:sz w:val="20"/>
                    <w:szCs w:val="20"/>
                  </w:rPr>
                </w:rPrChange>
              </w:rPr>
              <w:t>609.500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252" w:author="AdministratorKH" w:date="2017-07-18T12:33:00Z">
                  <w:rPr>
                    <w:rFonts w:ascii="Times New Roman" w:hAnsi="Times New Roman"/>
                    <w:b/>
                    <w:bCs/>
                    <w:sz w:val="20"/>
                    <w:szCs w:val="20"/>
                  </w:rPr>
                </w:rPrChange>
              </w:rPr>
              <w:pPrChange w:id="3253" w:author="AdministratorKH" w:date="2017-07-18T12:30:00Z">
                <w:pPr>
                  <w:spacing w:after="0" w:line="240" w:lineRule="auto"/>
                  <w:jc w:val="right"/>
                </w:pPr>
              </w:pPrChange>
            </w:pPr>
            <w:r w:rsidRPr="00544959">
              <w:rPr>
                <w:rFonts w:ascii="Times New Roman" w:hAnsi="Times New Roman"/>
                <w:b/>
                <w:bCs/>
                <w:sz w:val="24"/>
                <w:szCs w:val="24"/>
                <w:rPrChange w:id="3254" w:author="AdministratorKH" w:date="2017-07-18T12:33:00Z">
                  <w:rPr>
                    <w:rFonts w:ascii="Times New Roman" w:hAnsi="Times New Roman"/>
                    <w:b/>
                    <w:bCs/>
                    <w:sz w:val="20"/>
                    <w:szCs w:val="20"/>
                  </w:rPr>
                </w:rPrChange>
              </w:rPr>
              <w:t>3.087.500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255" w:author="AdministratorKH" w:date="2017-07-18T12:33:00Z">
                  <w:rPr>
                    <w:rFonts w:ascii="Times New Roman" w:hAnsi="Times New Roman"/>
                    <w:b/>
                    <w:bCs/>
                    <w:sz w:val="20"/>
                    <w:szCs w:val="20"/>
                  </w:rPr>
                </w:rPrChange>
              </w:rPr>
              <w:pPrChange w:id="3256" w:author="AdministratorKH" w:date="2017-07-18T12:30:00Z">
                <w:pPr>
                  <w:spacing w:after="0" w:line="240" w:lineRule="auto"/>
                  <w:jc w:val="right"/>
                </w:pPr>
              </w:pPrChange>
            </w:pPr>
            <w:r w:rsidRPr="00544959">
              <w:rPr>
                <w:rFonts w:ascii="Times New Roman" w:hAnsi="Times New Roman"/>
                <w:b/>
                <w:bCs/>
                <w:sz w:val="24"/>
                <w:szCs w:val="24"/>
                <w:rPrChange w:id="3257" w:author="AdministratorKH" w:date="2017-07-18T12:33:00Z">
                  <w:rPr>
                    <w:rFonts w:ascii="Times New Roman" w:hAnsi="Times New Roman"/>
                    <w:b/>
                    <w:bCs/>
                    <w:sz w:val="20"/>
                    <w:szCs w:val="20"/>
                  </w:rPr>
                </w:rPrChange>
              </w:rPr>
              <w:t>7.314.000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258" w:author="AdministratorKH" w:date="2017-07-18T12:33:00Z">
                  <w:rPr>
                    <w:rFonts w:ascii="Times New Roman" w:hAnsi="Times New Roman"/>
                    <w:b/>
                    <w:bCs/>
                    <w:sz w:val="20"/>
                    <w:szCs w:val="20"/>
                  </w:rPr>
                </w:rPrChange>
              </w:rPr>
              <w:pPrChange w:id="3259" w:author="AdministratorKH" w:date="2017-07-18T12:30:00Z">
                <w:pPr>
                  <w:spacing w:after="0" w:line="240" w:lineRule="auto"/>
                  <w:jc w:val="right"/>
                </w:pPr>
              </w:pPrChange>
            </w:pPr>
            <w:r w:rsidRPr="00544959">
              <w:rPr>
                <w:rFonts w:ascii="Times New Roman" w:hAnsi="Times New Roman"/>
                <w:b/>
                <w:bCs/>
                <w:sz w:val="24"/>
                <w:szCs w:val="24"/>
                <w:rPrChange w:id="3260" w:author="AdministratorKH" w:date="2017-07-18T12:33:00Z">
                  <w:rPr>
                    <w:rFonts w:ascii="Times New Roman" w:hAnsi="Times New Roman"/>
                    <w:b/>
                    <w:bCs/>
                    <w:sz w:val="20"/>
                    <w:szCs w:val="20"/>
                  </w:rPr>
                </w:rPrChange>
              </w:rPr>
              <w:t>4.226.500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261" w:author="AdministratorKH" w:date="2017-07-18T12:33:00Z">
                  <w:rPr>
                    <w:rFonts w:ascii="Times New Roman" w:hAnsi="Times New Roman"/>
                    <w:b/>
                    <w:bCs/>
                    <w:sz w:val="20"/>
                    <w:szCs w:val="20"/>
                  </w:rPr>
                </w:rPrChange>
              </w:rPr>
              <w:pPrChange w:id="3262" w:author="AdministratorKH" w:date="2017-07-18T12:30:00Z">
                <w:pPr>
                  <w:spacing w:after="0" w:line="240" w:lineRule="auto"/>
                  <w:jc w:val="right"/>
                </w:pPr>
              </w:pPrChange>
            </w:pPr>
            <w:r w:rsidRPr="00544959">
              <w:rPr>
                <w:rFonts w:ascii="Times New Roman" w:hAnsi="Times New Roman"/>
                <w:b/>
                <w:bCs/>
                <w:sz w:val="24"/>
                <w:szCs w:val="24"/>
                <w:rPrChange w:id="3263" w:author="AdministratorKH" w:date="2017-07-18T12:33:00Z">
                  <w:rPr>
                    <w:rFonts w:ascii="Times New Roman" w:hAnsi="Times New Roman"/>
                    <w:b/>
                    <w:bCs/>
                    <w:sz w:val="20"/>
                    <w:szCs w:val="20"/>
                  </w:rPr>
                </w:rPrChange>
              </w:rPr>
              <w:t>704.417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264" w:author="AdministratorKH" w:date="2017-07-18T12:33:00Z">
                  <w:rPr>
                    <w:rFonts w:ascii="Times New Roman" w:hAnsi="Times New Roman"/>
                    <w:sz w:val="20"/>
                    <w:szCs w:val="20"/>
                  </w:rPr>
                </w:rPrChange>
              </w:rPr>
              <w:pPrChange w:id="3265" w:author="AdministratorKH" w:date="2017-07-18T12:30:00Z">
                <w:pPr>
                  <w:spacing w:after="0" w:line="240" w:lineRule="auto"/>
                  <w:jc w:val="center"/>
                </w:pPr>
              </w:pPrChange>
            </w:pPr>
            <w:r w:rsidRPr="00544959">
              <w:rPr>
                <w:rFonts w:ascii="Times New Roman" w:hAnsi="Times New Roman"/>
                <w:sz w:val="24"/>
                <w:szCs w:val="24"/>
                <w:rPrChange w:id="3266"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267" w:author="AdministratorKH" w:date="2017-07-18T12:33:00Z">
                  <w:rPr>
                    <w:rFonts w:ascii="Times New Roman" w:hAnsi="Times New Roman"/>
                    <w:sz w:val="20"/>
                    <w:szCs w:val="20"/>
                  </w:rPr>
                </w:rPrChange>
              </w:rPr>
              <w:pPrChange w:id="3268" w:author="AdministratorKH" w:date="2017-07-18T12:30:00Z">
                <w:pPr>
                  <w:spacing w:after="0" w:line="240" w:lineRule="auto"/>
                </w:pPr>
              </w:pPrChange>
            </w:pPr>
            <w:r w:rsidRPr="00544959">
              <w:rPr>
                <w:rFonts w:ascii="Times New Roman" w:hAnsi="Times New Roman"/>
                <w:sz w:val="24"/>
                <w:szCs w:val="24"/>
                <w:rPrChange w:id="3269" w:author="AdministratorKH" w:date="2017-07-18T12:33:00Z">
                  <w:rPr>
                    <w:rFonts w:ascii="Times New Roman" w:hAnsi="Times New Roman"/>
                    <w:sz w:val="20"/>
                    <w:szCs w:val="20"/>
                  </w:rPr>
                </w:rPrChange>
              </w:rPr>
              <w:t xml:space="preserve"> DNTN LONG AN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70" w:author="AdministratorKH" w:date="2017-07-18T12:33:00Z">
                  <w:rPr>
                    <w:rFonts w:ascii="Times New Roman" w:hAnsi="Times New Roman"/>
                    <w:sz w:val="20"/>
                    <w:szCs w:val="20"/>
                  </w:rPr>
                </w:rPrChange>
              </w:rPr>
              <w:pPrChange w:id="3271" w:author="AdministratorKH" w:date="2017-07-18T12:30:00Z">
                <w:pPr>
                  <w:spacing w:after="0" w:line="240" w:lineRule="auto"/>
                  <w:jc w:val="right"/>
                </w:pPr>
              </w:pPrChange>
            </w:pPr>
            <w:r w:rsidRPr="00544959">
              <w:rPr>
                <w:rFonts w:ascii="Times New Roman" w:hAnsi="Times New Roman"/>
                <w:sz w:val="24"/>
                <w:szCs w:val="24"/>
                <w:rPrChange w:id="3272" w:author="AdministratorKH" w:date="2017-07-18T12:33:00Z">
                  <w:rPr>
                    <w:rFonts w:ascii="Times New Roman" w:hAnsi="Times New Roman"/>
                    <w:sz w:val="20"/>
                    <w:szCs w:val="20"/>
                  </w:rPr>
                </w:rPrChange>
              </w:rPr>
              <w:t>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73" w:author="AdministratorKH" w:date="2017-07-18T12:33:00Z">
                  <w:rPr>
                    <w:rFonts w:ascii="Times New Roman" w:hAnsi="Times New Roman"/>
                    <w:sz w:val="20"/>
                    <w:szCs w:val="20"/>
                  </w:rPr>
                </w:rPrChange>
              </w:rPr>
              <w:pPrChange w:id="3274" w:author="AdministratorKH" w:date="2017-07-18T12:30:00Z">
                <w:pPr>
                  <w:spacing w:after="0" w:line="240" w:lineRule="auto"/>
                  <w:jc w:val="right"/>
                </w:pPr>
              </w:pPrChange>
            </w:pPr>
            <w:r w:rsidRPr="00544959">
              <w:rPr>
                <w:rFonts w:ascii="Times New Roman" w:hAnsi="Times New Roman"/>
                <w:sz w:val="24"/>
                <w:szCs w:val="24"/>
                <w:rPrChange w:id="3275" w:author="AdministratorKH" w:date="2017-07-18T12:33:00Z">
                  <w:rPr>
                    <w:rFonts w:ascii="Times New Roman" w:hAnsi="Times New Roman"/>
                    <w:sz w:val="20"/>
                    <w:szCs w:val="20"/>
                  </w:rPr>
                </w:rPrChange>
              </w:rPr>
              <w:t>112.500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76" w:author="AdministratorKH" w:date="2017-07-18T12:33:00Z">
                  <w:rPr>
                    <w:rFonts w:ascii="Times New Roman" w:hAnsi="Times New Roman"/>
                    <w:sz w:val="20"/>
                    <w:szCs w:val="20"/>
                  </w:rPr>
                </w:rPrChange>
              </w:rPr>
              <w:pPrChange w:id="3277" w:author="AdministratorKH" w:date="2017-07-18T12:30:00Z">
                <w:pPr>
                  <w:spacing w:after="0" w:line="240" w:lineRule="auto"/>
                  <w:jc w:val="right"/>
                </w:pPr>
              </w:pPrChange>
            </w:pPr>
            <w:r w:rsidRPr="00544959">
              <w:rPr>
                <w:rFonts w:ascii="Times New Roman" w:hAnsi="Times New Roman"/>
                <w:sz w:val="24"/>
                <w:szCs w:val="24"/>
                <w:rPrChange w:id="3278" w:author="AdministratorKH" w:date="2017-07-18T12:33:00Z">
                  <w:rPr>
                    <w:rFonts w:ascii="Times New Roman" w:hAnsi="Times New Roman"/>
                    <w:sz w:val="20"/>
                    <w:szCs w:val="20"/>
                  </w:rPr>
                </w:rPrChange>
              </w:rPr>
              <w:t>600.000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79" w:author="AdministratorKH" w:date="2017-07-18T12:33:00Z">
                  <w:rPr>
                    <w:rFonts w:ascii="Times New Roman" w:hAnsi="Times New Roman"/>
                    <w:sz w:val="20"/>
                    <w:szCs w:val="20"/>
                  </w:rPr>
                </w:rPrChange>
              </w:rPr>
              <w:pPrChange w:id="3280" w:author="AdministratorKH" w:date="2017-07-18T12:30:00Z">
                <w:pPr>
                  <w:spacing w:after="0" w:line="240" w:lineRule="auto"/>
                  <w:jc w:val="right"/>
                </w:pPr>
              </w:pPrChange>
            </w:pPr>
            <w:r w:rsidRPr="00544959">
              <w:rPr>
                <w:rFonts w:ascii="Times New Roman" w:hAnsi="Times New Roman"/>
                <w:sz w:val="24"/>
                <w:szCs w:val="24"/>
                <w:rPrChange w:id="3281" w:author="AdministratorKH" w:date="2017-07-18T12:33:00Z">
                  <w:rPr>
                    <w:rFonts w:ascii="Times New Roman" w:hAnsi="Times New Roman"/>
                    <w:sz w:val="20"/>
                    <w:szCs w:val="20"/>
                  </w:rPr>
                </w:rPrChange>
              </w:rPr>
              <w:t>487.500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82" w:author="AdministratorKH" w:date="2017-07-18T12:33:00Z">
                  <w:rPr>
                    <w:rFonts w:ascii="Times New Roman" w:hAnsi="Times New Roman"/>
                    <w:sz w:val="20"/>
                    <w:szCs w:val="20"/>
                  </w:rPr>
                </w:rPrChange>
              </w:rPr>
              <w:pPrChange w:id="3283" w:author="AdministratorKH" w:date="2017-07-18T12:30:00Z">
                <w:pPr>
                  <w:spacing w:after="0" w:line="240" w:lineRule="auto"/>
                  <w:jc w:val="right"/>
                </w:pPr>
              </w:pPrChange>
            </w:pPr>
            <w:r w:rsidRPr="00544959">
              <w:rPr>
                <w:rFonts w:ascii="Times New Roman" w:hAnsi="Times New Roman"/>
                <w:sz w:val="24"/>
                <w:szCs w:val="24"/>
                <w:rPrChange w:id="3284" w:author="AdministratorKH" w:date="2017-07-18T12:33:00Z">
                  <w:rPr>
                    <w:rFonts w:ascii="Times New Roman" w:hAnsi="Times New Roman"/>
                    <w:sz w:val="20"/>
                    <w:szCs w:val="20"/>
                  </w:rPr>
                </w:rPrChange>
              </w:rPr>
              <w:t>81.250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285" w:author="AdministratorKH" w:date="2017-07-18T12:33:00Z">
                  <w:rPr>
                    <w:rFonts w:ascii="Times New Roman" w:hAnsi="Times New Roman"/>
                    <w:sz w:val="20"/>
                    <w:szCs w:val="20"/>
                  </w:rPr>
                </w:rPrChange>
              </w:rPr>
              <w:pPrChange w:id="3286" w:author="AdministratorKH" w:date="2017-07-18T12:30:00Z">
                <w:pPr>
                  <w:spacing w:after="0" w:line="240" w:lineRule="auto"/>
                  <w:jc w:val="center"/>
                </w:pPr>
              </w:pPrChange>
            </w:pPr>
            <w:r w:rsidRPr="00544959">
              <w:rPr>
                <w:rFonts w:ascii="Times New Roman" w:hAnsi="Times New Roman"/>
                <w:sz w:val="24"/>
                <w:szCs w:val="24"/>
                <w:rPrChange w:id="3287"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288" w:author="AdministratorKH" w:date="2017-07-18T12:33:00Z">
                  <w:rPr>
                    <w:rFonts w:ascii="Times New Roman" w:hAnsi="Times New Roman"/>
                    <w:sz w:val="20"/>
                    <w:szCs w:val="20"/>
                  </w:rPr>
                </w:rPrChange>
              </w:rPr>
              <w:pPrChange w:id="3289" w:author="AdministratorKH" w:date="2017-07-18T12:30:00Z">
                <w:pPr>
                  <w:spacing w:after="0" w:line="240" w:lineRule="auto"/>
                </w:pPr>
              </w:pPrChange>
            </w:pPr>
            <w:r w:rsidRPr="00544959">
              <w:rPr>
                <w:rFonts w:ascii="Times New Roman" w:hAnsi="Times New Roman"/>
                <w:sz w:val="24"/>
                <w:szCs w:val="24"/>
                <w:rPrChange w:id="3290" w:author="AdministratorKH" w:date="2017-07-18T12:33:00Z">
                  <w:rPr>
                    <w:rFonts w:ascii="Times New Roman" w:hAnsi="Times New Roman"/>
                    <w:sz w:val="20"/>
                    <w:szCs w:val="20"/>
                  </w:rPr>
                </w:rPrChange>
              </w:rPr>
              <w:t xml:space="preserve"> DNTN HOÀNG NGA</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91" w:author="AdministratorKH" w:date="2017-07-18T12:33:00Z">
                  <w:rPr>
                    <w:rFonts w:ascii="Times New Roman" w:hAnsi="Times New Roman"/>
                    <w:sz w:val="20"/>
                    <w:szCs w:val="20"/>
                  </w:rPr>
                </w:rPrChange>
              </w:rPr>
              <w:pPrChange w:id="3292" w:author="AdministratorKH" w:date="2017-07-18T12:30:00Z">
                <w:pPr>
                  <w:spacing w:after="0" w:line="240" w:lineRule="auto"/>
                  <w:jc w:val="right"/>
                </w:pPr>
              </w:pPrChange>
            </w:pPr>
            <w:r w:rsidRPr="00544959">
              <w:rPr>
                <w:rFonts w:ascii="Times New Roman" w:hAnsi="Times New Roman"/>
                <w:sz w:val="24"/>
                <w:szCs w:val="24"/>
                <w:rPrChange w:id="3293" w:author="AdministratorKH" w:date="2017-07-18T12:33:00Z">
                  <w:rPr>
                    <w:rFonts w:ascii="Times New Roman" w:hAnsi="Times New Roman"/>
                    <w:sz w:val="20"/>
                    <w:szCs w:val="20"/>
                  </w:rPr>
                </w:rPrChange>
              </w:rPr>
              <w:t>129.500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94" w:author="AdministratorKH" w:date="2017-07-18T12:33:00Z">
                  <w:rPr>
                    <w:rFonts w:ascii="Times New Roman" w:hAnsi="Times New Roman"/>
                    <w:sz w:val="20"/>
                    <w:szCs w:val="20"/>
                  </w:rPr>
                </w:rPrChange>
              </w:rPr>
              <w:pPrChange w:id="3295" w:author="AdministratorKH" w:date="2017-07-18T12:30:00Z">
                <w:pPr>
                  <w:spacing w:after="0" w:line="240" w:lineRule="auto"/>
                  <w:jc w:val="right"/>
                </w:pPr>
              </w:pPrChange>
            </w:pPr>
            <w:r w:rsidRPr="00544959">
              <w:rPr>
                <w:rFonts w:ascii="Times New Roman" w:hAnsi="Times New Roman"/>
                <w:sz w:val="24"/>
                <w:szCs w:val="24"/>
                <w:rPrChange w:id="3296" w:author="AdministratorKH" w:date="2017-07-18T12:33:00Z">
                  <w:rPr>
                    <w:rFonts w:ascii="Times New Roman" w:hAnsi="Times New Roman"/>
                    <w:sz w:val="20"/>
                    <w:szCs w:val="20"/>
                  </w:rPr>
                </w:rPrChange>
              </w:rPr>
              <w:t>730.000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297" w:author="AdministratorKH" w:date="2017-07-18T12:33:00Z">
                  <w:rPr>
                    <w:rFonts w:ascii="Times New Roman" w:hAnsi="Times New Roman"/>
                    <w:sz w:val="20"/>
                    <w:szCs w:val="20"/>
                  </w:rPr>
                </w:rPrChange>
              </w:rPr>
              <w:pPrChange w:id="3298" w:author="AdministratorKH" w:date="2017-07-18T12:30:00Z">
                <w:pPr>
                  <w:spacing w:after="0" w:line="240" w:lineRule="auto"/>
                  <w:jc w:val="right"/>
                </w:pPr>
              </w:pPrChange>
            </w:pPr>
            <w:r w:rsidRPr="00544959">
              <w:rPr>
                <w:rFonts w:ascii="Times New Roman" w:hAnsi="Times New Roman"/>
                <w:sz w:val="24"/>
                <w:szCs w:val="24"/>
                <w:rPrChange w:id="3299" w:author="AdministratorKH" w:date="2017-07-18T12:33:00Z">
                  <w:rPr>
                    <w:rFonts w:ascii="Times New Roman" w:hAnsi="Times New Roman"/>
                    <w:sz w:val="20"/>
                    <w:szCs w:val="20"/>
                  </w:rPr>
                </w:rPrChange>
              </w:rPr>
              <w:t>1.554.000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00" w:author="AdministratorKH" w:date="2017-07-18T12:33:00Z">
                  <w:rPr>
                    <w:rFonts w:ascii="Times New Roman" w:hAnsi="Times New Roman"/>
                    <w:sz w:val="20"/>
                    <w:szCs w:val="20"/>
                  </w:rPr>
                </w:rPrChange>
              </w:rPr>
              <w:pPrChange w:id="3301" w:author="AdministratorKH" w:date="2017-07-18T12:30:00Z">
                <w:pPr>
                  <w:spacing w:after="0" w:line="240" w:lineRule="auto"/>
                  <w:jc w:val="right"/>
                </w:pPr>
              </w:pPrChange>
            </w:pPr>
            <w:r w:rsidRPr="00544959">
              <w:rPr>
                <w:rFonts w:ascii="Times New Roman" w:hAnsi="Times New Roman"/>
                <w:sz w:val="24"/>
                <w:szCs w:val="24"/>
                <w:rPrChange w:id="3302" w:author="AdministratorKH" w:date="2017-07-18T12:33:00Z">
                  <w:rPr>
                    <w:rFonts w:ascii="Times New Roman" w:hAnsi="Times New Roman"/>
                    <w:sz w:val="20"/>
                    <w:szCs w:val="20"/>
                  </w:rPr>
                </w:rPrChange>
              </w:rPr>
              <w:t>824.000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03" w:author="AdministratorKH" w:date="2017-07-18T12:33:00Z">
                  <w:rPr>
                    <w:rFonts w:ascii="Times New Roman" w:hAnsi="Times New Roman"/>
                    <w:sz w:val="20"/>
                    <w:szCs w:val="20"/>
                  </w:rPr>
                </w:rPrChange>
              </w:rPr>
              <w:pPrChange w:id="3304" w:author="AdministratorKH" w:date="2017-07-18T12:30:00Z">
                <w:pPr>
                  <w:spacing w:after="0" w:line="240" w:lineRule="auto"/>
                  <w:jc w:val="right"/>
                </w:pPr>
              </w:pPrChange>
            </w:pPr>
            <w:r w:rsidRPr="00544959">
              <w:rPr>
                <w:rFonts w:ascii="Times New Roman" w:hAnsi="Times New Roman"/>
                <w:sz w:val="24"/>
                <w:szCs w:val="24"/>
                <w:rPrChange w:id="3305" w:author="AdministratorKH" w:date="2017-07-18T12:33:00Z">
                  <w:rPr>
                    <w:rFonts w:ascii="Times New Roman" w:hAnsi="Times New Roman"/>
                    <w:sz w:val="20"/>
                    <w:szCs w:val="20"/>
                  </w:rPr>
                </w:rPrChange>
              </w:rPr>
              <w:t>137.333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306" w:author="AdministratorKH" w:date="2017-07-18T12:33:00Z">
                  <w:rPr>
                    <w:rFonts w:ascii="Times New Roman" w:hAnsi="Times New Roman"/>
                    <w:sz w:val="20"/>
                    <w:szCs w:val="20"/>
                  </w:rPr>
                </w:rPrChange>
              </w:rPr>
              <w:pPrChange w:id="3307" w:author="AdministratorKH" w:date="2017-07-18T12:30:00Z">
                <w:pPr>
                  <w:spacing w:after="0" w:line="240" w:lineRule="auto"/>
                  <w:jc w:val="center"/>
                </w:pPr>
              </w:pPrChange>
            </w:pPr>
            <w:r w:rsidRPr="00544959">
              <w:rPr>
                <w:rFonts w:ascii="Times New Roman" w:hAnsi="Times New Roman"/>
                <w:sz w:val="24"/>
                <w:szCs w:val="24"/>
                <w:rPrChange w:id="3308" w:author="AdministratorKH" w:date="2017-07-18T12:33:00Z">
                  <w:rPr>
                    <w:rFonts w:ascii="Times New Roman" w:hAnsi="Times New Roman"/>
                    <w:sz w:val="20"/>
                    <w:szCs w:val="20"/>
                  </w:rPr>
                </w:rPrChange>
              </w:rPr>
              <w:lastRenderedPageBreak/>
              <w:t>3</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309" w:author="AdministratorKH" w:date="2017-07-18T12:33:00Z">
                  <w:rPr>
                    <w:rFonts w:ascii="Times New Roman" w:hAnsi="Times New Roman"/>
                    <w:sz w:val="20"/>
                    <w:szCs w:val="20"/>
                  </w:rPr>
                </w:rPrChange>
              </w:rPr>
              <w:pPrChange w:id="3310" w:author="AdministratorKH" w:date="2017-07-18T12:30:00Z">
                <w:pPr>
                  <w:spacing w:after="0" w:line="240" w:lineRule="auto"/>
                </w:pPr>
              </w:pPrChange>
            </w:pPr>
            <w:r w:rsidRPr="00544959">
              <w:rPr>
                <w:rFonts w:ascii="Times New Roman" w:hAnsi="Times New Roman"/>
                <w:sz w:val="24"/>
                <w:szCs w:val="24"/>
                <w:rPrChange w:id="3311" w:author="AdministratorKH" w:date="2017-07-18T12:33:00Z">
                  <w:rPr>
                    <w:rFonts w:ascii="Times New Roman" w:hAnsi="Times New Roman"/>
                    <w:sz w:val="20"/>
                    <w:szCs w:val="20"/>
                  </w:rPr>
                </w:rPrChange>
              </w:rPr>
              <w:t xml:space="preserve"> DNTN BẠCH HUỆ</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12" w:author="AdministratorKH" w:date="2017-07-18T12:33:00Z">
                  <w:rPr>
                    <w:rFonts w:ascii="Times New Roman" w:hAnsi="Times New Roman"/>
                    <w:sz w:val="20"/>
                    <w:szCs w:val="20"/>
                  </w:rPr>
                </w:rPrChange>
              </w:rPr>
              <w:pPrChange w:id="3313" w:author="AdministratorKH" w:date="2017-07-18T12:30:00Z">
                <w:pPr>
                  <w:spacing w:after="0" w:line="240" w:lineRule="auto"/>
                  <w:jc w:val="right"/>
                </w:pPr>
              </w:pPrChange>
            </w:pPr>
            <w:r w:rsidRPr="00544959">
              <w:rPr>
                <w:rFonts w:ascii="Times New Roman" w:hAnsi="Times New Roman"/>
                <w:sz w:val="24"/>
                <w:szCs w:val="24"/>
                <w:rPrChange w:id="3314" w:author="AdministratorKH" w:date="2017-07-18T12:33:00Z">
                  <w:rPr>
                    <w:rFonts w:ascii="Times New Roman" w:hAnsi="Times New Roman"/>
                    <w:sz w:val="20"/>
                    <w:szCs w:val="20"/>
                  </w:rPr>
                </w:rPrChange>
              </w:rPr>
              <w:t>430.000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15" w:author="AdministratorKH" w:date="2017-07-18T12:33:00Z">
                  <w:rPr>
                    <w:rFonts w:ascii="Times New Roman" w:hAnsi="Times New Roman"/>
                    <w:sz w:val="20"/>
                    <w:szCs w:val="20"/>
                  </w:rPr>
                </w:rPrChange>
              </w:rPr>
              <w:pPrChange w:id="3316" w:author="AdministratorKH" w:date="2017-07-18T12:30:00Z">
                <w:pPr>
                  <w:spacing w:after="0" w:line="240" w:lineRule="auto"/>
                  <w:jc w:val="right"/>
                </w:pPr>
              </w:pPrChange>
            </w:pPr>
            <w:r w:rsidRPr="00544959">
              <w:rPr>
                <w:rFonts w:ascii="Times New Roman" w:hAnsi="Times New Roman"/>
                <w:sz w:val="24"/>
                <w:szCs w:val="24"/>
                <w:rPrChange w:id="3317" w:author="AdministratorKH" w:date="2017-07-18T12:33:00Z">
                  <w:rPr>
                    <w:rFonts w:ascii="Times New Roman" w:hAnsi="Times New Roman"/>
                    <w:sz w:val="20"/>
                    <w:szCs w:val="20"/>
                  </w:rPr>
                </w:rPrChange>
              </w:rPr>
              <w:t>2.245.000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18" w:author="AdministratorKH" w:date="2017-07-18T12:33:00Z">
                  <w:rPr>
                    <w:rFonts w:ascii="Times New Roman" w:hAnsi="Times New Roman"/>
                    <w:sz w:val="20"/>
                    <w:szCs w:val="20"/>
                  </w:rPr>
                </w:rPrChange>
              </w:rPr>
              <w:pPrChange w:id="3319" w:author="AdministratorKH" w:date="2017-07-18T12:30:00Z">
                <w:pPr>
                  <w:spacing w:after="0" w:line="240" w:lineRule="auto"/>
                  <w:jc w:val="right"/>
                </w:pPr>
              </w:pPrChange>
            </w:pPr>
            <w:r w:rsidRPr="00544959">
              <w:rPr>
                <w:rFonts w:ascii="Times New Roman" w:hAnsi="Times New Roman"/>
                <w:sz w:val="24"/>
                <w:szCs w:val="24"/>
                <w:rPrChange w:id="3320" w:author="AdministratorKH" w:date="2017-07-18T12:33:00Z">
                  <w:rPr>
                    <w:rFonts w:ascii="Times New Roman" w:hAnsi="Times New Roman"/>
                    <w:sz w:val="20"/>
                    <w:szCs w:val="20"/>
                  </w:rPr>
                </w:rPrChange>
              </w:rPr>
              <w:t>5.160.000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21" w:author="AdministratorKH" w:date="2017-07-18T12:33:00Z">
                  <w:rPr>
                    <w:rFonts w:ascii="Times New Roman" w:hAnsi="Times New Roman"/>
                    <w:sz w:val="20"/>
                    <w:szCs w:val="20"/>
                  </w:rPr>
                </w:rPrChange>
              </w:rPr>
              <w:pPrChange w:id="3322" w:author="AdministratorKH" w:date="2017-07-18T12:30:00Z">
                <w:pPr>
                  <w:spacing w:after="0" w:line="240" w:lineRule="auto"/>
                  <w:jc w:val="right"/>
                </w:pPr>
              </w:pPrChange>
            </w:pPr>
            <w:r w:rsidRPr="00544959">
              <w:rPr>
                <w:rFonts w:ascii="Times New Roman" w:hAnsi="Times New Roman"/>
                <w:sz w:val="24"/>
                <w:szCs w:val="24"/>
                <w:rPrChange w:id="3323" w:author="AdministratorKH" w:date="2017-07-18T12:33:00Z">
                  <w:rPr>
                    <w:rFonts w:ascii="Times New Roman" w:hAnsi="Times New Roman"/>
                    <w:sz w:val="20"/>
                    <w:szCs w:val="20"/>
                  </w:rPr>
                </w:rPrChange>
              </w:rPr>
              <w:t>2.915.000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24" w:author="AdministratorKH" w:date="2017-07-18T12:33:00Z">
                  <w:rPr>
                    <w:rFonts w:ascii="Times New Roman" w:hAnsi="Times New Roman"/>
                    <w:sz w:val="20"/>
                    <w:szCs w:val="20"/>
                  </w:rPr>
                </w:rPrChange>
              </w:rPr>
              <w:pPrChange w:id="3325" w:author="AdministratorKH" w:date="2017-07-18T12:30:00Z">
                <w:pPr>
                  <w:spacing w:after="0" w:line="240" w:lineRule="auto"/>
                  <w:jc w:val="right"/>
                </w:pPr>
              </w:pPrChange>
            </w:pPr>
            <w:r w:rsidRPr="00544959">
              <w:rPr>
                <w:rFonts w:ascii="Times New Roman" w:hAnsi="Times New Roman"/>
                <w:sz w:val="24"/>
                <w:szCs w:val="24"/>
                <w:rPrChange w:id="3326" w:author="AdministratorKH" w:date="2017-07-18T12:33:00Z">
                  <w:rPr>
                    <w:rFonts w:ascii="Times New Roman" w:hAnsi="Times New Roman"/>
                    <w:sz w:val="20"/>
                    <w:szCs w:val="20"/>
                  </w:rPr>
                </w:rPrChange>
              </w:rPr>
              <w:t>485.833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327" w:author="AdministratorKH" w:date="2017-07-18T12:33:00Z">
                  <w:rPr>
                    <w:rFonts w:ascii="Times New Roman" w:hAnsi="Times New Roman"/>
                    <w:b/>
                    <w:bCs/>
                    <w:sz w:val="20"/>
                    <w:szCs w:val="20"/>
                  </w:rPr>
                </w:rPrChange>
              </w:rPr>
              <w:pPrChange w:id="3328" w:author="AdministratorKH" w:date="2017-07-18T12:30:00Z">
                <w:pPr>
                  <w:spacing w:after="0" w:line="240" w:lineRule="auto"/>
                </w:pPr>
              </w:pPrChange>
            </w:pPr>
            <w:r w:rsidRPr="00544959">
              <w:rPr>
                <w:rFonts w:ascii="Times New Roman" w:hAnsi="Times New Roman"/>
                <w:b/>
                <w:bCs/>
                <w:sz w:val="24"/>
                <w:szCs w:val="24"/>
                <w:rPrChange w:id="3329" w:author="AdministratorKH" w:date="2017-07-18T12:33:00Z">
                  <w:rPr>
                    <w:rFonts w:ascii="Times New Roman" w:hAnsi="Times New Roman"/>
                    <w:b/>
                    <w:bCs/>
                    <w:sz w:val="20"/>
                    <w:szCs w:val="20"/>
                  </w:rPr>
                </w:rPrChange>
              </w:rPr>
              <w:t xml:space="preserve">         KIÊN GIANG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30" w:author="AdministratorKH" w:date="2017-07-18T12:33:00Z">
                  <w:rPr>
                    <w:rFonts w:ascii="Times New Roman" w:hAnsi="Times New Roman"/>
                    <w:b/>
                    <w:bCs/>
                    <w:sz w:val="20"/>
                    <w:szCs w:val="20"/>
                  </w:rPr>
                </w:rPrChange>
              </w:rPr>
              <w:pPrChange w:id="3331" w:author="AdministratorKH" w:date="2017-07-18T12:30:00Z">
                <w:pPr>
                  <w:spacing w:after="0" w:line="240" w:lineRule="auto"/>
                  <w:jc w:val="right"/>
                </w:pPr>
              </w:pPrChange>
            </w:pPr>
            <w:r w:rsidRPr="00544959">
              <w:rPr>
                <w:rFonts w:ascii="Times New Roman" w:hAnsi="Times New Roman"/>
                <w:b/>
                <w:bCs/>
                <w:sz w:val="24"/>
                <w:szCs w:val="24"/>
                <w:rPrChange w:id="3332" w:author="AdministratorKH" w:date="2017-07-18T12:33:00Z">
                  <w:rPr>
                    <w:rFonts w:ascii="Times New Roman" w:hAnsi="Times New Roman"/>
                    <w:b/>
                    <w:bCs/>
                    <w:sz w:val="20"/>
                    <w:szCs w:val="20"/>
                  </w:rPr>
                </w:rPrChange>
              </w:rPr>
              <w:t>1.020.000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33" w:author="AdministratorKH" w:date="2017-07-18T12:33:00Z">
                  <w:rPr>
                    <w:rFonts w:ascii="Times New Roman" w:hAnsi="Times New Roman"/>
                    <w:b/>
                    <w:bCs/>
                    <w:sz w:val="20"/>
                    <w:szCs w:val="20"/>
                  </w:rPr>
                </w:rPrChange>
              </w:rPr>
              <w:pPrChange w:id="3334" w:author="AdministratorKH" w:date="2017-07-18T12:30:00Z">
                <w:pPr>
                  <w:spacing w:after="0" w:line="240" w:lineRule="auto"/>
                  <w:jc w:val="right"/>
                </w:pPr>
              </w:pPrChange>
            </w:pPr>
            <w:r w:rsidRPr="00544959">
              <w:rPr>
                <w:rFonts w:ascii="Times New Roman" w:hAnsi="Times New Roman"/>
                <w:b/>
                <w:bCs/>
                <w:sz w:val="24"/>
                <w:szCs w:val="24"/>
                <w:rPrChange w:id="3335" w:author="AdministratorKH" w:date="2017-07-18T12:33:00Z">
                  <w:rPr>
                    <w:rFonts w:ascii="Times New Roman" w:hAnsi="Times New Roman"/>
                    <w:b/>
                    <w:bCs/>
                    <w:sz w:val="20"/>
                    <w:szCs w:val="20"/>
                  </w:rPr>
                </w:rPrChange>
              </w:rPr>
              <w:t>6.070.000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36" w:author="AdministratorKH" w:date="2017-07-18T12:33:00Z">
                  <w:rPr>
                    <w:rFonts w:ascii="Times New Roman" w:hAnsi="Times New Roman"/>
                    <w:b/>
                    <w:bCs/>
                    <w:sz w:val="20"/>
                    <w:szCs w:val="20"/>
                  </w:rPr>
                </w:rPrChange>
              </w:rPr>
              <w:pPrChange w:id="3337" w:author="AdministratorKH" w:date="2017-07-18T12:30:00Z">
                <w:pPr>
                  <w:spacing w:after="0" w:line="240" w:lineRule="auto"/>
                  <w:jc w:val="right"/>
                </w:pPr>
              </w:pPrChange>
            </w:pPr>
            <w:r w:rsidRPr="00544959">
              <w:rPr>
                <w:rFonts w:ascii="Times New Roman" w:hAnsi="Times New Roman"/>
                <w:b/>
                <w:bCs/>
                <w:sz w:val="24"/>
                <w:szCs w:val="24"/>
                <w:rPrChange w:id="3338" w:author="AdministratorKH" w:date="2017-07-18T12:33:00Z">
                  <w:rPr>
                    <w:rFonts w:ascii="Times New Roman" w:hAnsi="Times New Roman"/>
                    <w:b/>
                    <w:bCs/>
                    <w:sz w:val="20"/>
                    <w:szCs w:val="20"/>
                  </w:rPr>
                </w:rPrChange>
              </w:rPr>
              <w:t>12.240.000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39" w:author="AdministratorKH" w:date="2017-07-18T12:33:00Z">
                  <w:rPr>
                    <w:rFonts w:ascii="Times New Roman" w:hAnsi="Times New Roman"/>
                    <w:b/>
                    <w:bCs/>
                    <w:sz w:val="20"/>
                    <w:szCs w:val="20"/>
                  </w:rPr>
                </w:rPrChange>
              </w:rPr>
              <w:pPrChange w:id="3340" w:author="AdministratorKH" w:date="2017-07-18T12:30:00Z">
                <w:pPr>
                  <w:spacing w:after="0" w:line="240" w:lineRule="auto"/>
                  <w:jc w:val="right"/>
                </w:pPr>
              </w:pPrChange>
            </w:pPr>
            <w:r w:rsidRPr="00544959">
              <w:rPr>
                <w:rFonts w:ascii="Times New Roman" w:hAnsi="Times New Roman"/>
                <w:b/>
                <w:bCs/>
                <w:sz w:val="24"/>
                <w:szCs w:val="24"/>
                <w:rPrChange w:id="3341" w:author="AdministratorKH" w:date="2017-07-18T12:33:00Z">
                  <w:rPr>
                    <w:rFonts w:ascii="Times New Roman" w:hAnsi="Times New Roman"/>
                    <w:b/>
                    <w:bCs/>
                    <w:sz w:val="20"/>
                    <w:szCs w:val="20"/>
                  </w:rPr>
                </w:rPrChange>
              </w:rPr>
              <w:t>6.170.000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42" w:author="AdministratorKH" w:date="2017-07-18T12:33:00Z">
                  <w:rPr>
                    <w:rFonts w:ascii="Times New Roman" w:hAnsi="Times New Roman"/>
                    <w:b/>
                    <w:bCs/>
                    <w:sz w:val="20"/>
                    <w:szCs w:val="20"/>
                  </w:rPr>
                </w:rPrChange>
              </w:rPr>
              <w:pPrChange w:id="3343" w:author="AdministratorKH" w:date="2017-07-18T12:30:00Z">
                <w:pPr>
                  <w:spacing w:after="0" w:line="240" w:lineRule="auto"/>
                  <w:jc w:val="right"/>
                </w:pPr>
              </w:pPrChange>
            </w:pPr>
            <w:r w:rsidRPr="00544959">
              <w:rPr>
                <w:rFonts w:ascii="Times New Roman" w:hAnsi="Times New Roman"/>
                <w:b/>
                <w:bCs/>
                <w:sz w:val="24"/>
                <w:szCs w:val="24"/>
                <w:rPrChange w:id="3344" w:author="AdministratorKH" w:date="2017-07-18T12:33:00Z">
                  <w:rPr>
                    <w:rFonts w:ascii="Times New Roman" w:hAnsi="Times New Roman"/>
                    <w:b/>
                    <w:bCs/>
                    <w:sz w:val="20"/>
                    <w:szCs w:val="20"/>
                  </w:rPr>
                </w:rPrChange>
              </w:rPr>
              <w:t>1.028.333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345" w:author="AdministratorKH" w:date="2017-07-18T12:33:00Z">
                  <w:rPr>
                    <w:rFonts w:ascii="Times New Roman" w:hAnsi="Times New Roman"/>
                    <w:sz w:val="20"/>
                    <w:szCs w:val="20"/>
                  </w:rPr>
                </w:rPrChange>
              </w:rPr>
              <w:pPrChange w:id="3346" w:author="AdministratorKH" w:date="2017-07-18T12:30:00Z">
                <w:pPr>
                  <w:spacing w:after="0" w:line="240" w:lineRule="auto"/>
                  <w:jc w:val="center"/>
                </w:pPr>
              </w:pPrChange>
            </w:pPr>
            <w:r w:rsidRPr="00544959">
              <w:rPr>
                <w:rFonts w:ascii="Times New Roman" w:hAnsi="Times New Roman"/>
                <w:sz w:val="24"/>
                <w:szCs w:val="24"/>
                <w:rPrChange w:id="3347"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348" w:author="AdministratorKH" w:date="2017-07-18T12:33:00Z">
                  <w:rPr>
                    <w:rFonts w:ascii="Times New Roman" w:hAnsi="Times New Roman"/>
                    <w:sz w:val="20"/>
                    <w:szCs w:val="20"/>
                  </w:rPr>
                </w:rPrChange>
              </w:rPr>
              <w:pPrChange w:id="3349" w:author="AdministratorKH" w:date="2017-07-18T12:30:00Z">
                <w:pPr>
                  <w:spacing w:after="0" w:line="240" w:lineRule="auto"/>
                </w:pPr>
              </w:pPrChange>
            </w:pPr>
            <w:r w:rsidRPr="00544959">
              <w:rPr>
                <w:rFonts w:ascii="Times New Roman" w:hAnsi="Times New Roman"/>
                <w:sz w:val="24"/>
                <w:szCs w:val="24"/>
                <w:rPrChange w:id="3350" w:author="AdministratorKH" w:date="2017-07-18T12:33:00Z">
                  <w:rPr>
                    <w:rFonts w:ascii="Times New Roman" w:hAnsi="Times New Roman"/>
                    <w:sz w:val="20"/>
                    <w:szCs w:val="20"/>
                  </w:rPr>
                </w:rPrChange>
              </w:rPr>
              <w:t xml:space="preserve"> DNTN HOÀNG DŨNG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51" w:author="AdministratorKH" w:date="2017-07-18T12:33:00Z">
                  <w:rPr>
                    <w:rFonts w:ascii="Times New Roman" w:hAnsi="Times New Roman"/>
                    <w:sz w:val="20"/>
                    <w:szCs w:val="20"/>
                  </w:rPr>
                </w:rPrChange>
              </w:rPr>
              <w:pPrChange w:id="3352" w:author="AdministratorKH" w:date="2017-07-18T12:30:00Z">
                <w:pPr>
                  <w:spacing w:after="0" w:line="240" w:lineRule="auto"/>
                  <w:jc w:val="right"/>
                </w:pPr>
              </w:pPrChange>
            </w:pPr>
            <w:r w:rsidRPr="00544959">
              <w:rPr>
                <w:rFonts w:ascii="Times New Roman" w:hAnsi="Times New Roman"/>
                <w:sz w:val="24"/>
                <w:szCs w:val="24"/>
                <w:rPrChange w:id="3353" w:author="AdministratorKH" w:date="2017-07-18T12:33:00Z">
                  <w:rPr>
                    <w:rFonts w:ascii="Times New Roman" w:hAnsi="Times New Roman"/>
                    <w:sz w:val="20"/>
                    <w:szCs w:val="20"/>
                  </w:rPr>
                </w:rPrChange>
              </w:rPr>
              <w:t>314.500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54" w:author="AdministratorKH" w:date="2017-07-18T12:33:00Z">
                  <w:rPr>
                    <w:rFonts w:ascii="Times New Roman" w:hAnsi="Times New Roman"/>
                    <w:sz w:val="20"/>
                    <w:szCs w:val="20"/>
                  </w:rPr>
                </w:rPrChange>
              </w:rPr>
              <w:pPrChange w:id="3355" w:author="AdministratorKH" w:date="2017-07-18T12:30:00Z">
                <w:pPr>
                  <w:spacing w:after="0" w:line="240" w:lineRule="auto"/>
                  <w:jc w:val="right"/>
                </w:pPr>
              </w:pPrChange>
            </w:pPr>
            <w:r w:rsidRPr="00544959">
              <w:rPr>
                <w:rFonts w:ascii="Times New Roman" w:hAnsi="Times New Roman"/>
                <w:sz w:val="24"/>
                <w:szCs w:val="24"/>
                <w:rPrChange w:id="3356" w:author="AdministratorKH" w:date="2017-07-18T12:33:00Z">
                  <w:rPr>
                    <w:rFonts w:ascii="Times New Roman" w:hAnsi="Times New Roman"/>
                    <w:sz w:val="20"/>
                    <w:szCs w:val="20"/>
                  </w:rPr>
                </w:rPrChange>
              </w:rPr>
              <w:t>1.947.500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57" w:author="AdministratorKH" w:date="2017-07-18T12:33:00Z">
                  <w:rPr>
                    <w:rFonts w:ascii="Times New Roman" w:hAnsi="Times New Roman"/>
                    <w:sz w:val="20"/>
                    <w:szCs w:val="20"/>
                  </w:rPr>
                </w:rPrChange>
              </w:rPr>
              <w:pPrChange w:id="3358" w:author="AdministratorKH" w:date="2017-07-18T12:30:00Z">
                <w:pPr>
                  <w:spacing w:after="0" w:line="240" w:lineRule="auto"/>
                  <w:jc w:val="right"/>
                </w:pPr>
              </w:pPrChange>
            </w:pPr>
            <w:r w:rsidRPr="00544959">
              <w:rPr>
                <w:rFonts w:ascii="Times New Roman" w:hAnsi="Times New Roman"/>
                <w:sz w:val="24"/>
                <w:szCs w:val="24"/>
                <w:rPrChange w:id="3359" w:author="AdministratorKH" w:date="2017-07-18T12:33:00Z">
                  <w:rPr>
                    <w:rFonts w:ascii="Times New Roman" w:hAnsi="Times New Roman"/>
                    <w:sz w:val="20"/>
                    <w:szCs w:val="20"/>
                  </w:rPr>
                </w:rPrChange>
              </w:rPr>
              <w:t>3.774.000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60" w:author="AdministratorKH" w:date="2017-07-18T12:33:00Z">
                  <w:rPr>
                    <w:rFonts w:ascii="Times New Roman" w:hAnsi="Times New Roman"/>
                    <w:sz w:val="20"/>
                    <w:szCs w:val="20"/>
                  </w:rPr>
                </w:rPrChange>
              </w:rPr>
              <w:pPrChange w:id="3361" w:author="AdministratorKH" w:date="2017-07-18T12:30:00Z">
                <w:pPr>
                  <w:spacing w:after="0" w:line="240" w:lineRule="auto"/>
                  <w:jc w:val="right"/>
                </w:pPr>
              </w:pPrChange>
            </w:pPr>
            <w:r w:rsidRPr="00544959">
              <w:rPr>
                <w:rFonts w:ascii="Times New Roman" w:hAnsi="Times New Roman"/>
                <w:sz w:val="24"/>
                <w:szCs w:val="24"/>
                <w:rPrChange w:id="3362" w:author="AdministratorKH" w:date="2017-07-18T12:33:00Z">
                  <w:rPr>
                    <w:rFonts w:ascii="Times New Roman" w:hAnsi="Times New Roman"/>
                    <w:sz w:val="20"/>
                    <w:szCs w:val="20"/>
                  </w:rPr>
                </w:rPrChange>
              </w:rPr>
              <w:t>1.826.500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63" w:author="AdministratorKH" w:date="2017-07-18T12:33:00Z">
                  <w:rPr>
                    <w:rFonts w:ascii="Times New Roman" w:hAnsi="Times New Roman"/>
                    <w:sz w:val="20"/>
                    <w:szCs w:val="20"/>
                  </w:rPr>
                </w:rPrChange>
              </w:rPr>
              <w:pPrChange w:id="3364" w:author="AdministratorKH" w:date="2017-07-18T12:30:00Z">
                <w:pPr>
                  <w:spacing w:after="0" w:line="240" w:lineRule="auto"/>
                  <w:jc w:val="right"/>
                </w:pPr>
              </w:pPrChange>
            </w:pPr>
            <w:r w:rsidRPr="00544959">
              <w:rPr>
                <w:rFonts w:ascii="Times New Roman" w:hAnsi="Times New Roman"/>
                <w:sz w:val="24"/>
                <w:szCs w:val="24"/>
                <w:rPrChange w:id="3365" w:author="AdministratorKH" w:date="2017-07-18T12:33:00Z">
                  <w:rPr>
                    <w:rFonts w:ascii="Times New Roman" w:hAnsi="Times New Roman"/>
                    <w:sz w:val="20"/>
                    <w:szCs w:val="20"/>
                  </w:rPr>
                </w:rPrChange>
              </w:rPr>
              <w:t>304.417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366" w:author="AdministratorKH" w:date="2017-07-18T12:33:00Z">
                  <w:rPr>
                    <w:rFonts w:ascii="Times New Roman" w:hAnsi="Times New Roman"/>
                    <w:sz w:val="20"/>
                    <w:szCs w:val="20"/>
                  </w:rPr>
                </w:rPrChange>
              </w:rPr>
              <w:pPrChange w:id="3367" w:author="AdministratorKH" w:date="2017-07-18T12:30:00Z">
                <w:pPr>
                  <w:spacing w:after="0" w:line="240" w:lineRule="auto"/>
                  <w:jc w:val="center"/>
                </w:pPr>
              </w:pPrChange>
            </w:pPr>
            <w:r w:rsidRPr="00544959">
              <w:rPr>
                <w:rFonts w:ascii="Times New Roman" w:hAnsi="Times New Roman"/>
                <w:sz w:val="24"/>
                <w:szCs w:val="24"/>
                <w:rPrChange w:id="3368"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369" w:author="AdministratorKH" w:date="2017-07-18T12:33:00Z">
                  <w:rPr>
                    <w:rFonts w:ascii="Times New Roman" w:hAnsi="Times New Roman"/>
                    <w:sz w:val="20"/>
                    <w:szCs w:val="20"/>
                  </w:rPr>
                </w:rPrChange>
              </w:rPr>
              <w:pPrChange w:id="3370" w:author="AdministratorKH" w:date="2017-07-18T12:30:00Z">
                <w:pPr>
                  <w:spacing w:after="0" w:line="240" w:lineRule="auto"/>
                </w:pPr>
              </w:pPrChange>
            </w:pPr>
            <w:r w:rsidRPr="00544959">
              <w:rPr>
                <w:rFonts w:ascii="Times New Roman" w:hAnsi="Times New Roman"/>
                <w:sz w:val="24"/>
                <w:szCs w:val="24"/>
                <w:rPrChange w:id="3371" w:author="AdministratorKH" w:date="2017-07-18T12:33:00Z">
                  <w:rPr>
                    <w:rFonts w:ascii="Times New Roman" w:hAnsi="Times New Roman"/>
                    <w:sz w:val="20"/>
                    <w:szCs w:val="20"/>
                  </w:rPr>
                </w:rPrChange>
              </w:rPr>
              <w:t xml:space="preserve"> CTY TNHH TM KIỀU HÙNG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72" w:author="AdministratorKH" w:date="2017-07-18T12:33:00Z">
                  <w:rPr>
                    <w:rFonts w:ascii="Times New Roman" w:hAnsi="Times New Roman"/>
                    <w:sz w:val="20"/>
                    <w:szCs w:val="20"/>
                  </w:rPr>
                </w:rPrChange>
              </w:rPr>
              <w:pPrChange w:id="3373" w:author="AdministratorKH" w:date="2017-07-18T12:30:00Z">
                <w:pPr>
                  <w:spacing w:after="0" w:line="240" w:lineRule="auto"/>
                  <w:jc w:val="right"/>
                </w:pPr>
              </w:pPrChange>
            </w:pPr>
            <w:r w:rsidRPr="00544959">
              <w:rPr>
                <w:rFonts w:ascii="Times New Roman" w:hAnsi="Times New Roman"/>
                <w:sz w:val="24"/>
                <w:szCs w:val="24"/>
                <w:rPrChange w:id="3374" w:author="AdministratorKH" w:date="2017-07-18T12:33:00Z">
                  <w:rPr>
                    <w:rFonts w:ascii="Times New Roman" w:hAnsi="Times New Roman"/>
                    <w:sz w:val="20"/>
                    <w:szCs w:val="20"/>
                  </w:rPr>
                </w:rPrChange>
              </w:rPr>
              <w:t>705.500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75" w:author="AdministratorKH" w:date="2017-07-18T12:33:00Z">
                  <w:rPr>
                    <w:rFonts w:ascii="Times New Roman" w:hAnsi="Times New Roman"/>
                    <w:sz w:val="20"/>
                    <w:szCs w:val="20"/>
                  </w:rPr>
                </w:rPrChange>
              </w:rPr>
              <w:pPrChange w:id="3376" w:author="AdministratorKH" w:date="2017-07-18T12:30:00Z">
                <w:pPr>
                  <w:spacing w:after="0" w:line="240" w:lineRule="auto"/>
                  <w:jc w:val="right"/>
                </w:pPr>
              </w:pPrChange>
            </w:pPr>
            <w:r w:rsidRPr="00544959">
              <w:rPr>
                <w:rFonts w:ascii="Times New Roman" w:hAnsi="Times New Roman"/>
                <w:sz w:val="24"/>
                <w:szCs w:val="24"/>
                <w:rPrChange w:id="3377" w:author="AdministratorKH" w:date="2017-07-18T12:33:00Z">
                  <w:rPr>
                    <w:rFonts w:ascii="Times New Roman" w:hAnsi="Times New Roman"/>
                    <w:sz w:val="20"/>
                    <w:szCs w:val="20"/>
                  </w:rPr>
                </w:rPrChange>
              </w:rPr>
              <w:t>4.122.500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78" w:author="AdministratorKH" w:date="2017-07-18T12:33:00Z">
                  <w:rPr>
                    <w:rFonts w:ascii="Times New Roman" w:hAnsi="Times New Roman"/>
                    <w:sz w:val="20"/>
                    <w:szCs w:val="20"/>
                  </w:rPr>
                </w:rPrChange>
              </w:rPr>
              <w:pPrChange w:id="3379" w:author="AdministratorKH" w:date="2017-07-18T12:30:00Z">
                <w:pPr>
                  <w:spacing w:after="0" w:line="240" w:lineRule="auto"/>
                  <w:jc w:val="right"/>
                </w:pPr>
              </w:pPrChange>
            </w:pPr>
            <w:r w:rsidRPr="00544959">
              <w:rPr>
                <w:rFonts w:ascii="Times New Roman" w:hAnsi="Times New Roman"/>
                <w:sz w:val="24"/>
                <w:szCs w:val="24"/>
                <w:rPrChange w:id="3380" w:author="AdministratorKH" w:date="2017-07-18T12:33:00Z">
                  <w:rPr>
                    <w:rFonts w:ascii="Times New Roman" w:hAnsi="Times New Roman"/>
                    <w:sz w:val="20"/>
                    <w:szCs w:val="20"/>
                  </w:rPr>
                </w:rPrChange>
              </w:rPr>
              <w:t>8.466.000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81" w:author="AdministratorKH" w:date="2017-07-18T12:33:00Z">
                  <w:rPr>
                    <w:rFonts w:ascii="Times New Roman" w:hAnsi="Times New Roman"/>
                    <w:sz w:val="20"/>
                    <w:szCs w:val="20"/>
                  </w:rPr>
                </w:rPrChange>
              </w:rPr>
              <w:pPrChange w:id="3382" w:author="AdministratorKH" w:date="2017-07-18T12:30:00Z">
                <w:pPr>
                  <w:spacing w:after="0" w:line="240" w:lineRule="auto"/>
                  <w:jc w:val="right"/>
                </w:pPr>
              </w:pPrChange>
            </w:pPr>
            <w:r w:rsidRPr="00544959">
              <w:rPr>
                <w:rFonts w:ascii="Times New Roman" w:hAnsi="Times New Roman"/>
                <w:sz w:val="24"/>
                <w:szCs w:val="24"/>
                <w:rPrChange w:id="3383" w:author="AdministratorKH" w:date="2017-07-18T12:33:00Z">
                  <w:rPr>
                    <w:rFonts w:ascii="Times New Roman" w:hAnsi="Times New Roman"/>
                    <w:sz w:val="20"/>
                    <w:szCs w:val="20"/>
                  </w:rPr>
                </w:rPrChange>
              </w:rPr>
              <w:t>4.343.500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384" w:author="AdministratorKH" w:date="2017-07-18T12:33:00Z">
                  <w:rPr>
                    <w:rFonts w:ascii="Times New Roman" w:hAnsi="Times New Roman"/>
                    <w:sz w:val="20"/>
                    <w:szCs w:val="20"/>
                  </w:rPr>
                </w:rPrChange>
              </w:rPr>
              <w:pPrChange w:id="3385" w:author="AdministratorKH" w:date="2017-07-18T12:30:00Z">
                <w:pPr>
                  <w:spacing w:after="0" w:line="240" w:lineRule="auto"/>
                  <w:jc w:val="right"/>
                </w:pPr>
              </w:pPrChange>
            </w:pPr>
            <w:r w:rsidRPr="00544959">
              <w:rPr>
                <w:rFonts w:ascii="Times New Roman" w:hAnsi="Times New Roman"/>
                <w:sz w:val="24"/>
                <w:szCs w:val="24"/>
                <w:rPrChange w:id="3386" w:author="AdministratorKH" w:date="2017-07-18T12:33:00Z">
                  <w:rPr>
                    <w:rFonts w:ascii="Times New Roman" w:hAnsi="Times New Roman"/>
                    <w:sz w:val="20"/>
                    <w:szCs w:val="20"/>
                  </w:rPr>
                </w:rPrChange>
              </w:rPr>
              <w:t>723.917</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387" w:author="AdministratorKH" w:date="2017-07-18T12:33:00Z">
                  <w:rPr>
                    <w:rFonts w:ascii="Times New Roman" w:hAnsi="Times New Roman"/>
                    <w:b/>
                    <w:bCs/>
                    <w:sz w:val="20"/>
                    <w:szCs w:val="20"/>
                  </w:rPr>
                </w:rPrChange>
              </w:rPr>
              <w:pPrChange w:id="3388" w:author="AdministratorKH" w:date="2017-07-18T12:30:00Z">
                <w:pPr>
                  <w:spacing w:after="0" w:line="240" w:lineRule="auto"/>
                </w:pPr>
              </w:pPrChange>
            </w:pPr>
            <w:r w:rsidRPr="00544959">
              <w:rPr>
                <w:rFonts w:ascii="Times New Roman" w:hAnsi="Times New Roman"/>
                <w:b/>
                <w:bCs/>
                <w:sz w:val="24"/>
                <w:szCs w:val="24"/>
                <w:rPrChange w:id="3389" w:author="AdministratorKH" w:date="2017-07-18T12:33:00Z">
                  <w:rPr>
                    <w:rFonts w:ascii="Times New Roman" w:hAnsi="Times New Roman"/>
                    <w:b/>
                    <w:bCs/>
                    <w:sz w:val="20"/>
                    <w:szCs w:val="20"/>
                  </w:rPr>
                </w:rPrChange>
              </w:rPr>
              <w:t xml:space="preserve">         BẾN TRE</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90" w:author="AdministratorKH" w:date="2017-07-18T12:33:00Z">
                  <w:rPr>
                    <w:rFonts w:ascii="Times New Roman" w:hAnsi="Times New Roman"/>
                    <w:b/>
                    <w:bCs/>
                    <w:sz w:val="20"/>
                    <w:szCs w:val="20"/>
                  </w:rPr>
                </w:rPrChange>
              </w:rPr>
              <w:pPrChange w:id="3391" w:author="AdministratorKH" w:date="2017-07-18T12:30:00Z">
                <w:pPr>
                  <w:spacing w:after="0" w:line="240" w:lineRule="auto"/>
                  <w:jc w:val="right"/>
                </w:pPr>
              </w:pPrChange>
            </w:pPr>
            <w:r w:rsidRPr="00544959">
              <w:rPr>
                <w:rFonts w:ascii="Times New Roman" w:hAnsi="Times New Roman"/>
                <w:b/>
                <w:bCs/>
                <w:sz w:val="24"/>
                <w:szCs w:val="24"/>
                <w:rPrChange w:id="3392" w:author="AdministratorKH" w:date="2017-07-18T12:33:00Z">
                  <w:rPr>
                    <w:rFonts w:ascii="Times New Roman" w:hAnsi="Times New Roman"/>
                    <w:b/>
                    <w:bCs/>
                    <w:sz w:val="20"/>
                    <w:szCs w:val="20"/>
                  </w:rPr>
                </w:rPrChange>
              </w:rPr>
              <w:t>1.285.000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93" w:author="AdministratorKH" w:date="2017-07-18T12:33:00Z">
                  <w:rPr>
                    <w:rFonts w:ascii="Times New Roman" w:hAnsi="Times New Roman"/>
                    <w:b/>
                    <w:bCs/>
                    <w:sz w:val="20"/>
                    <w:szCs w:val="20"/>
                  </w:rPr>
                </w:rPrChange>
              </w:rPr>
              <w:pPrChange w:id="3394" w:author="AdministratorKH" w:date="2017-07-18T12:30:00Z">
                <w:pPr>
                  <w:spacing w:after="0" w:line="240" w:lineRule="auto"/>
                  <w:jc w:val="right"/>
                </w:pPr>
              </w:pPrChange>
            </w:pPr>
            <w:r w:rsidRPr="00544959">
              <w:rPr>
                <w:rFonts w:ascii="Times New Roman" w:hAnsi="Times New Roman"/>
                <w:b/>
                <w:bCs/>
                <w:sz w:val="24"/>
                <w:szCs w:val="24"/>
                <w:rPrChange w:id="3395" w:author="AdministratorKH" w:date="2017-07-18T12:33:00Z">
                  <w:rPr>
                    <w:rFonts w:ascii="Times New Roman" w:hAnsi="Times New Roman"/>
                    <w:b/>
                    <w:bCs/>
                    <w:sz w:val="20"/>
                    <w:szCs w:val="20"/>
                  </w:rPr>
                </w:rPrChange>
              </w:rPr>
              <w:t>6.052.000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96" w:author="AdministratorKH" w:date="2017-07-18T12:33:00Z">
                  <w:rPr>
                    <w:rFonts w:ascii="Times New Roman" w:hAnsi="Times New Roman"/>
                    <w:b/>
                    <w:bCs/>
                    <w:sz w:val="20"/>
                    <w:szCs w:val="20"/>
                  </w:rPr>
                </w:rPrChange>
              </w:rPr>
              <w:pPrChange w:id="3397" w:author="AdministratorKH" w:date="2017-07-18T12:30:00Z">
                <w:pPr>
                  <w:spacing w:after="0" w:line="240" w:lineRule="auto"/>
                  <w:jc w:val="right"/>
                </w:pPr>
              </w:pPrChange>
            </w:pPr>
            <w:r w:rsidRPr="00544959">
              <w:rPr>
                <w:rFonts w:ascii="Times New Roman" w:hAnsi="Times New Roman"/>
                <w:b/>
                <w:bCs/>
                <w:sz w:val="24"/>
                <w:szCs w:val="24"/>
                <w:rPrChange w:id="3398" w:author="AdministratorKH" w:date="2017-07-18T12:33:00Z">
                  <w:rPr>
                    <w:rFonts w:ascii="Times New Roman" w:hAnsi="Times New Roman"/>
                    <w:b/>
                    <w:bCs/>
                    <w:sz w:val="20"/>
                    <w:szCs w:val="20"/>
                  </w:rPr>
                </w:rPrChange>
              </w:rPr>
              <w:t>15.420.000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399" w:author="AdministratorKH" w:date="2017-07-18T12:33:00Z">
                  <w:rPr>
                    <w:rFonts w:ascii="Times New Roman" w:hAnsi="Times New Roman"/>
                    <w:b/>
                    <w:bCs/>
                    <w:sz w:val="20"/>
                    <w:szCs w:val="20"/>
                  </w:rPr>
                </w:rPrChange>
              </w:rPr>
              <w:pPrChange w:id="3400" w:author="AdministratorKH" w:date="2017-07-18T12:30:00Z">
                <w:pPr>
                  <w:spacing w:after="0" w:line="240" w:lineRule="auto"/>
                  <w:jc w:val="right"/>
                </w:pPr>
              </w:pPrChange>
            </w:pPr>
            <w:r w:rsidRPr="00544959">
              <w:rPr>
                <w:rFonts w:ascii="Times New Roman" w:hAnsi="Times New Roman"/>
                <w:b/>
                <w:bCs/>
                <w:sz w:val="24"/>
                <w:szCs w:val="24"/>
                <w:rPrChange w:id="3401" w:author="AdministratorKH" w:date="2017-07-18T12:33:00Z">
                  <w:rPr>
                    <w:rFonts w:ascii="Times New Roman" w:hAnsi="Times New Roman"/>
                    <w:b/>
                    <w:bCs/>
                    <w:sz w:val="20"/>
                    <w:szCs w:val="20"/>
                  </w:rPr>
                </w:rPrChange>
              </w:rPr>
              <w:t>9.368.000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02" w:author="AdministratorKH" w:date="2017-07-18T12:33:00Z">
                  <w:rPr>
                    <w:rFonts w:ascii="Times New Roman" w:hAnsi="Times New Roman"/>
                    <w:b/>
                    <w:bCs/>
                    <w:sz w:val="20"/>
                    <w:szCs w:val="20"/>
                  </w:rPr>
                </w:rPrChange>
              </w:rPr>
              <w:pPrChange w:id="3403" w:author="AdministratorKH" w:date="2017-07-18T12:30:00Z">
                <w:pPr>
                  <w:spacing w:after="0" w:line="240" w:lineRule="auto"/>
                  <w:jc w:val="right"/>
                </w:pPr>
              </w:pPrChange>
            </w:pPr>
            <w:r w:rsidRPr="00544959">
              <w:rPr>
                <w:rFonts w:ascii="Times New Roman" w:hAnsi="Times New Roman"/>
                <w:b/>
                <w:bCs/>
                <w:sz w:val="24"/>
                <w:szCs w:val="24"/>
                <w:rPrChange w:id="3404" w:author="AdministratorKH" w:date="2017-07-18T12:33:00Z">
                  <w:rPr>
                    <w:rFonts w:ascii="Times New Roman" w:hAnsi="Times New Roman"/>
                    <w:b/>
                    <w:bCs/>
                    <w:sz w:val="20"/>
                    <w:szCs w:val="20"/>
                  </w:rPr>
                </w:rPrChange>
              </w:rPr>
              <w:t>1.561.333</w:t>
            </w:r>
          </w:p>
        </w:tc>
      </w:tr>
      <w:tr w:rsidR="00544959" w:rsidRPr="00544959" w:rsidTr="00651FE1">
        <w:trPr>
          <w:trHeight w:val="348"/>
        </w:trPr>
        <w:tc>
          <w:tcPr>
            <w:tcW w:w="450" w:type="dxa"/>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405" w:author="AdministratorKH" w:date="2017-07-18T12:33:00Z">
                  <w:rPr>
                    <w:rFonts w:ascii="Times New Roman" w:hAnsi="Times New Roman"/>
                    <w:sz w:val="20"/>
                    <w:szCs w:val="20"/>
                  </w:rPr>
                </w:rPrChange>
              </w:rPr>
              <w:pPrChange w:id="3406" w:author="AdministratorKH" w:date="2017-07-18T12:30:00Z">
                <w:pPr>
                  <w:spacing w:after="0" w:line="240" w:lineRule="auto"/>
                  <w:jc w:val="center"/>
                </w:pPr>
              </w:pPrChange>
            </w:pPr>
            <w:r w:rsidRPr="00544959">
              <w:rPr>
                <w:rFonts w:ascii="Times New Roman" w:hAnsi="Times New Roman"/>
                <w:sz w:val="24"/>
                <w:szCs w:val="24"/>
                <w:rPrChange w:id="3407" w:author="AdministratorKH" w:date="2017-07-18T12:33:00Z">
                  <w:rPr>
                    <w:rFonts w:ascii="Times New Roman" w:hAnsi="Times New Roman"/>
                    <w:sz w:val="20"/>
                    <w:szCs w:val="20"/>
                  </w:rPr>
                </w:rPrChange>
              </w:rPr>
              <w:t>1</w:t>
            </w:r>
          </w:p>
        </w:tc>
        <w:tc>
          <w:tcPr>
            <w:tcW w:w="3150" w:type="dxa"/>
            <w:gridSpan w:val="2"/>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408" w:author="AdministratorKH" w:date="2017-07-18T12:33:00Z">
                  <w:rPr>
                    <w:rFonts w:ascii="Times New Roman" w:hAnsi="Times New Roman"/>
                    <w:sz w:val="20"/>
                    <w:szCs w:val="20"/>
                  </w:rPr>
                </w:rPrChange>
              </w:rPr>
              <w:pPrChange w:id="3409" w:author="AdministratorKH" w:date="2017-07-18T12:30:00Z">
                <w:pPr>
                  <w:spacing w:after="0" w:line="240" w:lineRule="auto"/>
                </w:pPr>
              </w:pPrChange>
            </w:pPr>
            <w:r w:rsidRPr="00544959">
              <w:rPr>
                <w:rFonts w:ascii="Times New Roman" w:hAnsi="Times New Roman"/>
                <w:sz w:val="24"/>
                <w:szCs w:val="24"/>
                <w:rPrChange w:id="3410" w:author="AdministratorKH" w:date="2017-07-18T12:33:00Z">
                  <w:rPr>
                    <w:rFonts w:ascii="Times New Roman" w:hAnsi="Times New Roman"/>
                    <w:sz w:val="20"/>
                    <w:szCs w:val="20"/>
                  </w:rPr>
                </w:rPrChange>
              </w:rPr>
              <w:t xml:space="preserve"> CTY TNHH MTV KIM HƯỜNG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11" w:author="AdministratorKH" w:date="2017-07-18T12:33:00Z">
                  <w:rPr>
                    <w:rFonts w:ascii="Times New Roman" w:hAnsi="Times New Roman"/>
                    <w:sz w:val="20"/>
                    <w:szCs w:val="20"/>
                  </w:rPr>
                </w:rPrChange>
              </w:rPr>
              <w:pPrChange w:id="3412" w:author="AdministratorKH" w:date="2017-07-18T12:30:00Z">
                <w:pPr>
                  <w:spacing w:after="0" w:line="240" w:lineRule="auto"/>
                  <w:jc w:val="right"/>
                </w:pPr>
              </w:pPrChange>
            </w:pPr>
            <w:r w:rsidRPr="00544959">
              <w:rPr>
                <w:rFonts w:ascii="Times New Roman" w:hAnsi="Times New Roman"/>
                <w:sz w:val="24"/>
                <w:szCs w:val="24"/>
                <w:rPrChange w:id="3413" w:author="AdministratorKH" w:date="2017-07-18T12:33:00Z">
                  <w:rPr>
                    <w:rFonts w:ascii="Times New Roman" w:hAnsi="Times New Roman"/>
                    <w:sz w:val="20"/>
                    <w:szCs w:val="20"/>
                  </w:rPr>
                </w:rPrChange>
              </w:rPr>
              <w:t>1.285.000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14" w:author="AdministratorKH" w:date="2017-07-18T12:33:00Z">
                  <w:rPr>
                    <w:rFonts w:ascii="Times New Roman" w:hAnsi="Times New Roman"/>
                    <w:sz w:val="20"/>
                    <w:szCs w:val="20"/>
                  </w:rPr>
                </w:rPrChange>
              </w:rPr>
              <w:pPrChange w:id="3415" w:author="AdministratorKH" w:date="2017-07-18T12:30:00Z">
                <w:pPr>
                  <w:spacing w:after="0" w:line="240" w:lineRule="auto"/>
                  <w:jc w:val="right"/>
                </w:pPr>
              </w:pPrChange>
            </w:pPr>
            <w:r w:rsidRPr="00544959">
              <w:rPr>
                <w:rFonts w:ascii="Times New Roman" w:hAnsi="Times New Roman"/>
                <w:sz w:val="24"/>
                <w:szCs w:val="24"/>
                <w:rPrChange w:id="3416" w:author="AdministratorKH" w:date="2017-07-18T12:33:00Z">
                  <w:rPr>
                    <w:rFonts w:ascii="Times New Roman" w:hAnsi="Times New Roman"/>
                    <w:sz w:val="20"/>
                    <w:szCs w:val="20"/>
                  </w:rPr>
                </w:rPrChange>
              </w:rPr>
              <w:t>6.052.000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17" w:author="AdministratorKH" w:date="2017-07-18T12:33:00Z">
                  <w:rPr>
                    <w:rFonts w:ascii="Times New Roman" w:hAnsi="Times New Roman"/>
                    <w:sz w:val="20"/>
                    <w:szCs w:val="20"/>
                  </w:rPr>
                </w:rPrChange>
              </w:rPr>
              <w:pPrChange w:id="3418" w:author="AdministratorKH" w:date="2017-07-18T12:30:00Z">
                <w:pPr>
                  <w:spacing w:after="0" w:line="240" w:lineRule="auto"/>
                  <w:jc w:val="right"/>
                </w:pPr>
              </w:pPrChange>
            </w:pPr>
            <w:r w:rsidRPr="00544959">
              <w:rPr>
                <w:rFonts w:ascii="Times New Roman" w:hAnsi="Times New Roman"/>
                <w:sz w:val="24"/>
                <w:szCs w:val="24"/>
                <w:rPrChange w:id="3419" w:author="AdministratorKH" w:date="2017-07-18T12:33:00Z">
                  <w:rPr>
                    <w:rFonts w:ascii="Times New Roman" w:hAnsi="Times New Roman"/>
                    <w:sz w:val="20"/>
                    <w:szCs w:val="20"/>
                  </w:rPr>
                </w:rPrChange>
              </w:rPr>
              <w:t>15.420.000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20" w:author="AdministratorKH" w:date="2017-07-18T12:33:00Z">
                  <w:rPr>
                    <w:rFonts w:ascii="Times New Roman" w:hAnsi="Times New Roman"/>
                    <w:sz w:val="20"/>
                    <w:szCs w:val="20"/>
                  </w:rPr>
                </w:rPrChange>
              </w:rPr>
              <w:pPrChange w:id="3421" w:author="AdministratorKH" w:date="2017-07-18T12:30:00Z">
                <w:pPr>
                  <w:spacing w:after="0" w:line="240" w:lineRule="auto"/>
                  <w:jc w:val="right"/>
                </w:pPr>
              </w:pPrChange>
            </w:pPr>
            <w:r w:rsidRPr="00544959">
              <w:rPr>
                <w:rFonts w:ascii="Times New Roman" w:hAnsi="Times New Roman"/>
                <w:sz w:val="24"/>
                <w:szCs w:val="24"/>
                <w:rPrChange w:id="3422" w:author="AdministratorKH" w:date="2017-07-18T12:33:00Z">
                  <w:rPr>
                    <w:rFonts w:ascii="Times New Roman" w:hAnsi="Times New Roman"/>
                    <w:sz w:val="20"/>
                    <w:szCs w:val="20"/>
                  </w:rPr>
                </w:rPrChange>
              </w:rPr>
              <w:t>9.368.000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23" w:author="AdministratorKH" w:date="2017-07-18T12:33:00Z">
                  <w:rPr>
                    <w:rFonts w:ascii="Times New Roman" w:hAnsi="Times New Roman"/>
                    <w:sz w:val="20"/>
                    <w:szCs w:val="20"/>
                  </w:rPr>
                </w:rPrChange>
              </w:rPr>
              <w:pPrChange w:id="3424" w:author="AdministratorKH" w:date="2017-07-18T12:30:00Z">
                <w:pPr>
                  <w:spacing w:after="0" w:line="240" w:lineRule="auto"/>
                  <w:jc w:val="right"/>
                </w:pPr>
              </w:pPrChange>
            </w:pPr>
            <w:r w:rsidRPr="00544959">
              <w:rPr>
                <w:rFonts w:ascii="Times New Roman" w:hAnsi="Times New Roman"/>
                <w:sz w:val="24"/>
                <w:szCs w:val="24"/>
                <w:rPrChange w:id="3425" w:author="AdministratorKH" w:date="2017-07-18T12:33:00Z">
                  <w:rPr>
                    <w:rFonts w:ascii="Times New Roman" w:hAnsi="Times New Roman"/>
                    <w:sz w:val="20"/>
                    <w:szCs w:val="20"/>
                  </w:rPr>
                </w:rPrChange>
              </w:rPr>
              <w:t>1.561.333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426" w:author="AdministratorKH" w:date="2017-07-18T12:33:00Z">
                  <w:rPr>
                    <w:rFonts w:ascii="Times New Roman" w:hAnsi="Times New Roman"/>
                    <w:b/>
                    <w:bCs/>
                    <w:sz w:val="20"/>
                    <w:szCs w:val="20"/>
                  </w:rPr>
                </w:rPrChange>
              </w:rPr>
              <w:pPrChange w:id="3427" w:author="AdministratorKH" w:date="2017-07-18T12:30:00Z">
                <w:pPr>
                  <w:spacing w:after="0" w:line="240" w:lineRule="auto"/>
                </w:pPr>
              </w:pPrChange>
            </w:pPr>
            <w:r w:rsidRPr="00544959">
              <w:rPr>
                <w:rFonts w:ascii="Times New Roman" w:hAnsi="Times New Roman"/>
                <w:b/>
                <w:bCs/>
                <w:sz w:val="24"/>
                <w:szCs w:val="24"/>
                <w:rPrChange w:id="3428" w:author="AdministratorKH" w:date="2017-07-18T12:33:00Z">
                  <w:rPr>
                    <w:rFonts w:ascii="Times New Roman" w:hAnsi="Times New Roman"/>
                    <w:b/>
                    <w:bCs/>
                    <w:sz w:val="20"/>
                    <w:szCs w:val="20"/>
                  </w:rPr>
                </w:rPrChange>
              </w:rPr>
              <w:t xml:space="preserve">         AN GIANG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29" w:author="AdministratorKH" w:date="2017-07-18T12:33:00Z">
                  <w:rPr>
                    <w:rFonts w:ascii="Times New Roman" w:hAnsi="Times New Roman"/>
                    <w:b/>
                    <w:bCs/>
                    <w:sz w:val="20"/>
                    <w:szCs w:val="20"/>
                  </w:rPr>
                </w:rPrChange>
              </w:rPr>
              <w:pPrChange w:id="3430" w:author="AdministratorKH" w:date="2017-07-18T12:30:00Z">
                <w:pPr>
                  <w:spacing w:after="0" w:line="240" w:lineRule="auto"/>
                  <w:jc w:val="right"/>
                </w:pPr>
              </w:pPrChange>
            </w:pPr>
            <w:r w:rsidRPr="00544959">
              <w:rPr>
                <w:rFonts w:ascii="Times New Roman" w:hAnsi="Times New Roman"/>
                <w:b/>
                <w:bCs/>
                <w:sz w:val="24"/>
                <w:szCs w:val="24"/>
                <w:rPrChange w:id="3431" w:author="AdministratorKH" w:date="2017-07-18T12:33:00Z">
                  <w:rPr>
                    <w:rFonts w:ascii="Times New Roman" w:hAnsi="Times New Roman"/>
                    <w:b/>
                    <w:bCs/>
                    <w:sz w:val="20"/>
                    <w:szCs w:val="20"/>
                  </w:rPr>
                </w:rPrChange>
              </w:rPr>
              <w:t>105.000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32" w:author="AdministratorKH" w:date="2017-07-18T12:33:00Z">
                  <w:rPr>
                    <w:rFonts w:ascii="Times New Roman" w:hAnsi="Times New Roman"/>
                    <w:b/>
                    <w:bCs/>
                    <w:sz w:val="20"/>
                    <w:szCs w:val="20"/>
                  </w:rPr>
                </w:rPrChange>
              </w:rPr>
              <w:pPrChange w:id="3433" w:author="AdministratorKH" w:date="2017-07-18T12:30:00Z">
                <w:pPr>
                  <w:spacing w:after="0" w:line="240" w:lineRule="auto"/>
                  <w:jc w:val="right"/>
                </w:pPr>
              </w:pPrChange>
            </w:pPr>
            <w:r w:rsidRPr="00544959">
              <w:rPr>
                <w:rFonts w:ascii="Times New Roman" w:hAnsi="Times New Roman"/>
                <w:b/>
                <w:bCs/>
                <w:sz w:val="24"/>
                <w:szCs w:val="24"/>
                <w:rPrChange w:id="3434" w:author="AdministratorKH" w:date="2017-07-18T12:33:00Z">
                  <w:rPr>
                    <w:rFonts w:ascii="Times New Roman" w:hAnsi="Times New Roman"/>
                    <w:b/>
                    <w:bCs/>
                    <w:sz w:val="20"/>
                    <w:szCs w:val="20"/>
                  </w:rPr>
                </w:rPrChange>
              </w:rPr>
              <w:t>630.000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35" w:author="AdministratorKH" w:date="2017-07-18T12:33:00Z">
                  <w:rPr>
                    <w:rFonts w:ascii="Times New Roman" w:hAnsi="Times New Roman"/>
                    <w:b/>
                    <w:bCs/>
                    <w:sz w:val="20"/>
                    <w:szCs w:val="20"/>
                  </w:rPr>
                </w:rPrChange>
              </w:rPr>
              <w:pPrChange w:id="3436" w:author="AdministratorKH" w:date="2017-07-18T12:30:00Z">
                <w:pPr>
                  <w:spacing w:after="0" w:line="240" w:lineRule="auto"/>
                  <w:jc w:val="right"/>
                </w:pPr>
              </w:pPrChange>
            </w:pPr>
            <w:r w:rsidRPr="00544959">
              <w:rPr>
                <w:rFonts w:ascii="Times New Roman" w:hAnsi="Times New Roman"/>
                <w:b/>
                <w:bCs/>
                <w:sz w:val="24"/>
                <w:szCs w:val="24"/>
                <w:rPrChange w:id="3437" w:author="AdministratorKH" w:date="2017-07-18T12:33:00Z">
                  <w:rPr>
                    <w:rFonts w:ascii="Times New Roman" w:hAnsi="Times New Roman"/>
                    <w:b/>
                    <w:bCs/>
                    <w:sz w:val="20"/>
                    <w:szCs w:val="20"/>
                  </w:rPr>
                </w:rPrChange>
              </w:rPr>
              <w:t>1.260.000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38" w:author="AdministratorKH" w:date="2017-07-18T12:33:00Z">
                  <w:rPr>
                    <w:rFonts w:ascii="Times New Roman" w:hAnsi="Times New Roman"/>
                    <w:b/>
                    <w:bCs/>
                    <w:sz w:val="20"/>
                    <w:szCs w:val="20"/>
                  </w:rPr>
                </w:rPrChange>
              </w:rPr>
              <w:pPrChange w:id="3439" w:author="AdministratorKH" w:date="2017-07-18T12:30:00Z">
                <w:pPr>
                  <w:spacing w:after="0" w:line="240" w:lineRule="auto"/>
                  <w:jc w:val="right"/>
                </w:pPr>
              </w:pPrChange>
            </w:pPr>
            <w:r w:rsidRPr="00544959">
              <w:rPr>
                <w:rFonts w:ascii="Times New Roman" w:hAnsi="Times New Roman"/>
                <w:b/>
                <w:bCs/>
                <w:sz w:val="24"/>
                <w:szCs w:val="24"/>
                <w:rPrChange w:id="3440" w:author="AdministratorKH" w:date="2017-07-18T12:33:00Z">
                  <w:rPr>
                    <w:rFonts w:ascii="Times New Roman" w:hAnsi="Times New Roman"/>
                    <w:b/>
                    <w:bCs/>
                    <w:sz w:val="20"/>
                    <w:szCs w:val="20"/>
                  </w:rPr>
                </w:rPrChange>
              </w:rPr>
              <w:t>630.000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41" w:author="AdministratorKH" w:date="2017-07-18T12:33:00Z">
                  <w:rPr>
                    <w:rFonts w:ascii="Times New Roman" w:hAnsi="Times New Roman"/>
                    <w:b/>
                    <w:bCs/>
                    <w:sz w:val="20"/>
                    <w:szCs w:val="20"/>
                  </w:rPr>
                </w:rPrChange>
              </w:rPr>
              <w:pPrChange w:id="3442" w:author="AdministratorKH" w:date="2017-07-18T12:30:00Z">
                <w:pPr>
                  <w:spacing w:after="0" w:line="240" w:lineRule="auto"/>
                  <w:jc w:val="right"/>
                </w:pPr>
              </w:pPrChange>
            </w:pPr>
            <w:r w:rsidRPr="00544959">
              <w:rPr>
                <w:rFonts w:ascii="Times New Roman" w:hAnsi="Times New Roman"/>
                <w:b/>
                <w:bCs/>
                <w:sz w:val="24"/>
                <w:szCs w:val="24"/>
                <w:rPrChange w:id="3443" w:author="AdministratorKH" w:date="2017-07-18T12:33:00Z">
                  <w:rPr>
                    <w:rFonts w:ascii="Times New Roman" w:hAnsi="Times New Roman"/>
                    <w:b/>
                    <w:bCs/>
                    <w:sz w:val="20"/>
                    <w:szCs w:val="20"/>
                  </w:rPr>
                </w:rPrChange>
              </w:rPr>
              <w:t>105.000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444" w:author="AdministratorKH" w:date="2017-07-18T12:33:00Z">
                  <w:rPr>
                    <w:rFonts w:ascii="Times New Roman" w:hAnsi="Times New Roman"/>
                    <w:sz w:val="20"/>
                    <w:szCs w:val="20"/>
                  </w:rPr>
                </w:rPrChange>
              </w:rPr>
              <w:pPrChange w:id="3445" w:author="AdministratorKH" w:date="2017-07-18T12:30:00Z">
                <w:pPr>
                  <w:spacing w:after="0" w:line="240" w:lineRule="auto"/>
                  <w:jc w:val="center"/>
                </w:pPr>
              </w:pPrChange>
            </w:pPr>
            <w:r w:rsidRPr="00544959">
              <w:rPr>
                <w:rFonts w:ascii="Times New Roman" w:hAnsi="Times New Roman"/>
                <w:sz w:val="24"/>
                <w:szCs w:val="24"/>
                <w:rPrChange w:id="3446"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447" w:author="AdministratorKH" w:date="2017-07-18T12:33:00Z">
                  <w:rPr>
                    <w:rFonts w:ascii="Times New Roman" w:hAnsi="Times New Roman"/>
                    <w:sz w:val="20"/>
                    <w:szCs w:val="20"/>
                  </w:rPr>
                </w:rPrChange>
              </w:rPr>
              <w:pPrChange w:id="3448" w:author="AdministratorKH" w:date="2017-07-18T12:30:00Z">
                <w:pPr>
                  <w:spacing w:after="0" w:line="240" w:lineRule="auto"/>
                </w:pPr>
              </w:pPrChange>
            </w:pPr>
            <w:r w:rsidRPr="00544959">
              <w:rPr>
                <w:rFonts w:ascii="Times New Roman" w:hAnsi="Times New Roman"/>
                <w:sz w:val="24"/>
                <w:szCs w:val="24"/>
                <w:rPrChange w:id="3449" w:author="AdministratorKH" w:date="2017-07-18T12:33:00Z">
                  <w:rPr>
                    <w:rFonts w:ascii="Times New Roman" w:hAnsi="Times New Roman"/>
                    <w:sz w:val="20"/>
                    <w:szCs w:val="20"/>
                  </w:rPr>
                </w:rPrChange>
              </w:rPr>
              <w:t xml:space="preserve"> CTY TNHH MTV BA PHẤN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50" w:author="AdministratorKH" w:date="2017-07-18T12:33:00Z">
                  <w:rPr>
                    <w:rFonts w:ascii="Times New Roman" w:hAnsi="Times New Roman"/>
                    <w:sz w:val="20"/>
                    <w:szCs w:val="20"/>
                  </w:rPr>
                </w:rPrChange>
              </w:rPr>
              <w:pPrChange w:id="3451" w:author="AdministratorKH" w:date="2017-07-18T12:30:00Z">
                <w:pPr>
                  <w:spacing w:after="0" w:line="240" w:lineRule="auto"/>
                  <w:jc w:val="right"/>
                </w:pPr>
              </w:pPrChange>
            </w:pPr>
            <w:r w:rsidRPr="00544959">
              <w:rPr>
                <w:rFonts w:ascii="Times New Roman" w:hAnsi="Times New Roman"/>
                <w:sz w:val="24"/>
                <w:szCs w:val="24"/>
                <w:rPrChange w:id="3452" w:author="AdministratorKH" w:date="2017-07-18T12:33:00Z">
                  <w:rPr>
                    <w:rFonts w:ascii="Times New Roman" w:hAnsi="Times New Roman"/>
                    <w:sz w:val="20"/>
                    <w:szCs w:val="20"/>
                  </w:rPr>
                </w:rPrChange>
              </w:rPr>
              <w:t>105.000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53" w:author="AdministratorKH" w:date="2017-07-18T12:33:00Z">
                  <w:rPr>
                    <w:rFonts w:ascii="Times New Roman" w:hAnsi="Times New Roman"/>
                    <w:sz w:val="20"/>
                    <w:szCs w:val="20"/>
                  </w:rPr>
                </w:rPrChange>
              </w:rPr>
              <w:pPrChange w:id="3454" w:author="AdministratorKH" w:date="2017-07-18T12:30:00Z">
                <w:pPr>
                  <w:spacing w:after="0" w:line="240" w:lineRule="auto"/>
                  <w:jc w:val="right"/>
                </w:pPr>
              </w:pPrChange>
            </w:pPr>
            <w:r w:rsidRPr="00544959">
              <w:rPr>
                <w:rFonts w:ascii="Times New Roman" w:hAnsi="Times New Roman"/>
                <w:sz w:val="24"/>
                <w:szCs w:val="24"/>
                <w:rPrChange w:id="3455" w:author="AdministratorKH" w:date="2017-07-18T12:33:00Z">
                  <w:rPr>
                    <w:rFonts w:ascii="Times New Roman" w:hAnsi="Times New Roman"/>
                    <w:sz w:val="20"/>
                    <w:szCs w:val="20"/>
                  </w:rPr>
                </w:rPrChange>
              </w:rPr>
              <w:t>630.000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56" w:author="AdministratorKH" w:date="2017-07-18T12:33:00Z">
                  <w:rPr>
                    <w:rFonts w:ascii="Times New Roman" w:hAnsi="Times New Roman"/>
                    <w:sz w:val="20"/>
                    <w:szCs w:val="20"/>
                  </w:rPr>
                </w:rPrChange>
              </w:rPr>
              <w:pPrChange w:id="3457" w:author="AdministratorKH" w:date="2017-07-18T12:30:00Z">
                <w:pPr>
                  <w:spacing w:after="0" w:line="240" w:lineRule="auto"/>
                  <w:jc w:val="right"/>
                </w:pPr>
              </w:pPrChange>
            </w:pPr>
            <w:r w:rsidRPr="00544959">
              <w:rPr>
                <w:rFonts w:ascii="Times New Roman" w:hAnsi="Times New Roman"/>
                <w:sz w:val="24"/>
                <w:szCs w:val="24"/>
                <w:rPrChange w:id="3458" w:author="AdministratorKH" w:date="2017-07-18T12:33:00Z">
                  <w:rPr>
                    <w:rFonts w:ascii="Times New Roman" w:hAnsi="Times New Roman"/>
                    <w:sz w:val="20"/>
                    <w:szCs w:val="20"/>
                  </w:rPr>
                </w:rPrChange>
              </w:rPr>
              <w:t>1.260.000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59" w:author="AdministratorKH" w:date="2017-07-18T12:33:00Z">
                  <w:rPr>
                    <w:rFonts w:ascii="Times New Roman" w:hAnsi="Times New Roman"/>
                    <w:sz w:val="20"/>
                    <w:szCs w:val="20"/>
                  </w:rPr>
                </w:rPrChange>
              </w:rPr>
              <w:pPrChange w:id="3460" w:author="AdministratorKH" w:date="2017-07-18T12:30:00Z">
                <w:pPr>
                  <w:spacing w:after="0" w:line="240" w:lineRule="auto"/>
                  <w:jc w:val="right"/>
                </w:pPr>
              </w:pPrChange>
            </w:pPr>
            <w:r w:rsidRPr="00544959">
              <w:rPr>
                <w:rFonts w:ascii="Times New Roman" w:hAnsi="Times New Roman"/>
                <w:sz w:val="24"/>
                <w:szCs w:val="24"/>
                <w:rPrChange w:id="3461" w:author="AdministratorKH" w:date="2017-07-18T12:33:00Z">
                  <w:rPr>
                    <w:rFonts w:ascii="Times New Roman" w:hAnsi="Times New Roman"/>
                    <w:sz w:val="20"/>
                    <w:szCs w:val="20"/>
                  </w:rPr>
                </w:rPrChange>
              </w:rPr>
              <w:t>630.000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62" w:author="AdministratorKH" w:date="2017-07-18T12:33:00Z">
                  <w:rPr>
                    <w:rFonts w:ascii="Times New Roman" w:hAnsi="Times New Roman"/>
                    <w:sz w:val="20"/>
                    <w:szCs w:val="20"/>
                  </w:rPr>
                </w:rPrChange>
              </w:rPr>
              <w:pPrChange w:id="3463" w:author="AdministratorKH" w:date="2017-07-18T12:30:00Z">
                <w:pPr>
                  <w:spacing w:after="0" w:line="240" w:lineRule="auto"/>
                  <w:jc w:val="right"/>
                </w:pPr>
              </w:pPrChange>
            </w:pPr>
            <w:r w:rsidRPr="00544959">
              <w:rPr>
                <w:rFonts w:ascii="Times New Roman" w:hAnsi="Times New Roman"/>
                <w:sz w:val="24"/>
                <w:szCs w:val="24"/>
                <w:rPrChange w:id="3464" w:author="AdministratorKH" w:date="2017-07-18T12:33:00Z">
                  <w:rPr>
                    <w:rFonts w:ascii="Times New Roman" w:hAnsi="Times New Roman"/>
                    <w:sz w:val="20"/>
                    <w:szCs w:val="20"/>
                  </w:rPr>
                </w:rPrChange>
              </w:rPr>
              <w:t>105.000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465" w:author="AdministratorKH" w:date="2017-07-18T12:33:00Z">
                  <w:rPr>
                    <w:rFonts w:ascii="Times New Roman" w:hAnsi="Times New Roman"/>
                    <w:b/>
                    <w:bCs/>
                    <w:sz w:val="20"/>
                    <w:szCs w:val="20"/>
                  </w:rPr>
                </w:rPrChange>
              </w:rPr>
              <w:pPrChange w:id="3466" w:author="AdministratorKH" w:date="2017-07-18T12:30:00Z">
                <w:pPr>
                  <w:spacing w:after="0" w:line="240" w:lineRule="auto"/>
                </w:pPr>
              </w:pPrChange>
            </w:pPr>
            <w:r w:rsidRPr="00544959">
              <w:rPr>
                <w:rFonts w:ascii="Times New Roman" w:hAnsi="Times New Roman"/>
                <w:b/>
                <w:bCs/>
                <w:sz w:val="24"/>
                <w:szCs w:val="24"/>
                <w:rPrChange w:id="3467" w:author="AdministratorKH" w:date="2017-07-18T12:33:00Z">
                  <w:rPr>
                    <w:rFonts w:ascii="Times New Roman" w:hAnsi="Times New Roman"/>
                    <w:b/>
                    <w:bCs/>
                    <w:sz w:val="20"/>
                    <w:szCs w:val="20"/>
                  </w:rPr>
                </w:rPrChange>
              </w:rPr>
              <w:t xml:space="preserve">        ĐỒNG THÁP</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68" w:author="AdministratorKH" w:date="2017-07-18T12:33:00Z">
                  <w:rPr>
                    <w:rFonts w:ascii="Times New Roman" w:hAnsi="Times New Roman"/>
                    <w:b/>
                    <w:bCs/>
                    <w:sz w:val="20"/>
                    <w:szCs w:val="20"/>
                  </w:rPr>
                </w:rPrChange>
              </w:rPr>
              <w:pPrChange w:id="3469" w:author="AdministratorKH" w:date="2017-07-18T12:30:00Z">
                <w:pPr>
                  <w:spacing w:after="0" w:line="240" w:lineRule="auto"/>
                  <w:jc w:val="right"/>
                </w:pPr>
              </w:pPrChange>
            </w:pPr>
            <w:r w:rsidRPr="00544959">
              <w:rPr>
                <w:rFonts w:ascii="Times New Roman" w:hAnsi="Times New Roman"/>
                <w:b/>
                <w:bCs/>
                <w:sz w:val="24"/>
                <w:szCs w:val="24"/>
                <w:rPrChange w:id="3470" w:author="AdministratorKH" w:date="2017-07-18T12:33:00Z">
                  <w:rPr>
                    <w:rFonts w:ascii="Times New Roman" w:hAnsi="Times New Roman"/>
                    <w:b/>
                    <w:bCs/>
                    <w:sz w:val="20"/>
                    <w:szCs w:val="20"/>
                  </w:rPr>
                </w:rPrChange>
              </w:rPr>
              <w:t>56.500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71" w:author="AdministratorKH" w:date="2017-07-18T12:33:00Z">
                  <w:rPr>
                    <w:rFonts w:ascii="Times New Roman" w:hAnsi="Times New Roman"/>
                    <w:b/>
                    <w:bCs/>
                    <w:sz w:val="20"/>
                    <w:szCs w:val="20"/>
                  </w:rPr>
                </w:rPrChange>
              </w:rPr>
              <w:pPrChange w:id="3472" w:author="AdministratorKH" w:date="2017-07-18T12:30:00Z">
                <w:pPr>
                  <w:spacing w:after="0" w:line="240" w:lineRule="auto"/>
                  <w:jc w:val="right"/>
                </w:pPr>
              </w:pPrChange>
            </w:pPr>
            <w:r w:rsidRPr="00544959">
              <w:rPr>
                <w:rFonts w:ascii="Times New Roman" w:hAnsi="Times New Roman"/>
                <w:b/>
                <w:bCs/>
                <w:sz w:val="24"/>
                <w:szCs w:val="24"/>
                <w:rPrChange w:id="3473" w:author="AdministratorKH" w:date="2017-07-18T12:33:00Z">
                  <w:rPr>
                    <w:rFonts w:ascii="Times New Roman" w:hAnsi="Times New Roman"/>
                    <w:b/>
                    <w:bCs/>
                    <w:sz w:val="20"/>
                    <w:szCs w:val="20"/>
                  </w:rPr>
                </w:rPrChange>
              </w:rPr>
              <w:t>371.500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74" w:author="AdministratorKH" w:date="2017-07-18T12:33:00Z">
                  <w:rPr>
                    <w:rFonts w:ascii="Times New Roman" w:hAnsi="Times New Roman"/>
                    <w:b/>
                    <w:bCs/>
                    <w:sz w:val="20"/>
                    <w:szCs w:val="20"/>
                  </w:rPr>
                </w:rPrChange>
              </w:rPr>
              <w:pPrChange w:id="3475" w:author="AdministratorKH" w:date="2017-07-18T12:30:00Z">
                <w:pPr>
                  <w:spacing w:after="0" w:line="240" w:lineRule="auto"/>
                  <w:jc w:val="right"/>
                </w:pPr>
              </w:pPrChange>
            </w:pPr>
            <w:r w:rsidRPr="00544959">
              <w:rPr>
                <w:rFonts w:ascii="Times New Roman" w:hAnsi="Times New Roman"/>
                <w:b/>
                <w:bCs/>
                <w:sz w:val="24"/>
                <w:szCs w:val="24"/>
                <w:rPrChange w:id="3476" w:author="AdministratorKH" w:date="2017-07-18T12:33:00Z">
                  <w:rPr>
                    <w:rFonts w:ascii="Times New Roman" w:hAnsi="Times New Roman"/>
                    <w:b/>
                    <w:bCs/>
                    <w:sz w:val="20"/>
                    <w:szCs w:val="20"/>
                  </w:rPr>
                </w:rPrChange>
              </w:rPr>
              <w:t>678.000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77" w:author="AdministratorKH" w:date="2017-07-18T12:33:00Z">
                  <w:rPr>
                    <w:rFonts w:ascii="Times New Roman" w:hAnsi="Times New Roman"/>
                    <w:b/>
                    <w:bCs/>
                    <w:sz w:val="20"/>
                    <w:szCs w:val="20"/>
                  </w:rPr>
                </w:rPrChange>
              </w:rPr>
              <w:pPrChange w:id="3478" w:author="AdministratorKH" w:date="2017-07-18T12:30:00Z">
                <w:pPr>
                  <w:spacing w:after="0" w:line="240" w:lineRule="auto"/>
                  <w:jc w:val="right"/>
                </w:pPr>
              </w:pPrChange>
            </w:pPr>
            <w:r w:rsidRPr="00544959">
              <w:rPr>
                <w:rFonts w:ascii="Times New Roman" w:hAnsi="Times New Roman"/>
                <w:b/>
                <w:bCs/>
                <w:sz w:val="24"/>
                <w:szCs w:val="24"/>
                <w:rPrChange w:id="3479" w:author="AdministratorKH" w:date="2017-07-18T12:33:00Z">
                  <w:rPr>
                    <w:rFonts w:ascii="Times New Roman" w:hAnsi="Times New Roman"/>
                    <w:b/>
                    <w:bCs/>
                    <w:sz w:val="20"/>
                    <w:szCs w:val="20"/>
                  </w:rPr>
                </w:rPrChange>
              </w:rPr>
              <w:t>306.500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480" w:author="AdministratorKH" w:date="2017-07-18T12:33:00Z">
                  <w:rPr>
                    <w:rFonts w:ascii="Times New Roman" w:hAnsi="Times New Roman"/>
                    <w:b/>
                    <w:bCs/>
                    <w:sz w:val="20"/>
                    <w:szCs w:val="20"/>
                  </w:rPr>
                </w:rPrChange>
              </w:rPr>
              <w:pPrChange w:id="3481" w:author="AdministratorKH" w:date="2017-07-18T12:30:00Z">
                <w:pPr>
                  <w:spacing w:after="0" w:line="240" w:lineRule="auto"/>
                  <w:jc w:val="right"/>
                </w:pPr>
              </w:pPrChange>
            </w:pPr>
            <w:r w:rsidRPr="00544959">
              <w:rPr>
                <w:rFonts w:ascii="Times New Roman" w:hAnsi="Times New Roman"/>
                <w:b/>
                <w:bCs/>
                <w:sz w:val="24"/>
                <w:szCs w:val="24"/>
                <w:rPrChange w:id="3482" w:author="AdministratorKH" w:date="2017-07-18T12:33:00Z">
                  <w:rPr>
                    <w:rFonts w:ascii="Times New Roman" w:hAnsi="Times New Roman"/>
                    <w:b/>
                    <w:bCs/>
                    <w:sz w:val="20"/>
                    <w:szCs w:val="20"/>
                  </w:rPr>
                </w:rPrChange>
              </w:rPr>
              <w:t>51.083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483" w:author="AdministratorKH" w:date="2017-07-18T12:33:00Z">
                  <w:rPr>
                    <w:rFonts w:ascii="Times New Roman" w:hAnsi="Times New Roman"/>
                    <w:sz w:val="20"/>
                    <w:szCs w:val="20"/>
                  </w:rPr>
                </w:rPrChange>
              </w:rPr>
              <w:pPrChange w:id="3484" w:author="AdministratorKH" w:date="2017-07-18T12:30:00Z">
                <w:pPr>
                  <w:spacing w:after="0" w:line="240" w:lineRule="auto"/>
                  <w:jc w:val="center"/>
                </w:pPr>
              </w:pPrChange>
            </w:pPr>
            <w:r w:rsidRPr="00544959">
              <w:rPr>
                <w:rFonts w:ascii="Times New Roman" w:hAnsi="Times New Roman"/>
                <w:sz w:val="24"/>
                <w:szCs w:val="24"/>
                <w:rPrChange w:id="3485"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486" w:author="AdministratorKH" w:date="2017-07-18T12:33:00Z">
                  <w:rPr>
                    <w:rFonts w:ascii="Times New Roman" w:hAnsi="Times New Roman"/>
                    <w:sz w:val="20"/>
                    <w:szCs w:val="20"/>
                  </w:rPr>
                </w:rPrChange>
              </w:rPr>
              <w:pPrChange w:id="3487" w:author="AdministratorKH" w:date="2017-07-18T12:30:00Z">
                <w:pPr>
                  <w:spacing w:after="0" w:line="240" w:lineRule="auto"/>
                </w:pPr>
              </w:pPrChange>
            </w:pPr>
            <w:r w:rsidRPr="00544959">
              <w:rPr>
                <w:rFonts w:ascii="Times New Roman" w:hAnsi="Times New Roman"/>
                <w:sz w:val="24"/>
                <w:szCs w:val="24"/>
                <w:rPrChange w:id="3488" w:author="AdministratorKH" w:date="2017-07-18T12:33:00Z">
                  <w:rPr>
                    <w:rFonts w:ascii="Times New Roman" w:hAnsi="Times New Roman"/>
                    <w:sz w:val="20"/>
                    <w:szCs w:val="20"/>
                  </w:rPr>
                </w:rPrChange>
              </w:rPr>
              <w:t xml:space="preserve"> DNTN DŨNG A</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89" w:author="AdministratorKH" w:date="2017-07-18T12:33:00Z">
                  <w:rPr>
                    <w:rFonts w:ascii="Times New Roman" w:hAnsi="Times New Roman"/>
                    <w:sz w:val="20"/>
                    <w:szCs w:val="20"/>
                  </w:rPr>
                </w:rPrChange>
              </w:rPr>
              <w:pPrChange w:id="3490" w:author="AdministratorKH" w:date="2017-07-18T12:30:00Z">
                <w:pPr>
                  <w:spacing w:after="0" w:line="240" w:lineRule="auto"/>
                  <w:jc w:val="right"/>
                </w:pPr>
              </w:pPrChange>
            </w:pPr>
            <w:r w:rsidRPr="00544959">
              <w:rPr>
                <w:rFonts w:ascii="Times New Roman" w:hAnsi="Times New Roman"/>
                <w:sz w:val="24"/>
                <w:szCs w:val="24"/>
                <w:rPrChange w:id="3491" w:author="AdministratorKH" w:date="2017-07-18T12:33:00Z">
                  <w:rPr>
                    <w:rFonts w:ascii="Times New Roman" w:hAnsi="Times New Roman"/>
                    <w:sz w:val="20"/>
                    <w:szCs w:val="20"/>
                  </w:rPr>
                </w:rPrChange>
              </w:rPr>
              <w:t>42.500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92" w:author="AdministratorKH" w:date="2017-07-18T12:33:00Z">
                  <w:rPr>
                    <w:rFonts w:ascii="Times New Roman" w:hAnsi="Times New Roman"/>
                    <w:sz w:val="20"/>
                    <w:szCs w:val="20"/>
                  </w:rPr>
                </w:rPrChange>
              </w:rPr>
              <w:pPrChange w:id="3493" w:author="AdministratorKH" w:date="2017-07-18T12:30:00Z">
                <w:pPr>
                  <w:spacing w:after="0" w:line="240" w:lineRule="auto"/>
                  <w:jc w:val="right"/>
                </w:pPr>
              </w:pPrChange>
            </w:pPr>
            <w:r w:rsidRPr="00544959">
              <w:rPr>
                <w:rFonts w:ascii="Times New Roman" w:hAnsi="Times New Roman"/>
                <w:sz w:val="24"/>
                <w:szCs w:val="24"/>
                <w:rPrChange w:id="3494" w:author="AdministratorKH" w:date="2017-07-18T12:33:00Z">
                  <w:rPr>
                    <w:rFonts w:ascii="Times New Roman" w:hAnsi="Times New Roman"/>
                    <w:sz w:val="20"/>
                    <w:szCs w:val="20"/>
                  </w:rPr>
                </w:rPrChange>
              </w:rPr>
              <w:t>258.500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95" w:author="AdministratorKH" w:date="2017-07-18T12:33:00Z">
                  <w:rPr>
                    <w:rFonts w:ascii="Times New Roman" w:hAnsi="Times New Roman"/>
                    <w:sz w:val="20"/>
                    <w:szCs w:val="20"/>
                  </w:rPr>
                </w:rPrChange>
              </w:rPr>
              <w:pPrChange w:id="3496" w:author="AdministratorKH" w:date="2017-07-18T12:30:00Z">
                <w:pPr>
                  <w:spacing w:after="0" w:line="240" w:lineRule="auto"/>
                  <w:jc w:val="right"/>
                </w:pPr>
              </w:pPrChange>
            </w:pPr>
            <w:r w:rsidRPr="00544959">
              <w:rPr>
                <w:rFonts w:ascii="Times New Roman" w:hAnsi="Times New Roman"/>
                <w:sz w:val="24"/>
                <w:szCs w:val="24"/>
                <w:rPrChange w:id="3497" w:author="AdministratorKH" w:date="2017-07-18T12:33:00Z">
                  <w:rPr>
                    <w:rFonts w:ascii="Times New Roman" w:hAnsi="Times New Roman"/>
                    <w:sz w:val="20"/>
                    <w:szCs w:val="20"/>
                  </w:rPr>
                </w:rPrChange>
              </w:rPr>
              <w:t>510.000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498" w:author="AdministratorKH" w:date="2017-07-18T12:33:00Z">
                  <w:rPr>
                    <w:rFonts w:ascii="Times New Roman" w:hAnsi="Times New Roman"/>
                    <w:sz w:val="20"/>
                    <w:szCs w:val="20"/>
                  </w:rPr>
                </w:rPrChange>
              </w:rPr>
              <w:pPrChange w:id="3499" w:author="AdministratorKH" w:date="2017-07-18T12:30:00Z">
                <w:pPr>
                  <w:spacing w:after="0" w:line="240" w:lineRule="auto"/>
                  <w:jc w:val="right"/>
                </w:pPr>
              </w:pPrChange>
            </w:pPr>
            <w:r w:rsidRPr="00544959">
              <w:rPr>
                <w:rFonts w:ascii="Times New Roman" w:hAnsi="Times New Roman"/>
                <w:sz w:val="24"/>
                <w:szCs w:val="24"/>
                <w:rPrChange w:id="3500" w:author="AdministratorKH" w:date="2017-07-18T12:33:00Z">
                  <w:rPr>
                    <w:rFonts w:ascii="Times New Roman" w:hAnsi="Times New Roman"/>
                    <w:sz w:val="20"/>
                    <w:szCs w:val="20"/>
                  </w:rPr>
                </w:rPrChange>
              </w:rPr>
              <w:t>251.500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01" w:author="AdministratorKH" w:date="2017-07-18T12:33:00Z">
                  <w:rPr>
                    <w:rFonts w:ascii="Times New Roman" w:hAnsi="Times New Roman"/>
                    <w:sz w:val="20"/>
                    <w:szCs w:val="20"/>
                  </w:rPr>
                </w:rPrChange>
              </w:rPr>
              <w:pPrChange w:id="3502" w:author="AdministratorKH" w:date="2017-07-18T12:30:00Z">
                <w:pPr>
                  <w:spacing w:after="0" w:line="240" w:lineRule="auto"/>
                  <w:jc w:val="right"/>
                </w:pPr>
              </w:pPrChange>
            </w:pPr>
            <w:r w:rsidRPr="00544959">
              <w:rPr>
                <w:rFonts w:ascii="Times New Roman" w:hAnsi="Times New Roman"/>
                <w:sz w:val="24"/>
                <w:szCs w:val="24"/>
                <w:rPrChange w:id="3503" w:author="AdministratorKH" w:date="2017-07-18T12:33:00Z">
                  <w:rPr>
                    <w:rFonts w:ascii="Times New Roman" w:hAnsi="Times New Roman"/>
                    <w:sz w:val="20"/>
                    <w:szCs w:val="20"/>
                  </w:rPr>
                </w:rPrChange>
              </w:rPr>
              <w:t>41.917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504" w:author="AdministratorKH" w:date="2017-07-18T12:33:00Z">
                  <w:rPr>
                    <w:rFonts w:ascii="Times New Roman" w:hAnsi="Times New Roman"/>
                    <w:sz w:val="20"/>
                    <w:szCs w:val="20"/>
                  </w:rPr>
                </w:rPrChange>
              </w:rPr>
              <w:pPrChange w:id="3505" w:author="AdministratorKH" w:date="2017-07-18T12:30:00Z">
                <w:pPr>
                  <w:spacing w:after="0" w:line="240" w:lineRule="auto"/>
                  <w:jc w:val="center"/>
                </w:pPr>
              </w:pPrChange>
            </w:pPr>
            <w:r w:rsidRPr="00544959">
              <w:rPr>
                <w:rFonts w:ascii="Times New Roman" w:hAnsi="Times New Roman"/>
                <w:sz w:val="24"/>
                <w:szCs w:val="24"/>
                <w:rPrChange w:id="3506"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507" w:author="AdministratorKH" w:date="2017-07-18T12:33:00Z">
                  <w:rPr>
                    <w:rFonts w:ascii="Times New Roman" w:hAnsi="Times New Roman"/>
                    <w:sz w:val="20"/>
                    <w:szCs w:val="20"/>
                  </w:rPr>
                </w:rPrChange>
              </w:rPr>
              <w:pPrChange w:id="3508" w:author="AdministratorKH" w:date="2017-07-18T12:30:00Z">
                <w:pPr>
                  <w:spacing w:after="0" w:line="240" w:lineRule="auto"/>
                </w:pPr>
              </w:pPrChange>
            </w:pPr>
            <w:r w:rsidRPr="00544959">
              <w:rPr>
                <w:rFonts w:ascii="Times New Roman" w:hAnsi="Times New Roman"/>
                <w:sz w:val="24"/>
                <w:szCs w:val="24"/>
                <w:rPrChange w:id="3509" w:author="AdministratorKH" w:date="2017-07-18T12:33:00Z">
                  <w:rPr>
                    <w:rFonts w:ascii="Times New Roman" w:hAnsi="Times New Roman"/>
                    <w:sz w:val="20"/>
                    <w:szCs w:val="20"/>
                  </w:rPr>
                </w:rPrChange>
              </w:rPr>
              <w:t xml:space="preserve"> DNTN BẾN THÀNH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10" w:author="AdministratorKH" w:date="2017-07-18T12:33:00Z">
                  <w:rPr>
                    <w:rFonts w:ascii="Times New Roman" w:hAnsi="Times New Roman"/>
                    <w:sz w:val="20"/>
                    <w:szCs w:val="20"/>
                  </w:rPr>
                </w:rPrChange>
              </w:rPr>
              <w:pPrChange w:id="3511" w:author="AdministratorKH" w:date="2017-07-18T12:30:00Z">
                <w:pPr>
                  <w:spacing w:after="0" w:line="240" w:lineRule="auto"/>
                  <w:jc w:val="right"/>
                </w:pPr>
              </w:pPrChange>
            </w:pPr>
            <w:r w:rsidRPr="00544959">
              <w:rPr>
                <w:rFonts w:ascii="Times New Roman" w:hAnsi="Times New Roman"/>
                <w:sz w:val="24"/>
                <w:szCs w:val="24"/>
                <w:rPrChange w:id="3512" w:author="AdministratorKH" w:date="2017-07-18T12:33:00Z">
                  <w:rPr>
                    <w:rFonts w:ascii="Times New Roman" w:hAnsi="Times New Roman"/>
                    <w:sz w:val="20"/>
                    <w:szCs w:val="20"/>
                  </w:rPr>
                </w:rPrChange>
              </w:rPr>
              <w:t>9.000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13" w:author="AdministratorKH" w:date="2017-07-18T12:33:00Z">
                  <w:rPr>
                    <w:rFonts w:ascii="Times New Roman" w:hAnsi="Times New Roman"/>
                    <w:sz w:val="20"/>
                    <w:szCs w:val="20"/>
                  </w:rPr>
                </w:rPrChange>
              </w:rPr>
              <w:pPrChange w:id="3514" w:author="AdministratorKH" w:date="2017-07-18T12:30:00Z">
                <w:pPr>
                  <w:spacing w:after="0" w:line="240" w:lineRule="auto"/>
                  <w:jc w:val="right"/>
                </w:pPr>
              </w:pPrChange>
            </w:pPr>
            <w:r w:rsidRPr="00544959">
              <w:rPr>
                <w:rFonts w:ascii="Times New Roman" w:hAnsi="Times New Roman"/>
                <w:sz w:val="24"/>
                <w:szCs w:val="24"/>
                <w:rPrChange w:id="3515" w:author="AdministratorKH" w:date="2017-07-18T12:33:00Z">
                  <w:rPr>
                    <w:rFonts w:ascii="Times New Roman" w:hAnsi="Times New Roman"/>
                    <w:sz w:val="20"/>
                    <w:szCs w:val="20"/>
                  </w:rPr>
                </w:rPrChange>
              </w:rPr>
              <w:t>87.000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16" w:author="AdministratorKH" w:date="2017-07-18T12:33:00Z">
                  <w:rPr>
                    <w:rFonts w:ascii="Times New Roman" w:hAnsi="Times New Roman"/>
                    <w:sz w:val="20"/>
                    <w:szCs w:val="20"/>
                  </w:rPr>
                </w:rPrChange>
              </w:rPr>
              <w:pPrChange w:id="3517" w:author="AdministratorKH" w:date="2017-07-18T12:30:00Z">
                <w:pPr>
                  <w:spacing w:after="0" w:line="240" w:lineRule="auto"/>
                  <w:jc w:val="right"/>
                </w:pPr>
              </w:pPrChange>
            </w:pPr>
            <w:r w:rsidRPr="00544959">
              <w:rPr>
                <w:rFonts w:ascii="Times New Roman" w:hAnsi="Times New Roman"/>
                <w:sz w:val="24"/>
                <w:szCs w:val="24"/>
                <w:rPrChange w:id="3518" w:author="AdministratorKH" w:date="2017-07-18T12:33:00Z">
                  <w:rPr>
                    <w:rFonts w:ascii="Times New Roman" w:hAnsi="Times New Roman"/>
                    <w:sz w:val="20"/>
                    <w:szCs w:val="20"/>
                  </w:rPr>
                </w:rPrChange>
              </w:rPr>
              <w:t>108.000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19" w:author="AdministratorKH" w:date="2017-07-18T12:33:00Z">
                  <w:rPr>
                    <w:rFonts w:ascii="Times New Roman" w:hAnsi="Times New Roman"/>
                    <w:sz w:val="20"/>
                    <w:szCs w:val="20"/>
                  </w:rPr>
                </w:rPrChange>
              </w:rPr>
              <w:pPrChange w:id="3520" w:author="AdministratorKH" w:date="2017-07-18T12:30:00Z">
                <w:pPr>
                  <w:spacing w:after="0" w:line="240" w:lineRule="auto"/>
                  <w:jc w:val="right"/>
                </w:pPr>
              </w:pPrChange>
            </w:pPr>
            <w:r w:rsidRPr="00544959">
              <w:rPr>
                <w:rFonts w:ascii="Times New Roman" w:hAnsi="Times New Roman"/>
                <w:sz w:val="24"/>
                <w:szCs w:val="24"/>
                <w:rPrChange w:id="3521" w:author="AdministratorKH" w:date="2017-07-18T12:33:00Z">
                  <w:rPr>
                    <w:rFonts w:ascii="Times New Roman" w:hAnsi="Times New Roman"/>
                    <w:sz w:val="20"/>
                    <w:szCs w:val="20"/>
                  </w:rPr>
                </w:rPrChange>
              </w:rPr>
              <w:t>21.000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22" w:author="AdministratorKH" w:date="2017-07-18T12:33:00Z">
                  <w:rPr>
                    <w:rFonts w:ascii="Times New Roman" w:hAnsi="Times New Roman"/>
                    <w:sz w:val="20"/>
                    <w:szCs w:val="20"/>
                  </w:rPr>
                </w:rPrChange>
              </w:rPr>
              <w:pPrChange w:id="3523" w:author="AdministratorKH" w:date="2017-07-18T12:30:00Z">
                <w:pPr>
                  <w:spacing w:after="0" w:line="240" w:lineRule="auto"/>
                  <w:jc w:val="right"/>
                </w:pPr>
              </w:pPrChange>
            </w:pPr>
            <w:r w:rsidRPr="00544959">
              <w:rPr>
                <w:rFonts w:ascii="Times New Roman" w:hAnsi="Times New Roman"/>
                <w:sz w:val="24"/>
                <w:szCs w:val="24"/>
                <w:rPrChange w:id="3524" w:author="AdministratorKH" w:date="2017-07-18T12:33:00Z">
                  <w:rPr>
                    <w:rFonts w:ascii="Times New Roman" w:hAnsi="Times New Roman"/>
                    <w:sz w:val="20"/>
                    <w:szCs w:val="20"/>
                  </w:rPr>
                </w:rPrChange>
              </w:rPr>
              <w:t>3.500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525" w:author="AdministratorKH" w:date="2017-07-18T12:33:00Z">
                  <w:rPr>
                    <w:rFonts w:ascii="Times New Roman" w:hAnsi="Times New Roman"/>
                    <w:sz w:val="20"/>
                    <w:szCs w:val="20"/>
                  </w:rPr>
                </w:rPrChange>
              </w:rPr>
              <w:pPrChange w:id="3526" w:author="AdministratorKH" w:date="2017-07-18T12:30:00Z">
                <w:pPr>
                  <w:spacing w:after="0" w:line="240" w:lineRule="auto"/>
                  <w:jc w:val="center"/>
                </w:pPr>
              </w:pPrChange>
            </w:pPr>
            <w:r w:rsidRPr="00544959">
              <w:rPr>
                <w:rFonts w:ascii="Times New Roman" w:hAnsi="Times New Roman"/>
                <w:sz w:val="24"/>
                <w:szCs w:val="24"/>
                <w:rPrChange w:id="3527" w:author="AdministratorKH" w:date="2017-07-18T12:33:00Z">
                  <w:rPr>
                    <w:rFonts w:ascii="Times New Roman" w:hAnsi="Times New Roman"/>
                    <w:sz w:val="20"/>
                    <w:szCs w:val="20"/>
                  </w:rPr>
                </w:rPrChange>
              </w:rPr>
              <w:t>3</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528" w:author="AdministratorKH" w:date="2017-07-18T12:33:00Z">
                  <w:rPr>
                    <w:rFonts w:ascii="Times New Roman" w:hAnsi="Times New Roman"/>
                    <w:sz w:val="20"/>
                    <w:szCs w:val="20"/>
                  </w:rPr>
                </w:rPrChange>
              </w:rPr>
              <w:pPrChange w:id="3529" w:author="AdministratorKH" w:date="2017-07-18T12:30:00Z">
                <w:pPr>
                  <w:spacing w:after="0" w:line="240" w:lineRule="auto"/>
                </w:pPr>
              </w:pPrChange>
            </w:pPr>
            <w:r w:rsidRPr="00544959">
              <w:rPr>
                <w:rFonts w:ascii="Times New Roman" w:hAnsi="Times New Roman"/>
                <w:sz w:val="24"/>
                <w:szCs w:val="24"/>
                <w:rPrChange w:id="3530" w:author="AdministratorKH" w:date="2017-07-18T12:33:00Z">
                  <w:rPr>
                    <w:rFonts w:ascii="Times New Roman" w:hAnsi="Times New Roman"/>
                    <w:sz w:val="20"/>
                    <w:szCs w:val="20"/>
                  </w:rPr>
                </w:rPrChange>
              </w:rPr>
              <w:t xml:space="preserve"> DNTN VĨNH NGHI</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31" w:author="AdministratorKH" w:date="2017-07-18T12:33:00Z">
                  <w:rPr>
                    <w:rFonts w:ascii="Times New Roman" w:hAnsi="Times New Roman"/>
                    <w:sz w:val="20"/>
                    <w:szCs w:val="20"/>
                  </w:rPr>
                </w:rPrChange>
              </w:rPr>
              <w:pPrChange w:id="3532" w:author="AdministratorKH" w:date="2017-07-18T12:30:00Z">
                <w:pPr>
                  <w:spacing w:after="0" w:line="240" w:lineRule="auto"/>
                  <w:jc w:val="right"/>
                </w:pPr>
              </w:pPrChange>
            </w:pPr>
            <w:r w:rsidRPr="00544959">
              <w:rPr>
                <w:rFonts w:ascii="Times New Roman" w:hAnsi="Times New Roman"/>
                <w:sz w:val="24"/>
                <w:szCs w:val="24"/>
                <w:rPrChange w:id="3533" w:author="AdministratorKH" w:date="2017-07-18T12:33:00Z">
                  <w:rPr>
                    <w:rFonts w:ascii="Times New Roman" w:hAnsi="Times New Roman"/>
                    <w:sz w:val="20"/>
                    <w:szCs w:val="20"/>
                  </w:rPr>
                </w:rPrChange>
              </w:rPr>
              <w:t>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34" w:author="AdministratorKH" w:date="2017-07-18T12:33:00Z">
                  <w:rPr>
                    <w:rFonts w:ascii="Times New Roman" w:hAnsi="Times New Roman"/>
                    <w:sz w:val="20"/>
                    <w:szCs w:val="20"/>
                  </w:rPr>
                </w:rPrChange>
              </w:rPr>
              <w:pPrChange w:id="3535" w:author="AdministratorKH" w:date="2017-07-18T12:30:00Z">
                <w:pPr>
                  <w:spacing w:after="0" w:line="240" w:lineRule="auto"/>
                  <w:jc w:val="right"/>
                </w:pPr>
              </w:pPrChange>
            </w:pPr>
            <w:r w:rsidRPr="00544959">
              <w:rPr>
                <w:rFonts w:ascii="Times New Roman" w:hAnsi="Times New Roman"/>
                <w:sz w:val="24"/>
                <w:szCs w:val="24"/>
                <w:rPrChange w:id="3536" w:author="AdministratorKH" w:date="2017-07-18T12:33:00Z">
                  <w:rPr>
                    <w:rFonts w:ascii="Times New Roman" w:hAnsi="Times New Roman"/>
                    <w:sz w:val="20"/>
                    <w:szCs w:val="20"/>
                  </w:rPr>
                </w:rPrChange>
              </w:rPr>
              <w:t>26.000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37" w:author="AdministratorKH" w:date="2017-07-18T12:33:00Z">
                  <w:rPr>
                    <w:rFonts w:ascii="Times New Roman" w:hAnsi="Times New Roman"/>
                    <w:sz w:val="20"/>
                    <w:szCs w:val="20"/>
                  </w:rPr>
                </w:rPrChange>
              </w:rPr>
              <w:pPrChange w:id="3538" w:author="AdministratorKH" w:date="2017-07-18T12:30:00Z">
                <w:pPr>
                  <w:spacing w:after="0" w:line="240" w:lineRule="auto"/>
                  <w:jc w:val="right"/>
                </w:pPr>
              </w:pPrChange>
            </w:pPr>
            <w:r w:rsidRPr="00544959">
              <w:rPr>
                <w:rFonts w:ascii="Times New Roman" w:hAnsi="Times New Roman"/>
                <w:sz w:val="24"/>
                <w:szCs w:val="24"/>
                <w:rPrChange w:id="3539" w:author="AdministratorKH" w:date="2017-07-18T12:33:00Z">
                  <w:rPr>
                    <w:rFonts w:ascii="Times New Roman" w:hAnsi="Times New Roman"/>
                    <w:sz w:val="20"/>
                    <w:szCs w:val="20"/>
                  </w:rPr>
                </w:rPrChange>
              </w:rPr>
              <w:t>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40" w:author="AdministratorKH" w:date="2017-07-18T12:33:00Z">
                  <w:rPr>
                    <w:rFonts w:ascii="Times New Roman" w:hAnsi="Times New Roman"/>
                    <w:sz w:val="20"/>
                    <w:szCs w:val="20"/>
                  </w:rPr>
                </w:rPrChange>
              </w:rPr>
              <w:pPrChange w:id="3541" w:author="AdministratorKH" w:date="2017-07-18T12:30:00Z">
                <w:pPr>
                  <w:spacing w:after="0" w:line="240" w:lineRule="auto"/>
                  <w:jc w:val="right"/>
                </w:pPr>
              </w:pPrChange>
            </w:pPr>
            <w:r w:rsidRPr="00544959">
              <w:rPr>
                <w:rFonts w:ascii="Times New Roman" w:hAnsi="Times New Roman"/>
                <w:sz w:val="24"/>
                <w:szCs w:val="24"/>
                <w:rPrChange w:id="3542" w:author="AdministratorKH" w:date="2017-07-18T12:33:00Z">
                  <w:rPr>
                    <w:rFonts w:ascii="Times New Roman" w:hAnsi="Times New Roman"/>
                    <w:sz w:val="20"/>
                    <w:szCs w:val="20"/>
                  </w:rPr>
                </w:rPrChange>
              </w:rPr>
              <w:t>34.000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43" w:author="AdministratorKH" w:date="2017-07-18T12:33:00Z">
                  <w:rPr>
                    <w:rFonts w:ascii="Times New Roman" w:hAnsi="Times New Roman"/>
                    <w:sz w:val="20"/>
                    <w:szCs w:val="20"/>
                  </w:rPr>
                </w:rPrChange>
              </w:rPr>
              <w:pPrChange w:id="3544" w:author="AdministratorKH" w:date="2017-07-18T12:30:00Z">
                <w:pPr>
                  <w:spacing w:after="0" w:line="240" w:lineRule="auto"/>
                  <w:jc w:val="right"/>
                </w:pPr>
              </w:pPrChange>
            </w:pPr>
            <w:r w:rsidRPr="00544959">
              <w:rPr>
                <w:rFonts w:ascii="Times New Roman" w:hAnsi="Times New Roman"/>
                <w:sz w:val="24"/>
                <w:szCs w:val="24"/>
                <w:rPrChange w:id="3545" w:author="AdministratorKH" w:date="2017-07-18T12:33:00Z">
                  <w:rPr>
                    <w:rFonts w:ascii="Times New Roman" w:hAnsi="Times New Roman"/>
                    <w:sz w:val="20"/>
                    <w:szCs w:val="20"/>
                  </w:rPr>
                </w:rPrChange>
              </w:rPr>
              <w:t>5.667</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546" w:author="AdministratorKH" w:date="2017-07-18T12:33:00Z">
                  <w:rPr>
                    <w:rFonts w:ascii="Times New Roman" w:hAnsi="Times New Roman"/>
                    <w:b/>
                    <w:bCs/>
                    <w:sz w:val="20"/>
                    <w:szCs w:val="20"/>
                  </w:rPr>
                </w:rPrChange>
              </w:rPr>
              <w:pPrChange w:id="3547" w:author="AdministratorKH" w:date="2017-07-18T12:30:00Z">
                <w:pPr>
                  <w:spacing w:after="0" w:line="240" w:lineRule="auto"/>
                </w:pPr>
              </w:pPrChange>
            </w:pPr>
            <w:r w:rsidRPr="00544959">
              <w:rPr>
                <w:rFonts w:ascii="Times New Roman" w:hAnsi="Times New Roman"/>
                <w:b/>
                <w:bCs/>
                <w:sz w:val="24"/>
                <w:szCs w:val="24"/>
                <w:rPrChange w:id="3548" w:author="AdministratorKH" w:date="2017-07-18T12:33:00Z">
                  <w:rPr>
                    <w:rFonts w:ascii="Times New Roman" w:hAnsi="Times New Roman"/>
                    <w:b/>
                    <w:bCs/>
                    <w:sz w:val="20"/>
                    <w:szCs w:val="20"/>
                  </w:rPr>
                </w:rPrChange>
              </w:rPr>
              <w:t xml:space="preserve">         BÌNH DƯƠNG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49" w:author="AdministratorKH" w:date="2017-07-18T12:33:00Z">
                  <w:rPr>
                    <w:rFonts w:ascii="Times New Roman" w:hAnsi="Times New Roman"/>
                    <w:b/>
                    <w:bCs/>
                    <w:sz w:val="20"/>
                    <w:szCs w:val="20"/>
                  </w:rPr>
                </w:rPrChange>
              </w:rPr>
              <w:pPrChange w:id="3550" w:author="AdministratorKH" w:date="2017-07-18T12:30:00Z">
                <w:pPr>
                  <w:spacing w:after="0" w:line="240" w:lineRule="auto"/>
                  <w:jc w:val="right"/>
                </w:pPr>
              </w:pPrChange>
            </w:pPr>
            <w:r w:rsidRPr="00544959">
              <w:rPr>
                <w:rFonts w:ascii="Times New Roman" w:hAnsi="Times New Roman"/>
                <w:b/>
                <w:bCs/>
                <w:sz w:val="24"/>
                <w:szCs w:val="24"/>
                <w:rPrChange w:id="3551" w:author="AdministratorKH" w:date="2017-07-18T12:33:00Z">
                  <w:rPr>
                    <w:rFonts w:ascii="Times New Roman" w:hAnsi="Times New Roman"/>
                    <w:b/>
                    <w:bCs/>
                    <w:sz w:val="20"/>
                    <w:szCs w:val="20"/>
                  </w:rPr>
                </w:rPrChange>
              </w:rPr>
              <w:t>20.000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52" w:author="AdministratorKH" w:date="2017-07-18T12:33:00Z">
                  <w:rPr>
                    <w:rFonts w:ascii="Times New Roman" w:hAnsi="Times New Roman"/>
                    <w:b/>
                    <w:bCs/>
                    <w:sz w:val="20"/>
                    <w:szCs w:val="20"/>
                  </w:rPr>
                </w:rPrChange>
              </w:rPr>
              <w:pPrChange w:id="3553" w:author="AdministratorKH" w:date="2017-07-18T12:30:00Z">
                <w:pPr>
                  <w:spacing w:after="0" w:line="240" w:lineRule="auto"/>
                  <w:jc w:val="right"/>
                </w:pPr>
              </w:pPrChange>
            </w:pPr>
            <w:r w:rsidRPr="00544959">
              <w:rPr>
                <w:rFonts w:ascii="Times New Roman" w:hAnsi="Times New Roman"/>
                <w:b/>
                <w:bCs/>
                <w:sz w:val="24"/>
                <w:szCs w:val="24"/>
                <w:rPrChange w:id="3554" w:author="AdministratorKH" w:date="2017-07-18T12:33:00Z">
                  <w:rPr>
                    <w:rFonts w:ascii="Times New Roman" w:hAnsi="Times New Roman"/>
                    <w:b/>
                    <w:bCs/>
                    <w:sz w:val="20"/>
                    <w:szCs w:val="20"/>
                  </w:rPr>
                </w:rPrChange>
              </w:rPr>
              <w:t>100.000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55" w:author="AdministratorKH" w:date="2017-07-18T12:33:00Z">
                  <w:rPr>
                    <w:rFonts w:ascii="Times New Roman" w:hAnsi="Times New Roman"/>
                    <w:b/>
                    <w:bCs/>
                    <w:sz w:val="20"/>
                    <w:szCs w:val="20"/>
                  </w:rPr>
                </w:rPrChange>
              </w:rPr>
              <w:pPrChange w:id="3556" w:author="AdministratorKH" w:date="2017-07-18T12:30:00Z">
                <w:pPr>
                  <w:spacing w:after="0" w:line="240" w:lineRule="auto"/>
                  <w:jc w:val="right"/>
                </w:pPr>
              </w:pPrChange>
            </w:pPr>
            <w:r w:rsidRPr="00544959">
              <w:rPr>
                <w:rFonts w:ascii="Times New Roman" w:hAnsi="Times New Roman"/>
                <w:b/>
                <w:bCs/>
                <w:sz w:val="24"/>
                <w:szCs w:val="24"/>
                <w:rPrChange w:id="3557" w:author="AdministratorKH" w:date="2017-07-18T12:33:00Z">
                  <w:rPr>
                    <w:rFonts w:ascii="Times New Roman" w:hAnsi="Times New Roman"/>
                    <w:b/>
                    <w:bCs/>
                    <w:sz w:val="20"/>
                    <w:szCs w:val="20"/>
                  </w:rPr>
                </w:rPrChange>
              </w:rPr>
              <w:t>240.000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58" w:author="AdministratorKH" w:date="2017-07-18T12:33:00Z">
                  <w:rPr>
                    <w:rFonts w:ascii="Times New Roman" w:hAnsi="Times New Roman"/>
                    <w:b/>
                    <w:bCs/>
                    <w:sz w:val="20"/>
                    <w:szCs w:val="20"/>
                  </w:rPr>
                </w:rPrChange>
              </w:rPr>
              <w:pPrChange w:id="3559" w:author="AdministratorKH" w:date="2017-07-18T12:30:00Z">
                <w:pPr>
                  <w:spacing w:after="0" w:line="240" w:lineRule="auto"/>
                  <w:jc w:val="right"/>
                </w:pPr>
              </w:pPrChange>
            </w:pPr>
            <w:r w:rsidRPr="00544959">
              <w:rPr>
                <w:rFonts w:ascii="Times New Roman" w:hAnsi="Times New Roman"/>
                <w:b/>
                <w:bCs/>
                <w:sz w:val="24"/>
                <w:szCs w:val="24"/>
                <w:rPrChange w:id="3560" w:author="AdministratorKH" w:date="2017-07-18T12:33:00Z">
                  <w:rPr>
                    <w:rFonts w:ascii="Times New Roman" w:hAnsi="Times New Roman"/>
                    <w:b/>
                    <w:bCs/>
                    <w:sz w:val="20"/>
                    <w:szCs w:val="20"/>
                  </w:rPr>
                </w:rPrChange>
              </w:rPr>
              <w:t>140.000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61" w:author="AdministratorKH" w:date="2017-07-18T12:33:00Z">
                  <w:rPr>
                    <w:rFonts w:ascii="Times New Roman" w:hAnsi="Times New Roman"/>
                    <w:b/>
                    <w:bCs/>
                    <w:sz w:val="20"/>
                    <w:szCs w:val="20"/>
                  </w:rPr>
                </w:rPrChange>
              </w:rPr>
              <w:pPrChange w:id="3562" w:author="AdministratorKH" w:date="2017-07-18T12:30:00Z">
                <w:pPr>
                  <w:spacing w:after="0" w:line="240" w:lineRule="auto"/>
                  <w:jc w:val="right"/>
                </w:pPr>
              </w:pPrChange>
            </w:pPr>
            <w:r w:rsidRPr="00544959">
              <w:rPr>
                <w:rFonts w:ascii="Times New Roman" w:hAnsi="Times New Roman"/>
                <w:b/>
                <w:bCs/>
                <w:sz w:val="24"/>
                <w:szCs w:val="24"/>
                <w:rPrChange w:id="3563" w:author="AdministratorKH" w:date="2017-07-18T12:33:00Z">
                  <w:rPr>
                    <w:rFonts w:ascii="Times New Roman" w:hAnsi="Times New Roman"/>
                    <w:b/>
                    <w:bCs/>
                    <w:sz w:val="20"/>
                    <w:szCs w:val="20"/>
                  </w:rPr>
                </w:rPrChange>
              </w:rPr>
              <w:t>23.333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564" w:author="AdministratorKH" w:date="2017-07-18T12:33:00Z">
                  <w:rPr>
                    <w:rFonts w:ascii="Times New Roman" w:hAnsi="Times New Roman"/>
                    <w:sz w:val="20"/>
                    <w:szCs w:val="20"/>
                  </w:rPr>
                </w:rPrChange>
              </w:rPr>
              <w:pPrChange w:id="3565" w:author="AdministratorKH" w:date="2017-07-18T12:30:00Z">
                <w:pPr>
                  <w:spacing w:after="0" w:line="240" w:lineRule="auto"/>
                  <w:jc w:val="center"/>
                </w:pPr>
              </w:pPrChange>
            </w:pPr>
            <w:r w:rsidRPr="00544959">
              <w:rPr>
                <w:rFonts w:ascii="Times New Roman" w:hAnsi="Times New Roman"/>
                <w:sz w:val="24"/>
                <w:szCs w:val="24"/>
                <w:rPrChange w:id="3566"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567" w:author="AdministratorKH" w:date="2017-07-18T12:33:00Z">
                  <w:rPr>
                    <w:rFonts w:ascii="Times New Roman" w:hAnsi="Times New Roman"/>
                    <w:sz w:val="20"/>
                    <w:szCs w:val="20"/>
                  </w:rPr>
                </w:rPrChange>
              </w:rPr>
              <w:pPrChange w:id="3568" w:author="AdministratorKH" w:date="2017-07-18T12:30:00Z">
                <w:pPr>
                  <w:spacing w:after="0" w:line="240" w:lineRule="auto"/>
                </w:pPr>
              </w:pPrChange>
            </w:pPr>
            <w:r w:rsidRPr="00544959">
              <w:rPr>
                <w:rFonts w:ascii="Times New Roman" w:hAnsi="Times New Roman"/>
                <w:sz w:val="24"/>
                <w:szCs w:val="24"/>
                <w:rPrChange w:id="3569" w:author="AdministratorKH" w:date="2017-07-18T12:33:00Z">
                  <w:rPr>
                    <w:rFonts w:ascii="Times New Roman" w:hAnsi="Times New Roman"/>
                    <w:sz w:val="20"/>
                    <w:szCs w:val="20"/>
                  </w:rPr>
                </w:rPrChange>
              </w:rPr>
              <w:t xml:space="preserve"> DNTN PHƯỚC SANH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70" w:author="AdministratorKH" w:date="2017-07-18T12:33:00Z">
                  <w:rPr>
                    <w:rFonts w:ascii="Times New Roman" w:hAnsi="Times New Roman"/>
                    <w:sz w:val="20"/>
                    <w:szCs w:val="20"/>
                  </w:rPr>
                </w:rPrChange>
              </w:rPr>
              <w:pPrChange w:id="3571" w:author="AdministratorKH" w:date="2017-07-18T12:30:00Z">
                <w:pPr>
                  <w:spacing w:after="0" w:line="240" w:lineRule="auto"/>
                  <w:jc w:val="right"/>
                </w:pPr>
              </w:pPrChange>
            </w:pPr>
            <w:r w:rsidRPr="00544959">
              <w:rPr>
                <w:rFonts w:ascii="Times New Roman" w:hAnsi="Times New Roman"/>
                <w:sz w:val="24"/>
                <w:szCs w:val="24"/>
                <w:rPrChange w:id="3572" w:author="AdministratorKH" w:date="2017-07-18T12:33:00Z">
                  <w:rPr>
                    <w:rFonts w:ascii="Times New Roman" w:hAnsi="Times New Roman"/>
                    <w:sz w:val="20"/>
                    <w:szCs w:val="20"/>
                  </w:rPr>
                </w:rPrChange>
              </w:rPr>
              <w:t>20.000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73" w:author="AdministratorKH" w:date="2017-07-18T12:33:00Z">
                  <w:rPr>
                    <w:rFonts w:ascii="Times New Roman" w:hAnsi="Times New Roman"/>
                    <w:sz w:val="20"/>
                    <w:szCs w:val="20"/>
                  </w:rPr>
                </w:rPrChange>
              </w:rPr>
              <w:pPrChange w:id="3574" w:author="AdministratorKH" w:date="2017-07-18T12:30:00Z">
                <w:pPr>
                  <w:spacing w:after="0" w:line="240" w:lineRule="auto"/>
                  <w:jc w:val="right"/>
                </w:pPr>
              </w:pPrChange>
            </w:pPr>
            <w:r w:rsidRPr="00544959">
              <w:rPr>
                <w:rFonts w:ascii="Times New Roman" w:hAnsi="Times New Roman"/>
                <w:sz w:val="24"/>
                <w:szCs w:val="24"/>
                <w:rPrChange w:id="3575" w:author="AdministratorKH" w:date="2017-07-18T12:33:00Z">
                  <w:rPr>
                    <w:rFonts w:ascii="Times New Roman" w:hAnsi="Times New Roman"/>
                    <w:sz w:val="20"/>
                    <w:szCs w:val="20"/>
                  </w:rPr>
                </w:rPrChange>
              </w:rPr>
              <w:t>100.000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76" w:author="AdministratorKH" w:date="2017-07-18T12:33:00Z">
                  <w:rPr>
                    <w:rFonts w:ascii="Times New Roman" w:hAnsi="Times New Roman"/>
                    <w:sz w:val="20"/>
                    <w:szCs w:val="20"/>
                  </w:rPr>
                </w:rPrChange>
              </w:rPr>
              <w:pPrChange w:id="3577" w:author="AdministratorKH" w:date="2017-07-18T12:30:00Z">
                <w:pPr>
                  <w:spacing w:after="0" w:line="240" w:lineRule="auto"/>
                  <w:jc w:val="right"/>
                </w:pPr>
              </w:pPrChange>
            </w:pPr>
            <w:r w:rsidRPr="00544959">
              <w:rPr>
                <w:rFonts w:ascii="Times New Roman" w:hAnsi="Times New Roman"/>
                <w:sz w:val="24"/>
                <w:szCs w:val="24"/>
                <w:rPrChange w:id="3578" w:author="AdministratorKH" w:date="2017-07-18T12:33:00Z">
                  <w:rPr>
                    <w:rFonts w:ascii="Times New Roman" w:hAnsi="Times New Roman"/>
                    <w:sz w:val="20"/>
                    <w:szCs w:val="20"/>
                  </w:rPr>
                </w:rPrChange>
              </w:rPr>
              <w:t>240.000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79" w:author="AdministratorKH" w:date="2017-07-18T12:33:00Z">
                  <w:rPr>
                    <w:rFonts w:ascii="Times New Roman" w:hAnsi="Times New Roman"/>
                    <w:sz w:val="20"/>
                    <w:szCs w:val="20"/>
                  </w:rPr>
                </w:rPrChange>
              </w:rPr>
              <w:pPrChange w:id="3580" w:author="AdministratorKH" w:date="2017-07-18T12:30:00Z">
                <w:pPr>
                  <w:spacing w:after="0" w:line="240" w:lineRule="auto"/>
                  <w:jc w:val="right"/>
                </w:pPr>
              </w:pPrChange>
            </w:pPr>
            <w:r w:rsidRPr="00544959">
              <w:rPr>
                <w:rFonts w:ascii="Times New Roman" w:hAnsi="Times New Roman"/>
                <w:sz w:val="24"/>
                <w:szCs w:val="24"/>
                <w:rPrChange w:id="3581" w:author="AdministratorKH" w:date="2017-07-18T12:33:00Z">
                  <w:rPr>
                    <w:rFonts w:ascii="Times New Roman" w:hAnsi="Times New Roman"/>
                    <w:sz w:val="20"/>
                    <w:szCs w:val="20"/>
                  </w:rPr>
                </w:rPrChange>
              </w:rPr>
              <w:t>140.000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582" w:author="AdministratorKH" w:date="2017-07-18T12:33:00Z">
                  <w:rPr>
                    <w:rFonts w:ascii="Times New Roman" w:hAnsi="Times New Roman"/>
                    <w:sz w:val="20"/>
                    <w:szCs w:val="20"/>
                  </w:rPr>
                </w:rPrChange>
              </w:rPr>
              <w:pPrChange w:id="3583" w:author="AdministratorKH" w:date="2017-07-18T12:30:00Z">
                <w:pPr>
                  <w:spacing w:after="0" w:line="240" w:lineRule="auto"/>
                  <w:jc w:val="right"/>
                </w:pPr>
              </w:pPrChange>
            </w:pPr>
            <w:r w:rsidRPr="00544959">
              <w:rPr>
                <w:rFonts w:ascii="Times New Roman" w:hAnsi="Times New Roman"/>
                <w:sz w:val="24"/>
                <w:szCs w:val="24"/>
                <w:rPrChange w:id="3584" w:author="AdministratorKH" w:date="2017-07-18T12:33:00Z">
                  <w:rPr>
                    <w:rFonts w:ascii="Times New Roman" w:hAnsi="Times New Roman"/>
                    <w:sz w:val="20"/>
                    <w:szCs w:val="20"/>
                  </w:rPr>
                </w:rPrChange>
              </w:rPr>
              <w:t>23.333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585" w:author="AdministratorKH" w:date="2017-07-18T12:33:00Z">
                  <w:rPr>
                    <w:rFonts w:ascii="Times New Roman" w:hAnsi="Times New Roman"/>
                    <w:b/>
                    <w:bCs/>
                    <w:sz w:val="20"/>
                    <w:szCs w:val="20"/>
                  </w:rPr>
                </w:rPrChange>
              </w:rPr>
              <w:pPrChange w:id="3586" w:author="AdministratorKH" w:date="2017-07-18T12:30:00Z">
                <w:pPr>
                  <w:spacing w:after="0" w:line="240" w:lineRule="auto"/>
                </w:pPr>
              </w:pPrChange>
            </w:pPr>
            <w:r w:rsidRPr="00544959">
              <w:rPr>
                <w:rFonts w:ascii="Times New Roman" w:hAnsi="Times New Roman"/>
                <w:b/>
                <w:bCs/>
                <w:sz w:val="24"/>
                <w:szCs w:val="24"/>
                <w:rPrChange w:id="3587" w:author="AdministratorKH" w:date="2017-07-18T12:33:00Z">
                  <w:rPr>
                    <w:rFonts w:ascii="Times New Roman" w:hAnsi="Times New Roman"/>
                    <w:b/>
                    <w:bCs/>
                    <w:sz w:val="20"/>
                    <w:szCs w:val="20"/>
                  </w:rPr>
                </w:rPrChange>
              </w:rPr>
              <w:t xml:space="preserve">        CẦN THƠ</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88" w:author="AdministratorKH" w:date="2017-07-18T12:33:00Z">
                  <w:rPr>
                    <w:rFonts w:ascii="Times New Roman" w:hAnsi="Times New Roman"/>
                    <w:b/>
                    <w:bCs/>
                    <w:sz w:val="20"/>
                    <w:szCs w:val="20"/>
                  </w:rPr>
                </w:rPrChange>
              </w:rPr>
              <w:pPrChange w:id="3589" w:author="AdministratorKH" w:date="2017-07-18T12:30:00Z">
                <w:pPr>
                  <w:spacing w:after="0" w:line="240" w:lineRule="auto"/>
                  <w:jc w:val="right"/>
                </w:pPr>
              </w:pPrChange>
            </w:pPr>
            <w:r w:rsidRPr="00544959">
              <w:rPr>
                <w:rFonts w:ascii="Times New Roman" w:hAnsi="Times New Roman"/>
                <w:b/>
                <w:bCs/>
                <w:sz w:val="24"/>
                <w:szCs w:val="24"/>
                <w:rPrChange w:id="3590" w:author="AdministratorKH" w:date="2017-07-18T12:33:00Z">
                  <w:rPr>
                    <w:rFonts w:ascii="Times New Roman" w:hAnsi="Times New Roman"/>
                    <w:b/>
                    <w:bCs/>
                    <w:sz w:val="20"/>
                    <w:szCs w:val="20"/>
                  </w:rPr>
                </w:rPrChange>
              </w:rPr>
              <w:t>126.000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91" w:author="AdministratorKH" w:date="2017-07-18T12:33:00Z">
                  <w:rPr>
                    <w:rFonts w:ascii="Times New Roman" w:hAnsi="Times New Roman"/>
                    <w:b/>
                    <w:bCs/>
                    <w:sz w:val="20"/>
                    <w:szCs w:val="20"/>
                  </w:rPr>
                </w:rPrChange>
              </w:rPr>
              <w:pPrChange w:id="3592" w:author="AdministratorKH" w:date="2017-07-18T12:30:00Z">
                <w:pPr>
                  <w:spacing w:after="0" w:line="240" w:lineRule="auto"/>
                  <w:jc w:val="right"/>
                </w:pPr>
              </w:pPrChange>
            </w:pPr>
            <w:r w:rsidRPr="00544959">
              <w:rPr>
                <w:rFonts w:ascii="Times New Roman" w:hAnsi="Times New Roman"/>
                <w:b/>
                <w:bCs/>
                <w:sz w:val="24"/>
                <w:szCs w:val="24"/>
                <w:rPrChange w:id="3593" w:author="AdministratorKH" w:date="2017-07-18T12:33:00Z">
                  <w:rPr>
                    <w:rFonts w:ascii="Times New Roman" w:hAnsi="Times New Roman"/>
                    <w:b/>
                    <w:bCs/>
                    <w:sz w:val="20"/>
                    <w:szCs w:val="20"/>
                  </w:rPr>
                </w:rPrChange>
              </w:rPr>
              <w:t>598.000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94" w:author="AdministratorKH" w:date="2017-07-18T12:33:00Z">
                  <w:rPr>
                    <w:rFonts w:ascii="Times New Roman" w:hAnsi="Times New Roman"/>
                    <w:b/>
                    <w:bCs/>
                    <w:sz w:val="20"/>
                    <w:szCs w:val="20"/>
                  </w:rPr>
                </w:rPrChange>
              </w:rPr>
              <w:pPrChange w:id="3595" w:author="AdministratorKH" w:date="2017-07-18T12:30:00Z">
                <w:pPr>
                  <w:spacing w:after="0" w:line="240" w:lineRule="auto"/>
                  <w:jc w:val="right"/>
                </w:pPr>
              </w:pPrChange>
            </w:pPr>
            <w:r w:rsidRPr="00544959">
              <w:rPr>
                <w:rFonts w:ascii="Times New Roman" w:hAnsi="Times New Roman"/>
                <w:b/>
                <w:bCs/>
                <w:sz w:val="24"/>
                <w:szCs w:val="24"/>
                <w:rPrChange w:id="3596" w:author="AdministratorKH" w:date="2017-07-18T12:33:00Z">
                  <w:rPr>
                    <w:rFonts w:ascii="Times New Roman" w:hAnsi="Times New Roman"/>
                    <w:b/>
                    <w:bCs/>
                    <w:sz w:val="20"/>
                    <w:szCs w:val="20"/>
                  </w:rPr>
                </w:rPrChange>
              </w:rPr>
              <w:t>1.512.000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597" w:author="AdministratorKH" w:date="2017-07-18T12:33:00Z">
                  <w:rPr>
                    <w:rFonts w:ascii="Times New Roman" w:hAnsi="Times New Roman"/>
                    <w:b/>
                    <w:bCs/>
                    <w:sz w:val="20"/>
                    <w:szCs w:val="20"/>
                  </w:rPr>
                </w:rPrChange>
              </w:rPr>
              <w:pPrChange w:id="3598" w:author="AdministratorKH" w:date="2017-07-18T12:30:00Z">
                <w:pPr>
                  <w:spacing w:after="0" w:line="240" w:lineRule="auto"/>
                  <w:jc w:val="right"/>
                </w:pPr>
              </w:pPrChange>
            </w:pPr>
            <w:r w:rsidRPr="00544959">
              <w:rPr>
                <w:rFonts w:ascii="Times New Roman" w:hAnsi="Times New Roman"/>
                <w:b/>
                <w:bCs/>
                <w:sz w:val="24"/>
                <w:szCs w:val="24"/>
                <w:rPrChange w:id="3599" w:author="AdministratorKH" w:date="2017-07-18T12:33:00Z">
                  <w:rPr>
                    <w:rFonts w:ascii="Times New Roman" w:hAnsi="Times New Roman"/>
                    <w:b/>
                    <w:bCs/>
                    <w:sz w:val="20"/>
                    <w:szCs w:val="20"/>
                  </w:rPr>
                </w:rPrChange>
              </w:rPr>
              <w:t>914.000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00" w:author="AdministratorKH" w:date="2017-07-18T12:33:00Z">
                  <w:rPr>
                    <w:rFonts w:ascii="Times New Roman" w:hAnsi="Times New Roman"/>
                    <w:b/>
                    <w:bCs/>
                    <w:sz w:val="20"/>
                    <w:szCs w:val="20"/>
                  </w:rPr>
                </w:rPrChange>
              </w:rPr>
              <w:pPrChange w:id="3601" w:author="AdministratorKH" w:date="2017-07-18T12:30:00Z">
                <w:pPr>
                  <w:spacing w:after="0" w:line="240" w:lineRule="auto"/>
                  <w:jc w:val="right"/>
                </w:pPr>
              </w:pPrChange>
            </w:pPr>
            <w:r w:rsidRPr="00544959">
              <w:rPr>
                <w:rFonts w:ascii="Times New Roman" w:hAnsi="Times New Roman"/>
                <w:b/>
                <w:bCs/>
                <w:sz w:val="24"/>
                <w:szCs w:val="24"/>
                <w:rPrChange w:id="3602" w:author="AdministratorKH" w:date="2017-07-18T12:33:00Z">
                  <w:rPr>
                    <w:rFonts w:ascii="Times New Roman" w:hAnsi="Times New Roman"/>
                    <w:b/>
                    <w:bCs/>
                    <w:sz w:val="20"/>
                    <w:szCs w:val="20"/>
                  </w:rPr>
                </w:rPrChange>
              </w:rPr>
              <w:t>152.333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603" w:author="AdministratorKH" w:date="2017-07-18T12:33:00Z">
                  <w:rPr>
                    <w:rFonts w:ascii="Times New Roman" w:hAnsi="Times New Roman"/>
                    <w:sz w:val="20"/>
                    <w:szCs w:val="20"/>
                  </w:rPr>
                </w:rPrChange>
              </w:rPr>
              <w:pPrChange w:id="3604" w:author="AdministratorKH" w:date="2017-07-18T12:30:00Z">
                <w:pPr>
                  <w:spacing w:after="0" w:line="240" w:lineRule="auto"/>
                  <w:jc w:val="center"/>
                </w:pPr>
              </w:pPrChange>
            </w:pPr>
            <w:r w:rsidRPr="00544959">
              <w:rPr>
                <w:rFonts w:ascii="Times New Roman" w:hAnsi="Times New Roman"/>
                <w:sz w:val="24"/>
                <w:szCs w:val="24"/>
                <w:rPrChange w:id="3605"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606" w:author="AdministratorKH" w:date="2017-07-18T12:33:00Z">
                  <w:rPr>
                    <w:rFonts w:ascii="Times New Roman" w:hAnsi="Times New Roman"/>
                    <w:sz w:val="20"/>
                    <w:szCs w:val="20"/>
                  </w:rPr>
                </w:rPrChange>
              </w:rPr>
              <w:pPrChange w:id="3607" w:author="AdministratorKH" w:date="2017-07-18T12:30:00Z">
                <w:pPr>
                  <w:spacing w:after="0" w:line="240" w:lineRule="auto"/>
                </w:pPr>
              </w:pPrChange>
            </w:pPr>
            <w:r w:rsidRPr="00544959">
              <w:rPr>
                <w:rFonts w:ascii="Times New Roman" w:hAnsi="Times New Roman"/>
                <w:sz w:val="24"/>
                <w:szCs w:val="24"/>
                <w:rPrChange w:id="3608" w:author="AdministratorKH" w:date="2017-07-18T12:33:00Z">
                  <w:rPr>
                    <w:rFonts w:ascii="Times New Roman" w:hAnsi="Times New Roman"/>
                    <w:sz w:val="20"/>
                    <w:szCs w:val="20"/>
                  </w:rPr>
                </w:rPrChange>
              </w:rPr>
              <w:t xml:space="preserve"> DNTN PHÚC LỢI</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09" w:author="AdministratorKH" w:date="2017-07-18T12:33:00Z">
                  <w:rPr>
                    <w:rFonts w:ascii="Times New Roman" w:hAnsi="Times New Roman"/>
                    <w:sz w:val="20"/>
                    <w:szCs w:val="20"/>
                  </w:rPr>
                </w:rPrChange>
              </w:rPr>
              <w:pPrChange w:id="3610" w:author="AdministratorKH" w:date="2017-07-18T12:30:00Z">
                <w:pPr>
                  <w:spacing w:after="0" w:line="240" w:lineRule="auto"/>
                  <w:jc w:val="right"/>
                </w:pPr>
              </w:pPrChange>
            </w:pPr>
            <w:r w:rsidRPr="00544959">
              <w:rPr>
                <w:rFonts w:ascii="Times New Roman" w:hAnsi="Times New Roman"/>
                <w:sz w:val="24"/>
                <w:szCs w:val="24"/>
                <w:rPrChange w:id="3611" w:author="AdministratorKH" w:date="2017-07-18T12:33:00Z">
                  <w:rPr>
                    <w:rFonts w:ascii="Times New Roman" w:hAnsi="Times New Roman"/>
                    <w:sz w:val="20"/>
                    <w:szCs w:val="20"/>
                  </w:rPr>
                </w:rPrChange>
              </w:rPr>
              <w:t>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12" w:author="AdministratorKH" w:date="2017-07-18T12:33:00Z">
                  <w:rPr>
                    <w:rFonts w:ascii="Times New Roman" w:hAnsi="Times New Roman"/>
                    <w:sz w:val="20"/>
                    <w:szCs w:val="20"/>
                  </w:rPr>
                </w:rPrChange>
              </w:rPr>
              <w:pPrChange w:id="3613" w:author="AdministratorKH" w:date="2017-07-18T12:30:00Z">
                <w:pPr>
                  <w:spacing w:after="0" w:line="240" w:lineRule="auto"/>
                  <w:jc w:val="right"/>
                </w:pPr>
              </w:pPrChange>
            </w:pPr>
            <w:r w:rsidRPr="00544959">
              <w:rPr>
                <w:rFonts w:ascii="Times New Roman" w:hAnsi="Times New Roman"/>
                <w:sz w:val="24"/>
                <w:szCs w:val="24"/>
                <w:rPrChange w:id="3614" w:author="AdministratorKH" w:date="2017-07-18T12:33:00Z">
                  <w:rPr>
                    <w:rFonts w:ascii="Times New Roman" w:hAnsi="Times New Roman"/>
                    <w:sz w:val="20"/>
                    <w:szCs w:val="20"/>
                  </w:rPr>
                </w:rPrChange>
              </w:rPr>
              <w:t>33.000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15" w:author="AdministratorKH" w:date="2017-07-18T12:33:00Z">
                  <w:rPr>
                    <w:rFonts w:ascii="Times New Roman" w:hAnsi="Times New Roman"/>
                    <w:sz w:val="20"/>
                    <w:szCs w:val="20"/>
                  </w:rPr>
                </w:rPrChange>
              </w:rPr>
              <w:pPrChange w:id="3616" w:author="AdministratorKH" w:date="2017-07-18T12:30:00Z">
                <w:pPr>
                  <w:spacing w:after="0" w:line="240" w:lineRule="auto"/>
                  <w:jc w:val="right"/>
                </w:pPr>
              </w:pPrChange>
            </w:pPr>
            <w:r w:rsidRPr="00544959">
              <w:rPr>
                <w:rFonts w:ascii="Times New Roman" w:hAnsi="Times New Roman"/>
                <w:sz w:val="24"/>
                <w:szCs w:val="24"/>
                <w:rPrChange w:id="3617" w:author="AdministratorKH" w:date="2017-07-18T12:33:00Z">
                  <w:rPr>
                    <w:rFonts w:ascii="Times New Roman" w:hAnsi="Times New Roman"/>
                    <w:sz w:val="20"/>
                    <w:szCs w:val="20"/>
                  </w:rPr>
                </w:rPrChange>
              </w:rPr>
              <w:t>72.000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18" w:author="AdministratorKH" w:date="2017-07-18T12:33:00Z">
                  <w:rPr>
                    <w:rFonts w:ascii="Times New Roman" w:hAnsi="Times New Roman"/>
                    <w:sz w:val="20"/>
                    <w:szCs w:val="20"/>
                  </w:rPr>
                </w:rPrChange>
              </w:rPr>
              <w:pPrChange w:id="3619" w:author="AdministratorKH" w:date="2017-07-18T12:30:00Z">
                <w:pPr>
                  <w:spacing w:after="0" w:line="240" w:lineRule="auto"/>
                  <w:jc w:val="right"/>
                </w:pPr>
              </w:pPrChange>
            </w:pPr>
            <w:r w:rsidRPr="00544959">
              <w:rPr>
                <w:rFonts w:ascii="Times New Roman" w:hAnsi="Times New Roman"/>
                <w:sz w:val="24"/>
                <w:szCs w:val="24"/>
                <w:rPrChange w:id="3620" w:author="AdministratorKH" w:date="2017-07-18T12:33:00Z">
                  <w:rPr>
                    <w:rFonts w:ascii="Times New Roman" w:hAnsi="Times New Roman"/>
                    <w:sz w:val="20"/>
                    <w:szCs w:val="20"/>
                  </w:rPr>
                </w:rPrChange>
              </w:rPr>
              <w:t>39.000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21" w:author="AdministratorKH" w:date="2017-07-18T12:33:00Z">
                  <w:rPr>
                    <w:rFonts w:ascii="Times New Roman" w:hAnsi="Times New Roman"/>
                    <w:sz w:val="20"/>
                    <w:szCs w:val="20"/>
                  </w:rPr>
                </w:rPrChange>
              </w:rPr>
              <w:pPrChange w:id="3622" w:author="AdministratorKH" w:date="2017-07-18T12:30:00Z">
                <w:pPr>
                  <w:spacing w:after="0" w:line="240" w:lineRule="auto"/>
                  <w:jc w:val="right"/>
                </w:pPr>
              </w:pPrChange>
            </w:pPr>
            <w:r w:rsidRPr="00544959">
              <w:rPr>
                <w:rFonts w:ascii="Times New Roman" w:hAnsi="Times New Roman"/>
                <w:sz w:val="24"/>
                <w:szCs w:val="24"/>
                <w:rPrChange w:id="3623" w:author="AdministratorKH" w:date="2017-07-18T12:33:00Z">
                  <w:rPr>
                    <w:rFonts w:ascii="Times New Roman" w:hAnsi="Times New Roman"/>
                    <w:sz w:val="20"/>
                    <w:szCs w:val="20"/>
                  </w:rPr>
                </w:rPrChange>
              </w:rPr>
              <w:t>6.500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624" w:author="AdministratorKH" w:date="2017-07-18T12:33:00Z">
                  <w:rPr>
                    <w:rFonts w:ascii="Times New Roman" w:hAnsi="Times New Roman"/>
                    <w:sz w:val="20"/>
                    <w:szCs w:val="20"/>
                  </w:rPr>
                </w:rPrChange>
              </w:rPr>
              <w:pPrChange w:id="3625" w:author="AdministratorKH" w:date="2017-07-18T12:30:00Z">
                <w:pPr>
                  <w:spacing w:after="0" w:line="240" w:lineRule="auto"/>
                  <w:jc w:val="center"/>
                </w:pPr>
              </w:pPrChange>
            </w:pPr>
            <w:r w:rsidRPr="00544959">
              <w:rPr>
                <w:rFonts w:ascii="Times New Roman" w:hAnsi="Times New Roman"/>
                <w:sz w:val="24"/>
                <w:szCs w:val="24"/>
                <w:rPrChange w:id="3626"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627" w:author="AdministratorKH" w:date="2017-07-18T12:33:00Z">
                  <w:rPr>
                    <w:rFonts w:ascii="Times New Roman" w:hAnsi="Times New Roman"/>
                    <w:sz w:val="20"/>
                    <w:szCs w:val="20"/>
                  </w:rPr>
                </w:rPrChange>
              </w:rPr>
              <w:pPrChange w:id="3628" w:author="AdministratorKH" w:date="2017-07-18T12:30:00Z">
                <w:pPr>
                  <w:spacing w:after="0" w:line="240" w:lineRule="auto"/>
                </w:pPr>
              </w:pPrChange>
            </w:pPr>
            <w:r w:rsidRPr="00544959">
              <w:rPr>
                <w:rFonts w:ascii="Times New Roman" w:hAnsi="Times New Roman"/>
                <w:sz w:val="24"/>
                <w:szCs w:val="24"/>
                <w:rPrChange w:id="3629" w:author="AdministratorKH" w:date="2017-07-18T12:33:00Z">
                  <w:rPr>
                    <w:rFonts w:ascii="Times New Roman" w:hAnsi="Times New Roman"/>
                    <w:sz w:val="20"/>
                    <w:szCs w:val="20"/>
                  </w:rPr>
                </w:rPrChange>
              </w:rPr>
              <w:t xml:space="preserve"> CTY TNHH MTV KIM THANH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30" w:author="AdministratorKH" w:date="2017-07-18T12:33:00Z">
                  <w:rPr>
                    <w:rFonts w:ascii="Times New Roman" w:hAnsi="Times New Roman"/>
                    <w:sz w:val="20"/>
                    <w:szCs w:val="20"/>
                  </w:rPr>
                </w:rPrChange>
              </w:rPr>
              <w:pPrChange w:id="3631" w:author="AdministratorKH" w:date="2017-07-18T12:30:00Z">
                <w:pPr>
                  <w:spacing w:after="0" w:line="240" w:lineRule="auto"/>
                  <w:jc w:val="right"/>
                </w:pPr>
              </w:pPrChange>
            </w:pPr>
            <w:r w:rsidRPr="00544959">
              <w:rPr>
                <w:rFonts w:ascii="Times New Roman" w:hAnsi="Times New Roman"/>
                <w:sz w:val="24"/>
                <w:szCs w:val="24"/>
                <w:rPrChange w:id="3632" w:author="AdministratorKH" w:date="2017-07-18T12:33:00Z">
                  <w:rPr>
                    <w:rFonts w:ascii="Times New Roman" w:hAnsi="Times New Roman"/>
                    <w:sz w:val="20"/>
                    <w:szCs w:val="20"/>
                  </w:rPr>
                </w:rPrChange>
              </w:rPr>
              <w:t>120.000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33" w:author="AdministratorKH" w:date="2017-07-18T12:33:00Z">
                  <w:rPr>
                    <w:rFonts w:ascii="Times New Roman" w:hAnsi="Times New Roman"/>
                    <w:sz w:val="20"/>
                    <w:szCs w:val="20"/>
                  </w:rPr>
                </w:rPrChange>
              </w:rPr>
              <w:pPrChange w:id="3634" w:author="AdministratorKH" w:date="2017-07-18T12:30:00Z">
                <w:pPr>
                  <w:spacing w:after="0" w:line="240" w:lineRule="auto"/>
                  <w:jc w:val="right"/>
                </w:pPr>
              </w:pPrChange>
            </w:pPr>
            <w:r w:rsidRPr="00544959">
              <w:rPr>
                <w:rFonts w:ascii="Times New Roman" w:hAnsi="Times New Roman"/>
                <w:sz w:val="24"/>
                <w:szCs w:val="24"/>
                <w:rPrChange w:id="3635" w:author="AdministratorKH" w:date="2017-07-18T12:33:00Z">
                  <w:rPr>
                    <w:rFonts w:ascii="Times New Roman" w:hAnsi="Times New Roman"/>
                    <w:sz w:val="20"/>
                    <w:szCs w:val="20"/>
                  </w:rPr>
                </w:rPrChange>
              </w:rPr>
              <w:t>565.000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36" w:author="AdministratorKH" w:date="2017-07-18T12:33:00Z">
                  <w:rPr>
                    <w:rFonts w:ascii="Times New Roman" w:hAnsi="Times New Roman"/>
                    <w:sz w:val="20"/>
                    <w:szCs w:val="20"/>
                  </w:rPr>
                </w:rPrChange>
              </w:rPr>
              <w:pPrChange w:id="3637" w:author="AdministratorKH" w:date="2017-07-18T12:30:00Z">
                <w:pPr>
                  <w:spacing w:after="0" w:line="240" w:lineRule="auto"/>
                  <w:jc w:val="right"/>
                </w:pPr>
              </w:pPrChange>
            </w:pPr>
            <w:r w:rsidRPr="00544959">
              <w:rPr>
                <w:rFonts w:ascii="Times New Roman" w:hAnsi="Times New Roman"/>
                <w:sz w:val="24"/>
                <w:szCs w:val="24"/>
                <w:rPrChange w:id="3638" w:author="AdministratorKH" w:date="2017-07-18T12:33:00Z">
                  <w:rPr>
                    <w:rFonts w:ascii="Times New Roman" w:hAnsi="Times New Roman"/>
                    <w:sz w:val="20"/>
                    <w:szCs w:val="20"/>
                  </w:rPr>
                </w:rPrChange>
              </w:rPr>
              <w:t>1.440.000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39" w:author="AdministratorKH" w:date="2017-07-18T12:33:00Z">
                  <w:rPr>
                    <w:rFonts w:ascii="Times New Roman" w:hAnsi="Times New Roman"/>
                    <w:sz w:val="20"/>
                    <w:szCs w:val="20"/>
                  </w:rPr>
                </w:rPrChange>
              </w:rPr>
              <w:pPrChange w:id="3640" w:author="AdministratorKH" w:date="2017-07-18T12:30:00Z">
                <w:pPr>
                  <w:spacing w:after="0" w:line="240" w:lineRule="auto"/>
                  <w:jc w:val="right"/>
                </w:pPr>
              </w:pPrChange>
            </w:pPr>
            <w:r w:rsidRPr="00544959">
              <w:rPr>
                <w:rFonts w:ascii="Times New Roman" w:hAnsi="Times New Roman"/>
                <w:sz w:val="24"/>
                <w:szCs w:val="24"/>
                <w:rPrChange w:id="3641" w:author="AdministratorKH" w:date="2017-07-18T12:33:00Z">
                  <w:rPr>
                    <w:rFonts w:ascii="Times New Roman" w:hAnsi="Times New Roman"/>
                    <w:sz w:val="20"/>
                    <w:szCs w:val="20"/>
                  </w:rPr>
                </w:rPrChange>
              </w:rPr>
              <w:t>875.000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42" w:author="AdministratorKH" w:date="2017-07-18T12:33:00Z">
                  <w:rPr>
                    <w:rFonts w:ascii="Times New Roman" w:hAnsi="Times New Roman"/>
                    <w:sz w:val="20"/>
                    <w:szCs w:val="20"/>
                  </w:rPr>
                </w:rPrChange>
              </w:rPr>
              <w:pPrChange w:id="3643" w:author="AdministratorKH" w:date="2017-07-18T12:30:00Z">
                <w:pPr>
                  <w:spacing w:after="0" w:line="240" w:lineRule="auto"/>
                  <w:jc w:val="right"/>
                </w:pPr>
              </w:pPrChange>
            </w:pPr>
            <w:r w:rsidRPr="00544959">
              <w:rPr>
                <w:rFonts w:ascii="Times New Roman" w:hAnsi="Times New Roman"/>
                <w:sz w:val="24"/>
                <w:szCs w:val="24"/>
                <w:rPrChange w:id="3644" w:author="AdministratorKH" w:date="2017-07-18T12:33:00Z">
                  <w:rPr>
                    <w:rFonts w:ascii="Times New Roman" w:hAnsi="Times New Roman"/>
                    <w:sz w:val="20"/>
                    <w:szCs w:val="20"/>
                  </w:rPr>
                </w:rPrChange>
              </w:rPr>
              <w:t>145.833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645" w:author="AdministratorKH" w:date="2017-07-18T12:33:00Z">
                  <w:rPr>
                    <w:rFonts w:ascii="Times New Roman" w:hAnsi="Times New Roman"/>
                    <w:b/>
                    <w:bCs/>
                    <w:sz w:val="20"/>
                    <w:szCs w:val="20"/>
                  </w:rPr>
                </w:rPrChange>
              </w:rPr>
              <w:pPrChange w:id="3646" w:author="AdministratorKH" w:date="2017-07-18T12:30:00Z">
                <w:pPr>
                  <w:spacing w:after="0" w:line="240" w:lineRule="auto"/>
                </w:pPr>
              </w:pPrChange>
            </w:pPr>
            <w:r w:rsidRPr="00544959">
              <w:rPr>
                <w:rFonts w:ascii="Times New Roman" w:hAnsi="Times New Roman"/>
                <w:b/>
                <w:bCs/>
                <w:sz w:val="24"/>
                <w:szCs w:val="24"/>
                <w:rPrChange w:id="3647" w:author="AdministratorKH" w:date="2017-07-18T12:33:00Z">
                  <w:rPr>
                    <w:rFonts w:ascii="Times New Roman" w:hAnsi="Times New Roman"/>
                    <w:b/>
                    <w:bCs/>
                    <w:sz w:val="20"/>
                    <w:szCs w:val="20"/>
                  </w:rPr>
                </w:rPrChange>
              </w:rPr>
              <w:t xml:space="preserve">        ĐỒNG NAI</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48" w:author="AdministratorKH" w:date="2017-07-18T12:33:00Z">
                  <w:rPr>
                    <w:rFonts w:ascii="Times New Roman" w:hAnsi="Times New Roman"/>
                    <w:b/>
                    <w:bCs/>
                    <w:sz w:val="20"/>
                    <w:szCs w:val="20"/>
                  </w:rPr>
                </w:rPrChange>
              </w:rPr>
              <w:pPrChange w:id="3649" w:author="AdministratorKH" w:date="2017-07-18T12:30:00Z">
                <w:pPr>
                  <w:spacing w:after="0" w:line="240" w:lineRule="auto"/>
                  <w:jc w:val="right"/>
                </w:pPr>
              </w:pPrChange>
            </w:pPr>
            <w:r w:rsidRPr="00544959">
              <w:rPr>
                <w:rFonts w:ascii="Times New Roman" w:hAnsi="Times New Roman"/>
                <w:b/>
                <w:bCs/>
                <w:sz w:val="24"/>
                <w:szCs w:val="24"/>
                <w:rPrChange w:id="3650" w:author="AdministratorKH" w:date="2017-07-18T12:33:00Z">
                  <w:rPr>
                    <w:rFonts w:ascii="Times New Roman" w:hAnsi="Times New Roman"/>
                    <w:b/>
                    <w:bCs/>
                    <w:sz w:val="20"/>
                    <w:szCs w:val="20"/>
                  </w:rPr>
                </w:rPrChange>
              </w:rPr>
              <w:t>16.500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51" w:author="AdministratorKH" w:date="2017-07-18T12:33:00Z">
                  <w:rPr>
                    <w:rFonts w:ascii="Times New Roman" w:hAnsi="Times New Roman"/>
                    <w:b/>
                    <w:bCs/>
                    <w:sz w:val="20"/>
                    <w:szCs w:val="20"/>
                  </w:rPr>
                </w:rPrChange>
              </w:rPr>
              <w:pPrChange w:id="3652" w:author="AdministratorKH" w:date="2017-07-18T12:30:00Z">
                <w:pPr>
                  <w:spacing w:after="0" w:line="240" w:lineRule="auto"/>
                  <w:jc w:val="right"/>
                </w:pPr>
              </w:pPrChange>
            </w:pPr>
            <w:r w:rsidRPr="00544959">
              <w:rPr>
                <w:rFonts w:ascii="Times New Roman" w:hAnsi="Times New Roman"/>
                <w:b/>
                <w:bCs/>
                <w:sz w:val="24"/>
                <w:szCs w:val="24"/>
                <w:rPrChange w:id="3653" w:author="AdministratorKH" w:date="2017-07-18T12:33:00Z">
                  <w:rPr>
                    <w:rFonts w:ascii="Times New Roman" w:hAnsi="Times New Roman"/>
                    <w:b/>
                    <w:bCs/>
                    <w:sz w:val="20"/>
                    <w:szCs w:val="20"/>
                  </w:rPr>
                </w:rPrChange>
              </w:rPr>
              <w:t>98.000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54" w:author="AdministratorKH" w:date="2017-07-18T12:33:00Z">
                  <w:rPr>
                    <w:rFonts w:ascii="Times New Roman" w:hAnsi="Times New Roman"/>
                    <w:b/>
                    <w:bCs/>
                    <w:sz w:val="20"/>
                    <w:szCs w:val="20"/>
                  </w:rPr>
                </w:rPrChange>
              </w:rPr>
              <w:pPrChange w:id="3655" w:author="AdministratorKH" w:date="2017-07-18T12:30:00Z">
                <w:pPr>
                  <w:spacing w:after="0" w:line="240" w:lineRule="auto"/>
                  <w:jc w:val="right"/>
                </w:pPr>
              </w:pPrChange>
            </w:pPr>
            <w:r w:rsidRPr="00544959">
              <w:rPr>
                <w:rFonts w:ascii="Times New Roman" w:hAnsi="Times New Roman"/>
                <w:b/>
                <w:bCs/>
                <w:sz w:val="24"/>
                <w:szCs w:val="24"/>
                <w:rPrChange w:id="3656" w:author="AdministratorKH" w:date="2017-07-18T12:33:00Z">
                  <w:rPr>
                    <w:rFonts w:ascii="Times New Roman" w:hAnsi="Times New Roman"/>
                    <w:b/>
                    <w:bCs/>
                    <w:sz w:val="20"/>
                    <w:szCs w:val="20"/>
                  </w:rPr>
                </w:rPrChange>
              </w:rPr>
              <w:t>198.000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57" w:author="AdministratorKH" w:date="2017-07-18T12:33:00Z">
                  <w:rPr>
                    <w:rFonts w:ascii="Times New Roman" w:hAnsi="Times New Roman"/>
                    <w:b/>
                    <w:bCs/>
                    <w:sz w:val="20"/>
                    <w:szCs w:val="20"/>
                  </w:rPr>
                </w:rPrChange>
              </w:rPr>
              <w:pPrChange w:id="3658" w:author="AdministratorKH" w:date="2017-07-18T12:30:00Z">
                <w:pPr>
                  <w:spacing w:after="0" w:line="240" w:lineRule="auto"/>
                  <w:jc w:val="right"/>
                </w:pPr>
              </w:pPrChange>
            </w:pPr>
            <w:r w:rsidRPr="00544959">
              <w:rPr>
                <w:rFonts w:ascii="Times New Roman" w:hAnsi="Times New Roman"/>
                <w:b/>
                <w:bCs/>
                <w:sz w:val="24"/>
                <w:szCs w:val="24"/>
                <w:rPrChange w:id="3659" w:author="AdministratorKH" w:date="2017-07-18T12:33:00Z">
                  <w:rPr>
                    <w:rFonts w:ascii="Times New Roman" w:hAnsi="Times New Roman"/>
                    <w:b/>
                    <w:bCs/>
                    <w:sz w:val="20"/>
                    <w:szCs w:val="20"/>
                  </w:rPr>
                </w:rPrChange>
              </w:rPr>
              <w:t>100.000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60" w:author="AdministratorKH" w:date="2017-07-18T12:33:00Z">
                  <w:rPr>
                    <w:rFonts w:ascii="Times New Roman" w:hAnsi="Times New Roman"/>
                    <w:b/>
                    <w:bCs/>
                    <w:sz w:val="20"/>
                    <w:szCs w:val="20"/>
                  </w:rPr>
                </w:rPrChange>
              </w:rPr>
              <w:pPrChange w:id="3661" w:author="AdministratorKH" w:date="2017-07-18T12:30:00Z">
                <w:pPr>
                  <w:spacing w:after="0" w:line="240" w:lineRule="auto"/>
                  <w:jc w:val="right"/>
                </w:pPr>
              </w:pPrChange>
            </w:pPr>
            <w:r w:rsidRPr="00544959">
              <w:rPr>
                <w:rFonts w:ascii="Times New Roman" w:hAnsi="Times New Roman"/>
                <w:b/>
                <w:bCs/>
                <w:sz w:val="24"/>
                <w:szCs w:val="24"/>
                <w:rPrChange w:id="3662" w:author="AdministratorKH" w:date="2017-07-18T12:33:00Z">
                  <w:rPr>
                    <w:rFonts w:ascii="Times New Roman" w:hAnsi="Times New Roman"/>
                    <w:b/>
                    <w:bCs/>
                    <w:sz w:val="20"/>
                    <w:szCs w:val="20"/>
                  </w:rPr>
                </w:rPrChange>
              </w:rPr>
              <w:t>16.667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663" w:author="AdministratorKH" w:date="2017-07-18T12:33:00Z">
                  <w:rPr>
                    <w:rFonts w:ascii="Times New Roman" w:hAnsi="Times New Roman"/>
                    <w:sz w:val="20"/>
                    <w:szCs w:val="20"/>
                  </w:rPr>
                </w:rPrChange>
              </w:rPr>
              <w:pPrChange w:id="3664" w:author="AdministratorKH" w:date="2017-07-18T12:30:00Z">
                <w:pPr>
                  <w:spacing w:after="0" w:line="240" w:lineRule="auto"/>
                  <w:jc w:val="center"/>
                </w:pPr>
              </w:pPrChange>
            </w:pPr>
            <w:r w:rsidRPr="00544959">
              <w:rPr>
                <w:rFonts w:ascii="Times New Roman" w:hAnsi="Times New Roman"/>
                <w:sz w:val="24"/>
                <w:szCs w:val="24"/>
                <w:rPrChange w:id="3665"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666" w:author="AdministratorKH" w:date="2017-07-18T12:33:00Z">
                  <w:rPr>
                    <w:rFonts w:ascii="Times New Roman" w:hAnsi="Times New Roman"/>
                    <w:sz w:val="20"/>
                    <w:szCs w:val="20"/>
                  </w:rPr>
                </w:rPrChange>
              </w:rPr>
              <w:pPrChange w:id="3667" w:author="AdministratorKH" w:date="2017-07-18T12:30:00Z">
                <w:pPr>
                  <w:spacing w:after="0" w:line="240" w:lineRule="auto"/>
                </w:pPr>
              </w:pPrChange>
            </w:pPr>
            <w:r w:rsidRPr="00544959">
              <w:rPr>
                <w:rFonts w:ascii="Times New Roman" w:hAnsi="Times New Roman"/>
                <w:sz w:val="24"/>
                <w:szCs w:val="24"/>
                <w:rPrChange w:id="3668" w:author="AdministratorKH" w:date="2017-07-18T12:33:00Z">
                  <w:rPr>
                    <w:rFonts w:ascii="Times New Roman" w:hAnsi="Times New Roman"/>
                    <w:sz w:val="20"/>
                    <w:szCs w:val="20"/>
                  </w:rPr>
                </w:rPrChange>
              </w:rPr>
              <w:t xml:space="preserve"> DNTN QUỲNH LAN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69" w:author="AdministratorKH" w:date="2017-07-18T12:33:00Z">
                  <w:rPr>
                    <w:rFonts w:ascii="Times New Roman" w:hAnsi="Times New Roman"/>
                    <w:sz w:val="20"/>
                    <w:szCs w:val="20"/>
                  </w:rPr>
                </w:rPrChange>
              </w:rPr>
              <w:pPrChange w:id="3670" w:author="AdministratorKH" w:date="2017-07-18T12:30:00Z">
                <w:pPr>
                  <w:spacing w:after="0" w:line="240" w:lineRule="auto"/>
                  <w:jc w:val="right"/>
                </w:pPr>
              </w:pPrChange>
            </w:pPr>
            <w:r w:rsidRPr="00544959">
              <w:rPr>
                <w:rFonts w:ascii="Times New Roman" w:hAnsi="Times New Roman"/>
                <w:sz w:val="24"/>
                <w:szCs w:val="24"/>
                <w:rPrChange w:id="3671" w:author="AdministratorKH" w:date="2017-07-18T12:33:00Z">
                  <w:rPr>
                    <w:rFonts w:ascii="Times New Roman" w:hAnsi="Times New Roman"/>
                    <w:sz w:val="20"/>
                    <w:szCs w:val="20"/>
                  </w:rPr>
                </w:rPrChange>
              </w:rPr>
              <w:t>16.500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72" w:author="AdministratorKH" w:date="2017-07-18T12:33:00Z">
                  <w:rPr>
                    <w:rFonts w:ascii="Times New Roman" w:hAnsi="Times New Roman"/>
                    <w:sz w:val="20"/>
                    <w:szCs w:val="20"/>
                  </w:rPr>
                </w:rPrChange>
              </w:rPr>
              <w:pPrChange w:id="3673" w:author="AdministratorKH" w:date="2017-07-18T12:30:00Z">
                <w:pPr>
                  <w:spacing w:after="0" w:line="240" w:lineRule="auto"/>
                  <w:jc w:val="right"/>
                </w:pPr>
              </w:pPrChange>
            </w:pPr>
            <w:r w:rsidRPr="00544959">
              <w:rPr>
                <w:rFonts w:ascii="Times New Roman" w:hAnsi="Times New Roman"/>
                <w:sz w:val="24"/>
                <w:szCs w:val="24"/>
                <w:rPrChange w:id="3674" w:author="AdministratorKH" w:date="2017-07-18T12:33:00Z">
                  <w:rPr>
                    <w:rFonts w:ascii="Times New Roman" w:hAnsi="Times New Roman"/>
                    <w:sz w:val="20"/>
                    <w:szCs w:val="20"/>
                  </w:rPr>
                </w:rPrChange>
              </w:rPr>
              <w:t>98.000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75" w:author="AdministratorKH" w:date="2017-07-18T12:33:00Z">
                  <w:rPr>
                    <w:rFonts w:ascii="Times New Roman" w:hAnsi="Times New Roman"/>
                    <w:sz w:val="20"/>
                    <w:szCs w:val="20"/>
                  </w:rPr>
                </w:rPrChange>
              </w:rPr>
              <w:pPrChange w:id="3676" w:author="AdministratorKH" w:date="2017-07-18T12:30:00Z">
                <w:pPr>
                  <w:spacing w:after="0" w:line="240" w:lineRule="auto"/>
                  <w:jc w:val="right"/>
                </w:pPr>
              </w:pPrChange>
            </w:pPr>
            <w:r w:rsidRPr="00544959">
              <w:rPr>
                <w:rFonts w:ascii="Times New Roman" w:hAnsi="Times New Roman"/>
                <w:sz w:val="24"/>
                <w:szCs w:val="24"/>
                <w:rPrChange w:id="3677" w:author="AdministratorKH" w:date="2017-07-18T12:33:00Z">
                  <w:rPr>
                    <w:rFonts w:ascii="Times New Roman" w:hAnsi="Times New Roman"/>
                    <w:sz w:val="20"/>
                    <w:szCs w:val="20"/>
                  </w:rPr>
                </w:rPrChange>
              </w:rPr>
              <w:t>198.000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78" w:author="AdministratorKH" w:date="2017-07-18T12:33:00Z">
                  <w:rPr>
                    <w:rFonts w:ascii="Times New Roman" w:hAnsi="Times New Roman"/>
                    <w:sz w:val="20"/>
                    <w:szCs w:val="20"/>
                  </w:rPr>
                </w:rPrChange>
              </w:rPr>
              <w:pPrChange w:id="3679" w:author="AdministratorKH" w:date="2017-07-18T12:30:00Z">
                <w:pPr>
                  <w:spacing w:after="0" w:line="240" w:lineRule="auto"/>
                  <w:jc w:val="right"/>
                </w:pPr>
              </w:pPrChange>
            </w:pPr>
            <w:r w:rsidRPr="00544959">
              <w:rPr>
                <w:rFonts w:ascii="Times New Roman" w:hAnsi="Times New Roman"/>
                <w:sz w:val="24"/>
                <w:szCs w:val="24"/>
                <w:rPrChange w:id="3680" w:author="AdministratorKH" w:date="2017-07-18T12:33:00Z">
                  <w:rPr>
                    <w:rFonts w:ascii="Times New Roman" w:hAnsi="Times New Roman"/>
                    <w:sz w:val="20"/>
                    <w:szCs w:val="20"/>
                  </w:rPr>
                </w:rPrChange>
              </w:rPr>
              <w:t>100.000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681" w:author="AdministratorKH" w:date="2017-07-18T12:33:00Z">
                  <w:rPr>
                    <w:rFonts w:ascii="Times New Roman" w:hAnsi="Times New Roman"/>
                    <w:sz w:val="20"/>
                    <w:szCs w:val="20"/>
                  </w:rPr>
                </w:rPrChange>
              </w:rPr>
              <w:pPrChange w:id="3682" w:author="AdministratorKH" w:date="2017-07-18T12:30:00Z">
                <w:pPr>
                  <w:spacing w:after="0" w:line="240" w:lineRule="auto"/>
                  <w:jc w:val="right"/>
                </w:pPr>
              </w:pPrChange>
            </w:pPr>
            <w:r w:rsidRPr="00544959">
              <w:rPr>
                <w:rFonts w:ascii="Times New Roman" w:hAnsi="Times New Roman"/>
                <w:sz w:val="24"/>
                <w:szCs w:val="24"/>
                <w:rPrChange w:id="3683" w:author="AdministratorKH" w:date="2017-07-18T12:33:00Z">
                  <w:rPr>
                    <w:rFonts w:ascii="Times New Roman" w:hAnsi="Times New Roman"/>
                    <w:sz w:val="20"/>
                    <w:szCs w:val="20"/>
                  </w:rPr>
                </w:rPrChange>
              </w:rPr>
              <w:t>16.667</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684" w:author="AdministratorKH" w:date="2017-07-18T12:33:00Z">
                  <w:rPr>
                    <w:rFonts w:ascii="Times New Roman" w:hAnsi="Times New Roman"/>
                    <w:b/>
                    <w:bCs/>
                    <w:sz w:val="20"/>
                    <w:szCs w:val="20"/>
                  </w:rPr>
                </w:rPrChange>
              </w:rPr>
              <w:pPrChange w:id="3685" w:author="AdministratorKH" w:date="2017-07-18T12:30:00Z">
                <w:pPr>
                  <w:spacing w:after="0" w:line="240" w:lineRule="auto"/>
                </w:pPr>
              </w:pPrChange>
            </w:pPr>
            <w:r w:rsidRPr="00544959">
              <w:rPr>
                <w:rFonts w:ascii="Times New Roman" w:hAnsi="Times New Roman"/>
                <w:b/>
                <w:bCs/>
                <w:sz w:val="24"/>
                <w:szCs w:val="24"/>
                <w:rPrChange w:id="3686" w:author="AdministratorKH" w:date="2017-07-18T12:33:00Z">
                  <w:rPr>
                    <w:rFonts w:ascii="Times New Roman" w:hAnsi="Times New Roman"/>
                    <w:b/>
                    <w:bCs/>
                    <w:sz w:val="20"/>
                    <w:szCs w:val="20"/>
                  </w:rPr>
                </w:rPrChange>
              </w:rPr>
              <w:t xml:space="preserve">        CÀ MAU</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87" w:author="AdministratorKH" w:date="2017-07-18T12:33:00Z">
                  <w:rPr>
                    <w:rFonts w:ascii="Times New Roman" w:hAnsi="Times New Roman"/>
                    <w:b/>
                    <w:bCs/>
                    <w:sz w:val="20"/>
                    <w:szCs w:val="20"/>
                  </w:rPr>
                </w:rPrChange>
              </w:rPr>
              <w:pPrChange w:id="3688" w:author="AdministratorKH" w:date="2017-07-18T12:30:00Z">
                <w:pPr>
                  <w:spacing w:after="0" w:line="240" w:lineRule="auto"/>
                  <w:jc w:val="right"/>
                </w:pPr>
              </w:pPrChange>
            </w:pPr>
            <w:r w:rsidRPr="00544959">
              <w:rPr>
                <w:rFonts w:ascii="Times New Roman" w:hAnsi="Times New Roman"/>
                <w:b/>
                <w:bCs/>
                <w:sz w:val="24"/>
                <w:szCs w:val="24"/>
                <w:rPrChange w:id="3689" w:author="AdministratorKH" w:date="2017-07-18T12:33:00Z">
                  <w:rPr>
                    <w:rFonts w:ascii="Times New Roman" w:hAnsi="Times New Roman"/>
                    <w:b/>
                    <w:bCs/>
                    <w:sz w:val="20"/>
                    <w:szCs w:val="20"/>
                  </w:rPr>
                </w:rPrChange>
              </w:rPr>
              <w:t>85.000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90" w:author="AdministratorKH" w:date="2017-07-18T12:33:00Z">
                  <w:rPr>
                    <w:rFonts w:ascii="Times New Roman" w:hAnsi="Times New Roman"/>
                    <w:b/>
                    <w:bCs/>
                    <w:sz w:val="20"/>
                    <w:szCs w:val="20"/>
                  </w:rPr>
                </w:rPrChange>
              </w:rPr>
              <w:pPrChange w:id="3691" w:author="AdministratorKH" w:date="2017-07-18T12:30:00Z">
                <w:pPr>
                  <w:spacing w:after="0" w:line="240" w:lineRule="auto"/>
                  <w:jc w:val="right"/>
                </w:pPr>
              </w:pPrChange>
            </w:pPr>
            <w:r w:rsidRPr="00544959">
              <w:rPr>
                <w:rFonts w:ascii="Times New Roman" w:hAnsi="Times New Roman"/>
                <w:b/>
                <w:bCs/>
                <w:sz w:val="24"/>
                <w:szCs w:val="24"/>
                <w:rPrChange w:id="3692" w:author="AdministratorKH" w:date="2017-07-18T12:33:00Z">
                  <w:rPr>
                    <w:rFonts w:ascii="Times New Roman" w:hAnsi="Times New Roman"/>
                    <w:b/>
                    <w:bCs/>
                    <w:sz w:val="20"/>
                    <w:szCs w:val="20"/>
                  </w:rPr>
                </w:rPrChange>
              </w:rPr>
              <w:t>498.000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93" w:author="AdministratorKH" w:date="2017-07-18T12:33:00Z">
                  <w:rPr>
                    <w:rFonts w:ascii="Times New Roman" w:hAnsi="Times New Roman"/>
                    <w:b/>
                    <w:bCs/>
                    <w:sz w:val="20"/>
                    <w:szCs w:val="20"/>
                  </w:rPr>
                </w:rPrChange>
              </w:rPr>
              <w:pPrChange w:id="3694" w:author="AdministratorKH" w:date="2017-07-18T12:30:00Z">
                <w:pPr>
                  <w:spacing w:after="0" w:line="240" w:lineRule="auto"/>
                  <w:jc w:val="right"/>
                </w:pPr>
              </w:pPrChange>
            </w:pPr>
            <w:r w:rsidRPr="00544959">
              <w:rPr>
                <w:rFonts w:ascii="Times New Roman" w:hAnsi="Times New Roman"/>
                <w:b/>
                <w:bCs/>
                <w:sz w:val="24"/>
                <w:szCs w:val="24"/>
                <w:rPrChange w:id="3695" w:author="AdministratorKH" w:date="2017-07-18T12:33:00Z">
                  <w:rPr>
                    <w:rFonts w:ascii="Times New Roman" w:hAnsi="Times New Roman"/>
                    <w:b/>
                    <w:bCs/>
                    <w:sz w:val="20"/>
                    <w:szCs w:val="20"/>
                  </w:rPr>
                </w:rPrChange>
              </w:rPr>
              <w:t>1.020.000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96" w:author="AdministratorKH" w:date="2017-07-18T12:33:00Z">
                  <w:rPr>
                    <w:rFonts w:ascii="Times New Roman" w:hAnsi="Times New Roman"/>
                    <w:b/>
                    <w:bCs/>
                    <w:sz w:val="20"/>
                    <w:szCs w:val="20"/>
                  </w:rPr>
                </w:rPrChange>
              </w:rPr>
              <w:pPrChange w:id="3697" w:author="AdministratorKH" w:date="2017-07-18T12:30:00Z">
                <w:pPr>
                  <w:spacing w:after="0" w:line="240" w:lineRule="auto"/>
                  <w:jc w:val="right"/>
                </w:pPr>
              </w:pPrChange>
            </w:pPr>
            <w:r w:rsidRPr="00544959">
              <w:rPr>
                <w:rFonts w:ascii="Times New Roman" w:hAnsi="Times New Roman"/>
                <w:b/>
                <w:bCs/>
                <w:sz w:val="24"/>
                <w:szCs w:val="24"/>
                <w:rPrChange w:id="3698" w:author="AdministratorKH" w:date="2017-07-18T12:33:00Z">
                  <w:rPr>
                    <w:rFonts w:ascii="Times New Roman" w:hAnsi="Times New Roman"/>
                    <w:b/>
                    <w:bCs/>
                    <w:sz w:val="20"/>
                    <w:szCs w:val="20"/>
                  </w:rPr>
                </w:rPrChange>
              </w:rPr>
              <w:t>522.000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699" w:author="AdministratorKH" w:date="2017-07-18T12:33:00Z">
                  <w:rPr>
                    <w:rFonts w:ascii="Times New Roman" w:hAnsi="Times New Roman"/>
                    <w:b/>
                    <w:bCs/>
                    <w:sz w:val="20"/>
                    <w:szCs w:val="20"/>
                  </w:rPr>
                </w:rPrChange>
              </w:rPr>
              <w:pPrChange w:id="3700" w:author="AdministratorKH" w:date="2017-07-18T12:30:00Z">
                <w:pPr>
                  <w:spacing w:after="0" w:line="240" w:lineRule="auto"/>
                  <w:jc w:val="right"/>
                </w:pPr>
              </w:pPrChange>
            </w:pPr>
            <w:r w:rsidRPr="00544959">
              <w:rPr>
                <w:rFonts w:ascii="Times New Roman" w:hAnsi="Times New Roman"/>
                <w:b/>
                <w:bCs/>
                <w:sz w:val="24"/>
                <w:szCs w:val="24"/>
                <w:rPrChange w:id="3701" w:author="AdministratorKH" w:date="2017-07-18T12:33:00Z">
                  <w:rPr>
                    <w:rFonts w:ascii="Times New Roman" w:hAnsi="Times New Roman"/>
                    <w:b/>
                    <w:bCs/>
                    <w:sz w:val="20"/>
                    <w:szCs w:val="20"/>
                  </w:rPr>
                </w:rPrChange>
              </w:rPr>
              <w:t>87.000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702" w:author="AdministratorKH" w:date="2017-07-18T12:33:00Z">
                  <w:rPr>
                    <w:rFonts w:ascii="Times New Roman" w:hAnsi="Times New Roman"/>
                    <w:sz w:val="20"/>
                    <w:szCs w:val="20"/>
                  </w:rPr>
                </w:rPrChange>
              </w:rPr>
              <w:pPrChange w:id="3703" w:author="AdministratorKH" w:date="2017-07-18T12:30:00Z">
                <w:pPr>
                  <w:spacing w:after="0" w:line="240" w:lineRule="auto"/>
                  <w:jc w:val="center"/>
                </w:pPr>
              </w:pPrChange>
            </w:pPr>
            <w:r w:rsidRPr="00544959">
              <w:rPr>
                <w:rFonts w:ascii="Times New Roman" w:hAnsi="Times New Roman"/>
                <w:sz w:val="24"/>
                <w:szCs w:val="24"/>
                <w:rPrChange w:id="3704"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705" w:author="AdministratorKH" w:date="2017-07-18T12:33:00Z">
                  <w:rPr>
                    <w:rFonts w:ascii="Times New Roman" w:hAnsi="Times New Roman"/>
                    <w:sz w:val="20"/>
                    <w:szCs w:val="20"/>
                  </w:rPr>
                </w:rPrChange>
              </w:rPr>
              <w:pPrChange w:id="3706" w:author="AdministratorKH" w:date="2017-07-18T12:30:00Z">
                <w:pPr>
                  <w:spacing w:after="0" w:line="240" w:lineRule="auto"/>
                </w:pPr>
              </w:pPrChange>
            </w:pPr>
            <w:r w:rsidRPr="00544959">
              <w:rPr>
                <w:rFonts w:ascii="Times New Roman" w:hAnsi="Times New Roman"/>
                <w:sz w:val="24"/>
                <w:szCs w:val="24"/>
                <w:rPrChange w:id="3707" w:author="AdministratorKH" w:date="2017-07-18T12:33:00Z">
                  <w:rPr>
                    <w:rFonts w:ascii="Times New Roman" w:hAnsi="Times New Roman"/>
                    <w:sz w:val="20"/>
                    <w:szCs w:val="20"/>
                  </w:rPr>
                </w:rPrChange>
              </w:rPr>
              <w:t xml:space="preserve"> DNTN THUỐC LÁ HOÀNG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08" w:author="AdministratorKH" w:date="2017-07-18T12:33:00Z">
                  <w:rPr>
                    <w:rFonts w:ascii="Times New Roman" w:hAnsi="Times New Roman"/>
                    <w:sz w:val="20"/>
                    <w:szCs w:val="20"/>
                  </w:rPr>
                </w:rPrChange>
              </w:rPr>
              <w:pPrChange w:id="3709" w:author="AdministratorKH" w:date="2017-07-18T12:30:00Z">
                <w:pPr>
                  <w:spacing w:after="0" w:line="240" w:lineRule="auto"/>
                  <w:jc w:val="right"/>
                </w:pPr>
              </w:pPrChange>
            </w:pPr>
            <w:r w:rsidRPr="00544959">
              <w:rPr>
                <w:rFonts w:ascii="Times New Roman" w:hAnsi="Times New Roman"/>
                <w:sz w:val="24"/>
                <w:szCs w:val="24"/>
                <w:rPrChange w:id="3710" w:author="AdministratorKH" w:date="2017-07-18T12:33:00Z">
                  <w:rPr>
                    <w:rFonts w:ascii="Times New Roman" w:hAnsi="Times New Roman"/>
                    <w:sz w:val="20"/>
                    <w:szCs w:val="20"/>
                  </w:rPr>
                </w:rPrChange>
              </w:rPr>
              <w:t>85.000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11" w:author="AdministratorKH" w:date="2017-07-18T12:33:00Z">
                  <w:rPr>
                    <w:rFonts w:ascii="Times New Roman" w:hAnsi="Times New Roman"/>
                    <w:sz w:val="20"/>
                    <w:szCs w:val="20"/>
                  </w:rPr>
                </w:rPrChange>
              </w:rPr>
              <w:pPrChange w:id="3712" w:author="AdministratorKH" w:date="2017-07-18T12:30:00Z">
                <w:pPr>
                  <w:spacing w:after="0" w:line="240" w:lineRule="auto"/>
                  <w:jc w:val="right"/>
                </w:pPr>
              </w:pPrChange>
            </w:pPr>
            <w:r w:rsidRPr="00544959">
              <w:rPr>
                <w:rFonts w:ascii="Times New Roman" w:hAnsi="Times New Roman"/>
                <w:sz w:val="24"/>
                <w:szCs w:val="24"/>
                <w:rPrChange w:id="3713" w:author="AdministratorKH" w:date="2017-07-18T12:33:00Z">
                  <w:rPr>
                    <w:rFonts w:ascii="Times New Roman" w:hAnsi="Times New Roman"/>
                    <w:sz w:val="20"/>
                    <w:szCs w:val="20"/>
                  </w:rPr>
                </w:rPrChange>
              </w:rPr>
              <w:t>498.000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14" w:author="AdministratorKH" w:date="2017-07-18T12:33:00Z">
                  <w:rPr>
                    <w:rFonts w:ascii="Times New Roman" w:hAnsi="Times New Roman"/>
                    <w:sz w:val="20"/>
                    <w:szCs w:val="20"/>
                  </w:rPr>
                </w:rPrChange>
              </w:rPr>
              <w:pPrChange w:id="3715" w:author="AdministratorKH" w:date="2017-07-18T12:30:00Z">
                <w:pPr>
                  <w:spacing w:after="0" w:line="240" w:lineRule="auto"/>
                  <w:jc w:val="right"/>
                </w:pPr>
              </w:pPrChange>
            </w:pPr>
            <w:r w:rsidRPr="00544959">
              <w:rPr>
                <w:rFonts w:ascii="Times New Roman" w:hAnsi="Times New Roman"/>
                <w:sz w:val="24"/>
                <w:szCs w:val="24"/>
                <w:rPrChange w:id="3716" w:author="AdministratorKH" w:date="2017-07-18T12:33:00Z">
                  <w:rPr>
                    <w:rFonts w:ascii="Times New Roman" w:hAnsi="Times New Roman"/>
                    <w:sz w:val="20"/>
                    <w:szCs w:val="20"/>
                  </w:rPr>
                </w:rPrChange>
              </w:rPr>
              <w:t>1.020.000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17" w:author="AdministratorKH" w:date="2017-07-18T12:33:00Z">
                  <w:rPr>
                    <w:rFonts w:ascii="Times New Roman" w:hAnsi="Times New Roman"/>
                    <w:sz w:val="20"/>
                    <w:szCs w:val="20"/>
                  </w:rPr>
                </w:rPrChange>
              </w:rPr>
              <w:pPrChange w:id="3718" w:author="AdministratorKH" w:date="2017-07-18T12:30:00Z">
                <w:pPr>
                  <w:spacing w:after="0" w:line="240" w:lineRule="auto"/>
                  <w:jc w:val="right"/>
                </w:pPr>
              </w:pPrChange>
            </w:pPr>
            <w:r w:rsidRPr="00544959">
              <w:rPr>
                <w:rFonts w:ascii="Times New Roman" w:hAnsi="Times New Roman"/>
                <w:sz w:val="24"/>
                <w:szCs w:val="24"/>
                <w:rPrChange w:id="3719" w:author="AdministratorKH" w:date="2017-07-18T12:33:00Z">
                  <w:rPr>
                    <w:rFonts w:ascii="Times New Roman" w:hAnsi="Times New Roman"/>
                    <w:sz w:val="20"/>
                    <w:szCs w:val="20"/>
                  </w:rPr>
                </w:rPrChange>
              </w:rPr>
              <w:t>522.000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20" w:author="AdministratorKH" w:date="2017-07-18T12:33:00Z">
                  <w:rPr>
                    <w:rFonts w:ascii="Times New Roman" w:hAnsi="Times New Roman"/>
                    <w:sz w:val="20"/>
                    <w:szCs w:val="20"/>
                  </w:rPr>
                </w:rPrChange>
              </w:rPr>
              <w:pPrChange w:id="3721" w:author="AdministratorKH" w:date="2017-07-18T12:30:00Z">
                <w:pPr>
                  <w:spacing w:after="0" w:line="240" w:lineRule="auto"/>
                  <w:jc w:val="right"/>
                </w:pPr>
              </w:pPrChange>
            </w:pPr>
            <w:r w:rsidRPr="00544959">
              <w:rPr>
                <w:rFonts w:ascii="Times New Roman" w:hAnsi="Times New Roman"/>
                <w:sz w:val="24"/>
                <w:szCs w:val="24"/>
                <w:rPrChange w:id="3722" w:author="AdministratorKH" w:date="2017-07-18T12:33:00Z">
                  <w:rPr>
                    <w:rFonts w:ascii="Times New Roman" w:hAnsi="Times New Roman"/>
                    <w:sz w:val="20"/>
                    <w:szCs w:val="20"/>
                  </w:rPr>
                </w:rPrChange>
              </w:rPr>
              <w:t>87.000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723" w:author="AdministratorKH" w:date="2017-07-18T12:33:00Z">
                  <w:rPr>
                    <w:rFonts w:ascii="Times New Roman" w:hAnsi="Times New Roman"/>
                    <w:b/>
                    <w:bCs/>
                    <w:sz w:val="20"/>
                    <w:szCs w:val="20"/>
                  </w:rPr>
                </w:rPrChange>
              </w:rPr>
              <w:pPrChange w:id="3724" w:author="AdministratorKH" w:date="2017-07-18T12:30:00Z">
                <w:pPr>
                  <w:spacing w:after="0" w:line="240" w:lineRule="auto"/>
                </w:pPr>
              </w:pPrChange>
            </w:pPr>
            <w:r w:rsidRPr="00544959">
              <w:rPr>
                <w:rFonts w:ascii="Times New Roman" w:hAnsi="Times New Roman"/>
                <w:b/>
                <w:bCs/>
                <w:sz w:val="24"/>
                <w:szCs w:val="24"/>
                <w:rPrChange w:id="3725" w:author="AdministratorKH" w:date="2017-07-18T12:33:00Z">
                  <w:rPr>
                    <w:rFonts w:ascii="Times New Roman" w:hAnsi="Times New Roman"/>
                    <w:b/>
                    <w:bCs/>
                    <w:sz w:val="20"/>
                    <w:szCs w:val="20"/>
                  </w:rPr>
                </w:rPrChange>
              </w:rPr>
              <w:t xml:space="preserve">        DAKLAK</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26" w:author="AdministratorKH" w:date="2017-07-18T12:33:00Z">
                  <w:rPr>
                    <w:rFonts w:ascii="Times New Roman" w:hAnsi="Times New Roman"/>
                    <w:b/>
                    <w:bCs/>
                    <w:sz w:val="20"/>
                    <w:szCs w:val="20"/>
                  </w:rPr>
                </w:rPrChange>
              </w:rPr>
              <w:pPrChange w:id="3727" w:author="AdministratorKH" w:date="2017-07-18T12:30:00Z">
                <w:pPr>
                  <w:spacing w:after="0" w:line="240" w:lineRule="auto"/>
                  <w:jc w:val="right"/>
                </w:pPr>
              </w:pPrChange>
            </w:pPr>
            <w:r w:rsidRPr="00544959">
              <w:rPr>
                <w:rFonts w:ascii="Times New Roman" w:hAnsi="Times New Roman"/>
                <w:b/>
                <w:bCs/>
                <w:sz w:val="24"/>
                <w:szCs w:val="24"/>
                <w:rPrChange w:id="3728" w:author="AdministratorKH" w:date="2017-07-18T12:33:00Z">
                  <w:rPr>
                    <w:rFonts w:ascii="Times New Roman" w:hAnsi="Times New Roman"/>
                    <w:b/>
                    <w:bCs/>
                    <w:sz w:val="20"/>
                    <w:szCs w:val="20"/>
                  </w:rPr>
                </w:rPrChange>
              </w:rPr>
              <w:t>25.000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29" w:author="AdministratorKH" w:date="2017-07-18T12:33:00Z">
                  <w:rPr>
                    <w:rFonts w:ascii="Times New Roman" w:hAnsi="Times New Roman"/>
                    <w:b/>
                    <w:bCs/>
                    <w:sz w:val="20"/>
                    <w:szCs w:val="20"/>
                  </w:rPr>
                </w:rPrChange>
              </w:rPr>
              <w:pPrChange w:id="3730" w:author="AdministratorKH" w:date="2017-07-18T12:30:00Z">
                <w:pPr>
                  <w:spacing w:after="0" w:line="240" w:lineRule="auto"/>
                  <w:jc w:val="right"/>
                </w:pPr>
              </w:pPrChange>
            </w:pPr>
            <w:r w:rsidRPr="00544959">
              <w:rPr>
                <w:rFonts w:ascii="Times New Roman" w:hAnsi="Times New Roman"/>
                <w:b/>
                <w:bCs/>
                <w:sz w:val="24"/>
                <w:szCs w:val="24"/>
                <w:rPrChange w:id="3731" w:author="AdministratorKH" w:date="2017-07-18T12:33:00Z">
                  <w:rPr>
                    <w:rFonts w:ascii="Times New Roman" w:hAnsi="Times New Roman"/>
                    <w:b/>
                    <w:bCs/>
                    <w:sz w:val="20"/>
                    <w:szCs w:val="20"/>
                  </w:rPr>
                </w:rPrChange>
              </w:rPr>
              <w:t>150.000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32" w:author="AdministratorKH" w:date="2017-07-18T12:33:00Z">
                  <w:rPr>
                    <w:rFonts w:ascii="Times New Roman" w:hAnsi="Times New Roman"/>
                    <w:b/>
                    <w:bCs/>
                    <w:sz w:val="20"/>
                    <w:szCs w:val="20"/>
                  </w:rPr>
                </w:rPrChange>
              </w:rPr>
              <w:pPrChange w:id="3733" w:author="AdministratorKH" w:date="2017-07-18T12:30:00Z">
                <w:pPr>
                  <w:spacing w:after="0" w:line="240" w:lineRule="auto"/>
                  <w:jc w:val="right"/>
                </w:pPr>
              </w:pPrChange>
            </w:pPr>
            <w:r w:rsidRPr="00544959">
              <w:rPr>
                <w:rFonts w:ascii="Times New Roman" w:hAnsi="Times New Roman"/>
                <w:b/>
                <w:bCs/>
                <w:sz w:val="24"/>
                <w:szCs w:val="24"/>
                <w:rPrChange w:id="3734" w:author="AdministratorKH" w:date="2017-07-18T12:33:00Z">
                  <w:rPr>
                    <w:rFonts w:ascii="Times New Roman" w:hAnsi="Times New Roman"/>
                    <w:b/>
                    <w:bCs/>
                    <w:sz w:val="20"/>
                    <w:szCs w:val="20"/>
                  </w:rPr>
                </w:rPrChange>
              </w:rPr>
              <w:t>300.000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35" w:author="AdministratorKH" w:date="2017-07-18T12:33:00Z">
                  <w:rPr>
                    <w:rFonts w:ascii="Times New Roman" w:hAnsi="Times New Roman"/>
                    <w:b/>
                    <w:bCs/>
                    <w:sz w:val="20"/>
                    <w:szCs w:val="20"/>
                  </w:rPr>
                </w:rPrChange>
              </w:rPr>
              <w:pPrChange w:id="3736" w:author="AdministratorKH" w:date="2017-07-18T12:30:00Z">
                <w:pPr>
                  <w:spacing w:after="0" w:line="240" w:lineRule="auto"/>
                  <w:jc w:val="right"/>
                </w:pPr>
              </w:pPrChange>
            </w:pPr>
            <w:r w:rsidRPr="00544959">
              <w:rPr>
                <w:rFonts w:ascii="Times New Roman" w:hAnsi="Times New Roman"/>
                <w:b/>
                <w:bCs/>
                <w:sz w:val="24"/>
                <w:szCs w:val="24"/>
                <w:rPrChange w:id="3737" w:author="AdministratorKH" w:date="2017-07-18T12:33:00Z">
                  <w:rPr>
                    <w:rFonts w:ascii="Times New Roman" w:hAnsi="Times New Roman"/>
                    <w:b/>
                    <w:bCs/>
                    <w:sz w:val="20"/>
                    <w:szCs w:val="20"/>
                  </w:rPr>
                </w:rPrChange>
              </w:rPr>
              <w:t>150.000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38" w:author="AdministratorKH" w:date="2017-07-18T12:33:00Z">
                  <w:rPr>
                    <w:rFonts w:ascii="Times New Roman" w:hAnsi="Times New Roman"/>
                    <w:b/>
                    <w:bCs/>
                    <w:sz w:val="20"/>
                    <w:szCs w:val="20"/>
                  </w:rPr>
                </w:rPrChange>
              </w:rPr>
              <w:pPrChange w:id="3739" w:author="AdministratorKH" w:date="2017-07-18T12:30:00Z">
                <w:pPr>
                  <w:spacing w:after="0" w:line="240" w:lineRule="auto"/>
                  <w:jc w:val="right"/>
                </w:pPr>
              </w:pPrChange>
            </w:pPr>
            <w:r w:rsidRPr="00544959">
              <w:rPr>
                <w:rFonts w:ascii="Times New Roman" w:hAnsi="Times New Roman"/>
                <w:b/>
                <w:bCs/>
                <w:sz w:val="24"/>
                <w:szCs w:val="24"/>
                <w:rPrChange w:id="3740" w:author="AdministratorKH" w:date="2017-07-18T12:33:00Z">
                  <w:rPr>
                    <w:rFonts w:ascii="Times New Roman" w:hAnsi="Times New Roman"/>
                    <w:b/>
                    <w:bCs/>
                    <w:sz w:val="20"/>
                    <w:szCs w:val="20"/>
                  </w:rPr>
                </w:rPrChange>
              </w:rPr>
              <w:t>25.000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741" w:author="AdministratorKH" w:date="2017-07-18T12:33:00Z">
                  <w:rPr>
                    <w:rFonts w:ascii="Times New Roman" w:hAnsi="Times New Roman"/>
                    <w:sz w:val="20"/>
                    <w:szCs w:val="20"/>
                  </w:rPr>
                </w:rPrChange>
              </w:rPr>
              <w:pPrChange w:id="3742" w:author="AdministratorKH" w:date="2017-07-18T12:30:00Z">
                <w:pPr>
                  <w:spacing w:after="0" w:line="240" w:lineRule="auto"/>
                  <w:jc w:val="center"/>
                </w:pPr>
              </w:pPrChange>
            </w:pPr>
            <w:r w:rsidRPr="00544959">
              <w:rPr>
                <w:rFonts w:ascii="Times New Roman" w:hAnsi="Times New Roman"/>
                <w:sz w:val="24"/>
                <w:szCs w:val="24"/>
                <w:rPrChange w:id="3743"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744" w:author="AdministratorKH" w:date="2017-07-18T12:33:00Z">
                  <w:rPr>
                    <w:rFonts w:ascii="Times New Roman" w:hAnsi="Times New Roman"/>
                    <w:sz w:val="20"/>
                    <w:szCs w:val="20"/>
                  </w:rPr>
                </w:rPrChange>
              </w:rPr>
              <w:pPrChange w:id="3745" w:author="AdministratorKH" w:date="2017-07-18T12:30:00Z">
                <w:pPr>
                  <w:spacing w:after="0" w:line="240" w:lineRule="auto"/>
                </w:pPr>
              </w:pPrChange>
            </w:pPr>
            <w:r w:rsidRPr="00544959">
              <w:rPr>
                <w:rFonts w:ascii="Times New Roman" w:hAnsi="Times New Roman"/>
                <w:sz w:val="24"/>
                <w:szCs w:val="24"/>
                <w:rPrChange w:id="3746" w:author="AdministratorKH" w:date="2017-07-18T12:33:00Z">
                  <w:rPr>
                    <w:rFonts w:ascii="Times New Roman" w:hAnsi="Times New Roman"/>
                    <w:sz w:val="20"/>
                    <w:szCs w:val="20"/>
                  </w:rPr>
                </w:rPrChange>
              </w:rPr>
              <w:t xml:space="preserve"> DNTN TM KHÁNH THƯ</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47" w:author="AdministratorKH" w:date="2017-07-18T12:33:00Z">
                  <w:rPr>
                    <w:rFonts w:ascii="Times New Roman" w:hAnsi="Times New Roman"/>
                    <w:sz w:val="20"/>
                    <w:szCs w:val="20"/>
                  </w:rPr>
                </w:rPrChange>
              </w:rPr>
              <w:pPrChange w:id="3748" w:author="AdministratorKH" w:date="2017-07-18T12:30:00Z">
                <w:pPr>
                  <w:spacing w:after="0" w:line="240" w:lineRule="auto"/>
                  <w:jc w:val="right"/>
                </w:pPr>
              </w:pPrChange>
            </w:pPr>
            <w:r w:rsidRPr="00544959">
              <w:rPr>
                <w:rFonts w:ascii="Times New Roman" w:hAnsi="Times New Roman"/>
                <w:sz w:val="24"/>
                <w:szCs w:val="24"/>
                <w:rPrChange w:id="3749" w:author="AdministratorKH" w:date="2017-07-18T12:33:00Z">
                  <w:rPr>
                    <w:rFonts w:ascii="Times New Roman" w:hAnsi="Times New Roman"/>
                    <w:sz w:val="20"/>
                    <w:szCs w:val="20"/>
                  </w:rPr>
                </w:rPrChange>
              </w:rPr>
              <w:t>25.000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50" w:author="AdministratorKH" w:date="2017-07-18T12:33:00Z">
                  <w:rPr>
                    <w:rFonts w:ascii="Times New Roman" w:hAnsi="Times New Roman"/>
                    <w:sz w:val="20"/>
                    <w:szCs w:val="20"/>
                  </w:rPr>
                </w:rPrChange>
              </w:rPr>
              <w:pPrChange w:id="3751" w:author="AdministratorKH" w:date="2017-07-18T12:30:00Z">
                <w:pPr>
                  <w:spacing w:after="0" w:line="240" w:lineRule="auto"/>
                  <w:jc w:val="right"/>
                </w:pPr>
              </w:pPrChange>
            </w:pPr>
            <w:r w:rsidRPr="00544959">
              <w:rPr>
                <w:rFonts w:ascii="Times New Roman" w:hAnsi="Times New Roman"/>
                <w:sz w:val="24"/>
                <w:szCs w:val="24"/>
                <w:rPrChange w:id="3752" w:author="AdministratorKH" w:date="2017-07-18T12:33:00Z">
                  <w:rPr>
                    <w:rFonts w:ascii="Times New Roman" w:hAnsi="Times New Roman"/>
                    <w:sz w:val="20"/>
                    <w:szCs w:val="20"/>
                  </w:rPr>
                </w:rPrChange>
              </w:rPr>
              <w:t>150.000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53" w:author="AdministratorKH" w:date="2017-07-18T12:33:00Z">
                  <w:rPr>
                    <w:rFonts w:ascii="Times New Roman" w:hAnsi="Times New Roman"/>
                    <w:sz w:val="20"/>
                    <w:szCs w:val="20"/>
                  </w:rPr>
                </w:rPrChange>
              </w:rPr>
              <w:pPrChange w:id="3754" w:author="AdministratorKH" w:date="2017-07-18T12:30:00Z">
                <w:pPr>
                  <w:spacing w:after="0" w:line="240" w:lineRule="auto"/>
                  <w:jc w:val="right"/>
                </w:pPr>
              </w:pPrChange>
            </w:pPr>
            <w:r w:rsidRPr="00544959">
              <w:rPr>
                <w:rFonts w:ascii="Times New Roman" w:hAnsi="Times New Roman"/>
                <w:sz w:val="24"/>
                <w:szCs w:val="24"/>
                <w:rPrChange w:id="3755" w:author="AdministratorKH" w:date="2017-07-18T12:33:00Z">
                  <w:rPr>
                    <w:rFonts w:ascii="Times New Roman" w:hAnsi="Times New Roman"/>
                    <w:sz w:val="20"/>
                    <w:szCs w:val="20"/>
                  </w:rPr>
                </w:rPrChange>
              </w:rPr>
              <w:t>300.000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56" w:author="AdministratorKH" w:date="2017-07-18T12:33:00Z">
                  <w:rPr>
                    <w:rFonts w:ascii="Times New Roman" w:hAnsi="Times New Roman"/>
                    <w:sz w:val="20"/>
                    <w:szCs w:val="20"/>
                  </w:rPr>
                </w:rPrChange>
              </w:rPr>
              <w:pPrChange w:id="3757" w:author="AdministratorKH" w:date="2017-07-18T12:30:00Z">
                <w:pPr>
                  <w:spacing w:after="0" w:line="240" w:lineRule="auto"/>
                  <w:jc w:val="right"/>
                </w:pPr>
              </w:pPrChange>
            </w:pPr>
            <w:r w:rsidRPr="00544959">
              <w:rPr>
                <w:rFonts w:ascii="Times New Roman" w:hAnsi="Times New Roman"/>
                <w:sz w:val="24"/>
                <w:szCs w:val="24"/>
                <w:rPrChange w:id="3758" w:author="AdministratorKH" w:date="2017-07-18T12:33:00Z">
                  <w:rPr>
                    <w:rFonts w:ascii="Times New Roman" w:hAnsi="Times New Roman"/>
                    <w:sz w:val="20"/>
                    <w:szCs w:val="20"/>
                  </w:rPr>
                </w:rPrChange>
              </w:rPr>
              <w:t>150.000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59" w:author="AdministratorKH" w:date="2017-07-18T12:33:00Z">
                  <w:rPr>
                    <w:rFonts w:ascii="Times New Roman" w:hAnsi="Times New Roman"/>
                    <w:sz w:val="20"/>
                    <w:szCs w:val="20"/>
                  </w:rPr>
                </w:rPrChange>
              </w:rPr>
              <w:pPrChange w:id="3760" w:author="AdministratorKH" w:date="2017-07-18T12:30:00Z">
                <w:pPr>
                  <w:spacing w:after="0" w:line="240" w:lineRule="auto"/>
                  <w:jc w:val="right"/>
                </w:pPr>
              </w:pPrChange>
            </w:pPr>
            <w:r w:rsidRPr="00544959">
              <w:rPr>
                <w:rFonts w:ascii="Times New Roman" w:hAnsi="Times New Roman"/>
                <w:sz w:val="24"/>
                <w:szCs w:val="24"/>
                <w:rPrChange w:id="3761" w:author="AdministratorKH" w:date="2017-07-18T12:33:00Z">
                  <w:rPr>
                    <w:rFonts w:ascii="Times New Roman" w:hAnsi="Times New Roman"/>
                    <w:sz w:val="20"/>
                    <w:szCs w:val="20"/>
                  </w:rPr>
                </w:rPrChange>
              </w:rPr>
              <w:t>25.000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762" w:author="AdministratorKH" w:date="2017-07-18T12:33:00Z">
                  <w:rPr>
                    <w:rFonts w:ascii="Times New Roman" w:hAnsi="Times New Roman"/>
                    <w:b/>
                    <w:bCs/>
                    <w:sz w:val="20"/>
                    <w:szCs w:val="20"/>
                  </w:rPr>
                </w:rPrChange>
              </w:rPr>
              <w:pPrChange w:id="3763" w:author="AdministratorKH" w:date="2017-07-18T12:30:00Z">
                <w:pPr>
                  <w:spacing w:after="0" w:line="240" w:lineRule="auto"/>
                </w:pPr>
              </w:pPrChange>
            </w:pPr>
            <w:r w:rsidRPr="00544959">
              <w:rPr>
                <w:rFonts w:ascii="Times New Roman" w:hAnsi="Times New Roman"/>
                <w:b/>
                <w:bCs/>
                <w:sz w:val="24"/>
                <w:szCs w:val="24"/>
                <w:rPrChange w:id="3764" w:author="AdministratorKH" w:date="2017-07-18T12:33:00Z">
                  <w:rPr>
                    <w:rFonts w:ascii="Times New Roman" w:hAnsi="Times New Roman"/>
                    <w:b/>
                    <w:bCs/>
                    <w:sz w:val="20"/>
                    <w:szCs w:val="20"/>
                  </w:rPr>
                </w:rPrChange>
              </w:rPr>
              <w:t xml:space="preserve">        TRÀ VINH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65" w:author="AdministratorKH" w:date="2017-07-18T12:33:00Z">
                  <w:rPr>
                    <w:rFonts w:ascii="Times New Roman" w:hAnsi="Times New Roman"/>
                    <w:b/>
                    <w:bCs/>
                    <w:sz w:val="20"/>
                    <w:szCs w:val="20"/>
                  </w:rPr>
                </w:rPrChange>
              </w:rPr>
              <w:pPrChange w:id="3766" w:author="AdministratorKH" w:date="2017-07-18T12:30:00Z">
                <w:pPr>
                  <w:spacing w:after="0" w:line="240" w:lineRule="auto"/>
                  <w:jc w:val="right"/>
                </w:pPr>
              </w:pPrChange>
            </w:pPr>
            <w:r w:rsidRPr="00544959">
              <w:rPr>
                <w:rFonts w:ascii="Times New Roman" w:hAnsi="Times New Roman"/>
                <w:b/>
                <w:bCs/>
                <w:sz w:val="24"/>
                <w:szCs w:val="24"/>
                <w:rPrChange w:id="3767" w:author="AdministratorKH" w:date="2017-07-18T12:33:00Z">
                  <w:rPr>
                    <w:rFonts w:ascii="Times New Roman" w:hAnsi="Times New Roman"/>
                    <w:b/>
                    <w:bCs/>
                    <w:sz w:val="20"/>
                    <w:szCs w:val="20"/>
                  </w:rPr>
                </w:rPrChange>
              </w:rPr>
              <w:t>36.000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68" w:author="AdministratorKH" w:date="2017-07-18T12:33:00Z">
                  <w:rPr>
                    <w:rFonts w:ascii="Times New Roman" w:hAnsi="Times New Roman"/>
                    <w:b/>
                    <w:bCs/>
                    <w:sz w:val="20"/>
                    <w:szCs w:val="20"/>
                  </w:rPr>
                </w:rPrChange>
              </w:rPr>
              <w:pPrChange w:id="3769" w:author="AdministratorKH" w:date="2017-07-18T12:30:00Z">
                <w:pPr>
                  <w:spacing w:after="0" w:line="240" w:lineRule="auto"/>
                  <w:jc w:val="right"/>
                </w:pPr>
              </w:pPrChange>
            </w:pPr>
            <w:r w:rsidRPr="00544959">
              <w:rPr>
                <w:rFonts w:ascii="Times New Roman" w:hAnsi="Times New Roman"/>
                <w:b/>
                <w:bCs/>
                <w:sz w:val="24"/>
                <w:szCs w:val="24"/>
                <w:rPrChange w:id="3770" w:author="AdministratorKH" w:date="2017-07-18T12:33:00Z">
                  <w:rPr>
                    <w:rFonts w:ascii="Times New Roman" w:hAnsi="Times New Roman"/>
                    <w:b/>
                    <w:bCs/>
                    <w:sz w:val="20"/>
                    <w:szCs w:val="20"/>
                  </w:rPr>
                </w:rPrChange>
              </w:rPr>
              <w:t>230.500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71" w:author="AdministratorKH" w:date="2017-07-18T12:33:00Z">
                  <w:rPr>
                    <w:rFonts w:ascii="Times New Roman" w:hAnsi="Times New Roman"/>
                    <w:b/>
                    <w:bCs/>
                    <w:sz w:val="20"/>
                    <w:szCs w:val="20"/>
                  </w:rPr>
                </w:rPrChange>
              </w:rPr>
              <w:pPrChange w:id="3772" w:author="AdministratorKH" w:date="2017-07-18T12:30:00Z">
                <w:pPr>
                  <w:spacing w:after="0" w:line="240" w:lineRule="auto"/>
                  <w:jc w:val="right"/>
                </w:pPr>
              </w:pPrChange>
            </w:pPr>
            <w:r w:rsidRPr="00544959">
              <w:rPr>
                <w:rFonts w:ascii="Times New Roman" w:hAnsi="Times New Roman"/>
                <w:b/>
                <w:bCs/>
                <w:sz w:val="24"/>
                <w:szCs w:val="24"/>
                <w:rPrChange w:id="3773" w:author="AdministratorKH" w:date="2017-07-18T12:33:00Z">
                  <w:rPr>
                    <w:rFonts w:ascii="Times New Roman" w:hAnsi="Times New Roman"/>
                    <w:b/>
                    <w:bCs/>
                    <w:sz w:val="20"/>
                    <w:szCs w:val="20"/>
                  </w:rPr>
                </w:rPrChange>
              </w:rPr>
              <w:t>432.000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74" w:author="AdministratorKH" w:date="2017-07-18T12:33:00Z">
                  <w:rPr>
                    <w:rFonts w:ascii="Times New Roman" w:hAnsi="Times New Roman"/>
                    <w:b/>
                    <w:bCs/>
                    <w:sz w:val="20"/>
                    <w:szCs w:val="20"/>
                  </w:rPr>
                </w:rPrChange>
              </w:rPr>
              <w:pPrChange w:id="3775" w:author="AdministratorKH" w:date="2017-07-18T12:30:00Z">
                <w:pPr>
                  <w:spacing w:after="0" w:line="240" w:lineRule="auto"/>
                  <w:jc w:val="right"/>
                </w:pPr>
              </w:pPrChange>
            </w:pPr>
            <w:r w:rsidRPr="00544959">
              <w:rPr>
                <w:rFonts w:ascii="Times New Roman" w:hAnsi="Times New Roman"/>
                <w:b/>
                <w:bCs/>
                <w:sz w:val="24"/>
                <w:szCs w:val="24"/>
                <w:rPrChange w:id="3776" w:author="AdministratorKH" w:date="2017-07-18T12:33:00Z">
                  <w:rPr>
                    <w:rFonts w:ascii="Times New Roman" w:hAnsi="Times New Roman"/>
                    <w:b/>
                    <w:bCs/>
                    <w:sz w:val="20"/>
                    <w:szCs w:val="20"/>
                  </w:rPr>
                </w:rPrChange>
              </w:rPr>
              <w:t>201.500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777" w:author="AdministratorKH" w:date="2017-07-18T12:33:00Z">
                  <w:rPr>
                    <w:rFonts w:ascii="Times New Roman" w:hAnsi="Times New Roman"/>
                    <w:b/>
                    <w:bCs/>
                    <w:sz w:val="20"/>
                    <w:szCs w:val="20"/>
                  </w:rPr>
                </w:rPrChange>
              </w:rPr>
              <w:pPrChange w:id="3778" w:author="AdministratorKH" w:date="2017-07-18T12:30:00Z">
                <w:pPr>
                  <w:spacing w:after="0" w:line="240" w:lineRule="auto"/>
                  <w:jc w:val="right"/>
                </w:pPr>
              </w:pPrChange>
            </w:pPr>
            <w:r w:rsidRPr="00544959">
              <w:rPr>
                <w:rFonts w:ascii="Times New Roman" w:hAnsi="Times New Roman"/>
                <w:b/>
                <w:bCs/>
                <w:sz w:val="24"/>
                <w:szCs w:val="24"/>
                <w:rPrChange w:id="3779" w:author="AdministratorKH" w:date="2017-07-18T12:33:00Z">
                  <w:rPr>
                    <w:rFonts w:ascii="Times New Roman" w:hAnsi="Times New Roman"/>
                    <w:b/>
                    <w:bCs/>
                    <w:sz w:val="20"/>
                    <w:szCs w:val="20"/>
                  </w:rPr>
                </w:rPrChange>
              </w:rPr>
              <w:t>33.583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780" w:author="AdministratorKH" w:date="2017-07-18T12:33:00Z">
                  <w:rPr>
                    <w:rFonts w:ascii="Times New Roman" w:hAnsi="Times New Roman"/>
                    <w:sz w:val="20"/>
                    <w:szCs w:val="20"/>
                  </w:rPr>
                </w:rPrChange>
              </w:rPr>
              <w:pPrChange w:id="3781" w:author="AdministratorKH" w:date="2017-07-18T12:30:00Z">
                <w:pPr>
                  <w:spacing w:after="0" w:line="240" w:lineRule="auto"/>
                  <w:jc w:val="center"/>
                </w:pPr>
              </w:pPrChange>
            </w:pPr>
            <w:r w:rsidRPr="00544959">
              <w:rPr>
                <w:rFonts w:ascii="Times New Roman" w:hAnsi="Times New Roman"/>
                <w:sz w:val="24"/>
                <w:szCs w:val="24"/>
                <w:rPrChange w:id="3782"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783" w:author="AdministratorKH" w:date="2017-07-18T12:33:00Z">
                  <w:rPr>
                    <w:rFonts w:ascii="Times New Roman" w:hAnsi="Times New Roman"/>
                    <w:sz w:val="20"/>
                    <w:szCs w:val="20"/>
                  </w:rPr>
                </w:rPrChange>
              </w:rPr>
              <w:pPrChange w:id="3784" w:author="AdministratorKH" w:date="2017-07-18T12:30:00Z">
                <w:pPr>
                  <w:spacing w:after="0" w:line="240" w:lineRule="auto"/>
                </w:pPr>
              </w:pPrChange>
            </w:pPr>
            <w:r w:rsidRPr="00544959">
              <w:rPr>
                <w:rFonts w:ascii="Times New Roman" w:hAnsi="Times New Roman"/>
                <w:sz w:val="24"/>
                <w:szCs w:val="24"/>
                <w:rPrChange w:id="3785" w:author="AdministratorKH" w:date="2017-07-18T12:33:00Z">
                  <w:rPr>
                    <w:rFonts w:ascii="Times New Roman" w:hAnsi="Times New Roman"/>
                    <w:sz w:val="20"/>
                    <w:szCs w:val="20"/>
                  </w:rPr>
                </w:rPrChange>
              </w:rPr>
              <w:t xml:space="preserve"> DNTN TRƯƠNG ĐÌNH PHAN</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86" w:author="AdministratorKH" w:date="2017-07-18T12:33:00Z">
                  <w:rPr>
                    <w:rFonts w:ascii="Times New Roman" w:hAnsi="Times New Roman"/>
                    <w:sz w:val="20"/>
                    <w:szCs w:val="20"/>
                  </w:rPr>
                </w:rPrChange>
              </w:rPr>
              <w:pPrChange w:id="3787" w:author="AdministratorKH" w:date="2017-07-18T12:30:00Z">
                <w:pPr>
                  <w:spacing w:after="0" w:line="240" w:lineRule="auto"/>
                  <w:jc w:val="right"/>
                </w:pPr>
              </w:pPrChange>
            </w:pPr>
            <w:r w:rsidRPr="00544959">
              <w:rPr>
                <w:rFonts w:ascii="Times New Roman" w:hAnsi="Times New Roman"/>
                <w:sz w:val="24"/>
                <w:szCs w:val="24"/>
                <w:rPrChange w:id="3788" w:author="AdministratorKH" w:date="2017-07-18T12:33:00Z">
                  <w:rPr>
                    <w:rFonts w:ascii="Times New Roman" w:hAnsi="Times New Roman"/>
                    <w:sz w:val="20"/>
                    <w:szCs w:val="20"/>
                  </w:rPr>
                </w:rPrChange>
              </w:rPr>
              <w:t>36.000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89" w:author="AdministratorKH" w:date="2017-07-18T12:33:00Z">
                  <w:rPr>
                    <w:rFonts w:ascii="Times New Roman" w:hAnsi="Times New Roman"/>
                    <w:sz w:val="20"/>
                    <w:szCs w:val="20"/>
                  </w:rPr>
                </w:rPrChange>
              </w:rPr>
              <w:pPrChange w:id="3790" w:author="AdministratorKH" w:date="2017-07-18T12:30:00Z">
                <w:pPr>
                  <w:spacing w:after="0" w:line="240" w:lineRule="auto"/>
                  <w:jc w:val="right"/>
                </w:pPr>
              </w:pPrChange>
            </w:pPr>
            <w:r w:rsidRPr="00544959">
              <w:rPr>
                <w:rFonts w:ascii="Times New Roman" w:hAnsi="Times New Roman"/>
                <w:sz w:val="24"/>
                <w:szCs w:val="24"/>
                <w:rPrChange w:id="3791" w:author="AdministratorKH" w:date="2017-07-18T12:33:00Z">
                  <w:rPr>
                    <w:rFonts w:ascii="Times New Roman" w:hAnsi="Times New Roman"/>
                    <w:sz w:val="20"/>
                    <w:szCs w:val="20"/>
                  </w:rPr>
                </w:rPrChange>
              </w:rPr>
              <w:t>230.500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92" w:author="AdministratorKH" w:date="2017-07-18T12:33:00Z">
                  <w:rPr>
                    <w:rFonts w:ascii="Times New Roman" w:hAnsi="Times New Roman"/>
                    <w:sz w:val="20"/>
                    <w:szCs w:val="20"/>
                  </w:rPr>
                </w:rPrChange>
              </w:rPr>
              <w:pPrChange w:id="3793" w:author="AdministratorKH" w:date="2017-07-18T12:30:00Z">
                <w:pPr>
                  <w:spacing w:after="0" w:line="240" w:lineRule="auto"/>
                  <w:jc w:val="right"/>
                </w:pPr>
              </w:pPrChange>
            </w:pPr>
            <w:r w:rsidRPr="00544959">
              <w:rPr>
                <w:rFonts w:ascii="Times New Roman" w:hAnsi="Times New Roman"/>
                <w:sz w:val="24"/>
                <w:szCs w:val="24"/>
                <w:rPrChange w:id="3794" w:author="AdministratorKH" w:date="2017-07-18T12:33:00Z">
                  <w:rPr>
                    <w:rFonts w:ascii="Times New Roman" w:hAnsi="Times New Roman"/>
                    <w:sz w:val="20"/>
                    <w:szCs w:val="20"/>
                  </w:rPr>
                </w:rPrChange>
              </w:rPr>
              <w:t>432.000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95" w:author="AdministratorKH" w:date="2017-07-18T12:33:00Z">
                  <w:rPr>
                    <w:rFonts w:ascii="Times New Roman" w:hAnsi="Times New Roman"/>
                    <w:sz w:val="20"/>
                    <w:szCs w:val="20"/>
                  </w:rPr>
                </w:rPrChange>
              </w:rPr>
              <w:pPrChange w:id="3796" w:author="AdministratorKH" w:date="2017-07-18T12:30:00Z">
                <w:pPr>
                  <w:spacing w:after="0" w:line="240" w:lineRule="auto"/>
                  <w:jc w:val="right"/>
                </w:pPr>
              </w:pPrChange>
            </w:pPr>
            <w:r w:rsidRPr="00544959">
              <w:rPr>
                <w:rFonts w:ascii="Times New Roman" w:hAnsi="Times New Roman"/>
                <w:sz w:val="24"/>
                <w:szCs w:val="24"/>
                <w:rPrChange w:id="3797" w:author="AdministratorKH" w:date="2017-07-18T12:33:00Z">
                  <w:rPr>
                    <w:rFonts w:ascii="Times New Roman" w:hAnsi="Times New Roman"/>
                    <w:sz w:val="20"/>
                    <w:szCs w:val="20"/>
                  </w:rPr>
                </w:rPrChange>
              </w:rPr>
              <w:t>201.500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798" w:author="AdministratorKH" w:date="2017-07-18T12:33:00Z">
                  <w:rPr>
                    <w:rFonts w:ascii="Times New Roman" w:hAnsi="Times New Roman"/>
                    <w:sz w:val="20"/>
                    <w:szCs w:val="20"/>
                  </w:rPr>
                </w:rPrChange>
              </w:rPr>
              <w:pPrChange w:id="3799" w:author="AdministratorKH" w:date="2017-07-18T12:30:00Z">
                <w:pPr>
                  <w:spacing w:after="0" w:line="240" w:lineRule="auto"/>
                  <w:jc w:val="right"/>
                </w:pPr>
              </w:pPrChange>
            </w:pPr>
            <w:r w:rsidRPr="00544959">
              <w:rPr>
                <w:rFonts w:ascii="Times New Roman" w:hAnsi="Times New Roman"/>
                <w:sz w:val="24"/>
                <w:szCs w:val="24"/>
                <w:rPrChange w:id="3800" w:author="AdministratorKH" w:date="2017-07-18T12:33:00Z">
                  <w:rPr>
                    <w:rFonts w:ascii="Times New Roman" w:hAnsi="Times New Roman"/>
                    <w:sz w:val="20"/>
                    <w:szCs w:val="20"/>
                  </w:rPr>
                </w:rPrChange>
              </w:rPr>
              <w:t>33.583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801" w:author="AdministratorKH" w:date="2017-07-18T12:33:00Z">
                  <w:rPr>
                    <w:rFonts w:ascii="Times New Roman" w:hAnsi="Times New Roman"/>
                    <w:sz w:val="20"/>
                    <w:szCs w:val="20"/>
                  </w:rPr>
                </w:rPrChange>
              </w:rPr>
              <w:pPrChange w:id="3802" w:author="AdministratorKH" w:date="2017-07-18T12:30:00Z">
                <w:pPr>
                  <w:spacing w:after="0" w:line="240" w:lineRule="auto"/>
                  <w:jc w:val="center"/>
                </w:pPr>
              </w:pPrChange>
            </w:pPr>
            <w:r w:rsidRPr="00544959">
              <w:rPr>
                <w:rFonts w:ascii="Times New Roman" w:hAnsi="Times New Roman"/>
                <w:sz w:val="24"/>
                <w:szCs w:val="24"/>
                <w:rPrChange w:id="3803" w:author="AdministratorKH" w:date="2017-07-18T12:33:00Z">
                  <w:rPr>
                    <w:rFonts w:ascii="Times New Roman" w:hAnsi="Times New Roman"/>
                    <w:sz w:val="20"/>
                    <w:szCs w:val="20"/>
                  </w:rPr>
                </w:rPrChange>
              </w:rPr>
              <w:t>2</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804" w:author="AdministratorKH" w:date="2017-07-18T12:33:00Z">
                  <w:rPr>
                    <w:rFonts w:ascii="Times New Roman" w:hAnsi="Times New Roman"/>
                    <w:sz w:val="20"/>
                    <w:szCs w:val="20"/>
                  </w:rPr>
                </w:rPrChange>
              </w:rPr>
              <w:pPrChange w:id="3805" w:author="AdministratorKH" w:date="2017-07-18T12:30:00Z">
                <w:pPr>
                  <w:spacing w:after="0" w:line="240" w:lineRule="auto"/>
                </w:pPr>
              </w:pPrChange>
            </w:pPr>
            <w:r w:rsidRPr="00544959">
              <w:rPr>
                <w:rFonts w:ascii="Times New Roman" w:hAnsi="Times New Roman"/>
                <w:sz w:val="24"/>
                <w:szCs w:val="24"/>
                <w:rPrChange w:id="3806" w:author="AdministratorKH" w:date="2017-07-18T12:33:00Z">
                  <w:rPr>
                    <w:rFonts w:ascii="Times New Roman" w:hAnsi="Times New Roman"/>
                    <w:sz w:val="20"/>
                    <w:szCs w:val="20"/>
                  </w:rPr>
                </w:rPrChange>
              </w:rPr>
              <w:t xml:space="preserve"> DNTN LINH MỸ</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807" w:author="AdministratorKH" w:date="2017-07-18T12:33:00Z">
                  <w:rPr>
                    <w:rFonts w:ascii="Times New Roman" w:hAnsi="Times New Roman"/>
                    <w:sz w:val="20"/>
                    <w:szCs w:val="20"/>
                  </w:rPr>
                </w:rPrChange>
              </w:rPr>
              <w:pPrChange w:id="3808" w:author="AdministratorKH" w:date="2017-07-18T12:30:00Z">
                <w:pPr>
                  <w:spacing w:after="0" w:line="240" w:lineRule="auto"/>
                </w:pPr>
              </w:pPrChange>
            </w:pPr>
            <w:r w:rsidRPr="00544959">
              <w:rPr>
                <w:rFonts w:ascii="Times New Roman" w:hAnsi="Times New Roman"/>
                <w:sz w:val="24"/>
                <w:szCs w:val="24"/>
                <w:rPrChange w:id="3809"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10" w:author="AdministratorKH" w:date="2017-07-18T12:33:00Z">
                  <w:rPr>
                    <w:rFonts w:ascii="Times New Roman" w:hAnsi="Times New Roman"/>
                    <w:sz w:val="20"/>
                    <w:szCs w:val="20"/>
                  </w:rPr>
                </w:rPrChange>
              </w:rPr>
              <w:pPrChange w:id="3811" w:author="AdministratorKH" w:date="2017-07-18T12:30:00Z">
                <w:pPr>
                  <w:spacing w:after="0" w:line="240" w:lineRule="auto"/>
                  <w:jc w:val="right"/>
                </w:pPr>
              </w:pPrChange>
            </w:pPr>
            <w:r w:rsidRPr="00544959">
              <w:rPr>
                <w:rFonts w:ascii="Times New Roman" w:hAnsi="Times New Roman"/>
                <w:sz w:val="24"/>
                <w:szCs w:val="24"/>
                <w:rPrChange w:id="3812" w:author="AdministratorKH" w:date="2017-07-18T12:33:00Z">
                  <w:rPr>
                    <w:rFonts w:ascii="Times New Roman" w:hAnsi="Times New Roman"/>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813" w:author="AdministratorKH" w:date="2017-07-18T12:33:00Z">
                  <w:rPr>
                    <w:rFonts w:ascii="Times New Roman" w:hAnsi="Times New Roman"/>
                    <w:sz w:val="20"/>
                    <w:szCs w:val="20"/>
                  </w:rPr>
                </w:rPrChange>
              </w:rPr>
              <w:pPrChange w:id="3814" w:author="AdministratorKH" w:date="2017-07-18T12:30:00Z">
                <w:pPr>
                  <w:spacing w:after="0" w:line="240" w:lineRule="auto"/>
                </w:pPr>
              </w:pPrChange>
            </w:pPr>
            <w:r w:rsidRPr="00544959">
              <w:rPr>
                <w:rFonts w:ascii="Times New Roman" w:hAnsi="Times New Roman"/>
                <w:sz w:val="24"/>
                <w:szCs w:val="24"/>
                <w:rPrChange w:id="3815" w:author="AdministratorKH" w:date="2017-07-18T12:33:00Z">
                  <w:rPr>
                    <w:rFonts w:ascii="Times New Roman" w:hAnsi="Times New Roman"/>
                    <w:sz w:val="20"/>
                    <w:szCs w:val="20"/>
                  </w:rPr>
                </w:rPrChange>
              </w:rPr>
              <w:t> </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16" w:author="AdministratorKH" w:date="2017-07-18T12:33:00Z">
                  <w:rPr>
                    <w:rFonts w:ascii="Times New Roman" w:hAnsi="Times New Roman"/>
                    <w:sz w:val="20"/>
                    <w:szCs w:val="20"/>
                  </w:rPr>
                </w:rPrChange>
              </w:rPr>
              <w:pPrChange w:id="3817" w:author="AdministratorKH" w:date="2017-07-18T12:30:00Z">
                <w:pPr>
                  <w:spacing w:after="0" w:line="240" w:lineRule="auto"/>
                  <w:jc w:val="right"/>
                </w:pPr>
              </w:pPrChange>
            </w:pPr>
            <w:r w:rsidRPr="00544959">
              <w:rPr>
                <w:rFonts w:ascii="Times New Roman" w:hAnsi="Times New Roman"/>
                <w:sz w:val="24"/>
                <w:szCs w:val="24"/>
                <w:rPrChange w:id="3818" w:author="AdministratorKH" w:date="2017-07-18T12:33:00Z">
                  <w:rPr>
                    <w:rFonts w:ascii="Times New Roman" w:hAnsi="Times New Roman"/>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19" w:author="AdministratorKH" w:date="2017-07-18T12:33:00Z">
                  <w:rPr>
                    <w:rFonts w:ascii="Times New Roman" w:hAnsi="Times New Roman"/>
                    <w:sz w:val="20"/>
                    <w:szCs w:val="20"/>
                  </w:rPr>
                </w:rPrChange>
              </w:rPr>
              <w:pPrChange w:id="3820" w:author="AdministratorKH" w:date="2017-07-18T12:30:00Z">
                <w:pPr>
                  <w:spacing w:after="0" w:line="240" w:lineRule="auto"/>
                  <w:jc w:val="right"/>
                </w:pPr>
              </w:pPrChange>
            </w:pPr>
            <w:r w:rsidRPr="00544959">
              <w:rPr>
                <w:rFonts w:ascii="Times New Roman" w:hAnsi="Times New Roman"/>
                <w:sz w:val="24"/>
                <w:szCs w:val="24"/>
                <w:rPrChange w:id="3821" w:author="AdministratorKH" w:date="2017-07-18T12:33:00Z">
                  <w:rPr>
                    <w:rFonts w:ascii="Times New Roman" w:hAnsi="Times New Roman"/>
                    <w:sz w:val="20"/>
                    <w:szCs w:val="20"/>
                  </w:rPr>
                </w:rPrChange>
              </w:rPr>
              <w:t>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822" w:author="AdministratorKH" w:date="2017-07-18T12:33:00Z">
                  <w:rPr>
                    <w:rFonts w:ascii="Times New Roman" w:hAnsi="Times New Roman"/>
                    <w:b/>
                    <w:bCs/>
                    <w:sz w:val="20"/>
                    <w:szCs w:val="20"/>
                  </w:rPr>
                </w:rPrChange>
              </w:rPr>
              <w:pPrChange w:id="3823" w:author="AdministratorKH" w:date="2017-07-18T12:30:00Z">
                <w:pPr>
                  <w:spacing w:after="0" w:line="240" w:lineRule="auto"/>
                </w:pPr>
              </w:pPrChange>
            </w:pPr>
            <w:r w:rsidRPr="00544959">
              <w:rPr>
                <w:rFonts w:ascii="Times New Roman" w:hAnsi="Times New Roman"/>
                <w:b/>
                <w:bCs/>
                <w:sz w:val="24"/>
                <w:szCs w:val="24"/>
                <w:rPrChange w:id="3824" w:author="AdministratorKH" w:date="2017-07-18T12:33:00Z">
                  <w:rPr>
                    <w:rFonts w:ascii="Times New Roman" w:hAnsi="Times New Roman"/>
                    <w:b/>
                    <w:bCs/>
                    <w:sz w:val="20"/>
                    <w:szCs w:val="20"/>
                  </w:rPr>
                </w:rPrChange>
              </w:rPr>
              <w:t xml:space="preserve">        BÌNH PHƯỚC</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25" w:author="AdministratorKH" w:date="2017-07-18T12:33:00Z">
                  <w:rPr>
                    <w:rFonts w:ascii="Times New Roman" w:hAnsi="Times New Roman"/>
                    <w:b/>
                    <w:bCs/>
                    <w:sz w:val="20"/>
                    <w:szCs w:val="20"/>
                  </w:rPr>
                </w:rPrChange>
              </w:rPr>
              <w:pPrChange w:id="3826" w:author="AdministratorKH" w:date="2017-07-18T12:30:00Z">
                <w:pPr>
                  <w:spacing w:after="0" w:line="240" w:lineRule="auto"/>
                  <w:jc w:val="right"/>
                </w:pPr>
              </w:pPrChange>
            </w:pPr>
            <w:r w:rsidRPr="00544959">
              <w:rPr>
                <w:rFonts w:ascii="Times New Roman" w:hAnsi="Times New Roman"/>
                <w:b/>
                <w:bCs/>
                <w:sz w:val="24"/>
                <w:szCs w:val="24"/>
                <w:rPrChange w:id="3827" w:author="AdministratorKH" w:date="2017-07-18T12:33:00Z">
                  <w:rPr>
                    <w:rFonts w:ascii="Times New Roman" w:hAnsi="Times New Roman"/>
                    <w:b/>
                    <w:bCs/>
                    <w:sz w:val="20"/>
                    <w:szCs w:val="20"/>
                  </w:rPr>
                </w:rPrChange>
              </w:rPr>
              <w:t>94.000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28" w:author="AdministratorKH" w:date="2017-07-18T12:33:00Z">
                  <w:rPr>
                    <w:rFonts w:ascii="Times New Roman" w:hAnsi="Times New Roman"/>
                    <w:b/>
                    <w:bCs/>
                    <w:sz w:val="20"/>
                    <w:szCs w:val="20"/>
                  </w:rPr>
                </w:rPrChange>
              </w:rPr>
              <w:pPrChange w:id="3829" w:author="AdministratorKH" w:date="2017-07-18T12:30:00Z">
                <w:pPr>
                  <w:spacing w:after="0" w:line="240" w:lineRule="auto"/>
                  <w:jc w:val="right"/>
                </w:pPr>
              </w:pPrChange>
            </w:pPr>
            <w:r w:rsidRPr="00544959">
              <w:rPr>
                <w:rFonts w:ascii="Times New Roman" w:hAnsi="Times New Roman"/>
                <w:b/>
                <w:bCs/>
                <w:sz w:val="24"/>
                <w:szCs w:val="24"/>
                <w:rPrChange w:id="3830" w:author="AdministratorKH" w:date="2017-07-18T12:33:00Z">
                  <w:rPr>
                    <w:rFonts w:ascii="Times New Roman" w:hAnsi="Times New Roman"/>
                    <w:b/>
                    <w:bCs/>
                    <w:sz w:val="20"/>
                    <w:szCs w:val="20"/>
                  </w:rPr>
                </w:rPrChange>
              </w:rPr>
              <w:t>582.000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31" w:author="AdministratorKH" w:date="2017-07-18T12:33:00Z">
                  <w:rPr>
                    <w:rFonts w:ascii="Times New Roman" w:hAnsi="Times New Roman"/>
                    <w:b/>
                    <w:bCs/>
                    <w:sz w:val="20"/>
                    <w:szCs w:val="20"/>
                  </w:rPr>
                </w:rPrChange>
              </w:rPr>
              <w:pPrChange w:id="3832" w:author="AdministratorKH" w:date="2017-07-18T12:30:00Z">
                <w:pPr>
                  <w:spacing w:after="0" w:line="240" w:lineRule="auto"/>
                  <w:jc w:val="right"/>
                </w:pPr>
              </w:pPrChange>
            </w:pPr>
            <w:r w:rsidRPr="00544959">
              <w:rPr>
                <w:rFonts w:ascii="Times New Roman" w:hAnsi="Times New Roman"/>
                <w:b/>
                <w:bCs/>
                <w:sz w:val="24"/>
                <w:szCs w:val="24"/>
                <w:rPrChange w:id="3833" w:author="AdministratorKH" w:date="2017-07-18T12:33:00Z">
                  <w:rPr>
                    <w:rFonts w:ascii="Times New Roman" w:hAnsi="Times New Roman"/>
                    <w:b/>
                    <w:bCs/>
                    <w:sz w:val="20"/>
                    <w:szCs w:val="20"/>
                  </w:rPr>
                </w:rPrChange>
              </w:rPr>
              <w:t>1.128.000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34" w:author="AdministratorKH" w:date="2017-07-18T12:33:00Z">
                  <w:rPr>
                    <w:rFonts w:ascii="Times New Roman" w:hAnsi="Times New Roman"/>
                    <w:b/>
                    <w:bCs/>
                    <w:sz w:val="20"/>
                    <w:szCs w:val="20"/>
                  </w:rPr>
                </w:rPrChange>
              </w:rPr>
              <w:pPrChange w:id="3835" w:author="AdministratorKH" w:date="2017-07-18T12:30:00Z">
                <w:pPr>
                  <w:spacing w:after="0" w:line="240" w:lineRule="auto"/>
                  <w:jc w:val="right"/>
                </w:pPr>
              </w:pPrChange>
            </w:pPr>
            <w:r w:rsidRPr="00544959">
              <w:rPr>
                <w:rFonts w:ascii="Times New Roman" w:hAnsi="Times New Roman"/>
                <w:b/>
                <w:bCs/>
                <w:sz w:val="24"/>
                <w:szCs w:val="24"/>
                <w:rPrChange w:id="3836" w:author="AdministratorKH" w:date="2017-07-18T12:33:00Z">
                  <w:rPr>
                    <w:rFonts w:ascii="Times New Roman" w:hAnsi="Times New Roman"/>
                    <w:b/>
                    <w:bCs/>
                    <w:sz w:val="20"/>
                    <w:szCs w:val="20"/>
                  </w:rPr>
                </w:rPrChange>
              </w:rPr>
              <w:t>546.000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37" w:author="AdministratorKH" w:date="2017-07-18T12:33:00Z">
                  <w:rPr>
                    <w:rFonts w:ascii="Times New Roman" w:hAnsi="Times New Roman"/>
                    <w:b/>
                    <w:bCs/>
                    <w:sz w:val="20"/>
                    <w:szCs w:val="20"/>
                  </w:rPr>
                </w:rPrChange>
              </w:rPr>
              <w:pPrChange w:id="3838" w:author="AdministratorKH" w:date="2017-07-18T12:30:00Z">
                <w:pPr>
                  <w:spacing w:after="0" w:line="240" w:lineRule="auto"/>
                  <w:jc w:val="right"/>
                </w:pPr>
              </w:pPrChange>
            </w:pPr>
            <w:r w:rsidRPr="00544959">
              <w:rPr>
                <w:rFonts w:ascii="Times New Roman" w:hAnsi="Times New Roman"/>
                <w:b/>
                <w:bCs/>
                <w:sz w:val="24"/>
                <w:szCs w:val="24"/>
                <w:rPrChange w:id="3839" w:author="AdministratorKH" w:date="2017-07-18T12:33:00Z">
                  <w:rPr>
                    <w:rFonts w:ascii="Times New Roman" w:hAnsi="Times New Roman"/>
                    <w:b/>
                    <w:bCs/>
                    <w:sz w:val="20"/>
                    <w:szCs w:val="20"/>
                  </w:rPr>
                </w:rPrChange>
              </w:rPr>
              <w:t>91.000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840" w:author="AdministratorKH" w:date="2017-07-18T12:33:00Z">
                  <w:rPr>
                    <w:rFonts w:ascii="Times New Roman" w:hAnsi="Times New Roman"/>
                    <w:sz w:val="20"/>
                    <w:szCs w:val="20"/>
                  </w:rPr>
                </w:rPrChange>
              </w:rPr>
              <w:pPrChange w:id="3841" w:author="AdministratorKH" w:date="2017-07-18T12:30:00Z">
                <w:pPr>
                  <w:spacing w:after="0" w:line="240" w:lineRule="auto"/>
                  <w:jc w:val="center"/>
                </w:pPr>
              </w:pPrChange>
            </w:pPr>
            <w:r w:rsidRPr="00544959">
              <w:rPr>
                <w:rFonts w:ascii="Times New Roman" w:hAnsi="Times New Roman"/>
                <w:sz w:val="24"/>
                <w:szCs w:val="24"/>
                <w:rPrChange w:id="3842"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843" w:author="AdministratorKH" w:date="2017-07-18T12:33:00Z">
                  <w:rPr>
                    <w:rFonts w:ascii="Times New Roman" w:hAnsi="Times New Roman"/>
                    <w:sz w:val="20"/>
                    <w:szCs w:val="20"/>
                  </w:rPr>
                </w:rPrChange>
              </w:rPr>
              <w:pPrChange w:id="3844" w:author="AdministratorKH" w:date="2017-07-18T12:30:00Z">
                <w:pPr>
                  <w:spacing w:after="0" w:line="240" w:lineRule="auto"/>
                </w:pPr>
              </w:pPrChange>
            </w:pPr>
            <w:r w:rsidRPr="00544959">
              <w:rPr>
                <w:rFonts w:ascii="Times New Roman" w:hAnsi="Times New Roman"/>
                <w:sz w:val="24"/>
                <w:szCs w:val="24"/>
                <w:rPrChange w:id="3845" w:author="AdministratorKH" w:date="2017-07-18T12:33:00Z">
                  <w:rPr>
                    <w:rFonts w:ascii="Times New Roman" w:hAnsi="Times New Roman"/>
                    <w:sz w:val="20"/>
                    <w:szCs w:val="20"/>
                  </w:rPr>
                </w:rPrChange>
              </w:rPr>
              <w:t xml:space="preserve"> CTY TNHH MTV ĐẠI ĐÔNG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46" w:author="AdministratorKH" w:date="2017-07-18T12:33:00Z">
                  <w:rPr>
                    <w:rFonts w:ascii="Times New Roman" w:hAnsi="Times New Roman"/>
                    <w:sz w:val="20"/>
                    <w:szCs w:val="20"/>
                  </w:rPr>
                </w:rPrChange>
              </w:rPr>
              <w:pPrChange w:id="3847" w:author="AdministratorKH" w:date="2017-07-18T12:30:00Z">
                <w:pPr>
                  <w:spacing w:after="0" w:line="240" w:lineRule="auto"/>
                  <w:jc w:val="right"/>
                </w:pPr>
              </w:pPrChange>
            </w:pPr>
            <w:r w:rsidRPr="00544959">
              <w:rPr>
                <w:rFonts w:ascii="Times New Roman" w:hAnsi="Times New Roman"/>
                <w:sz w:val="24"/>
                <w:szCs w:val="24"/>
                <w:rPrChange w:id="3848" w:author="AdministratorKH" w:date="2017-07-18T12:33:00Z">
                  <w:rPr>
                    <w:rFonts w:ascii="Times New Roman" w:hAnsi="Times New Roman"/>
                    <w:sz w:val="20"/>
                    <w:szCs w:val="20"/>
                  </w:rPr>
                </w:rPrChange>
              </w:rPr>
              <w:t>94.000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49" w:author="AdministratorKH" w:date="2017-07-18T12:33:00Z">
                  <w:rPr>
                    <w:rFonts w:ascii="Times New Roman" w:hAnsi="Times New Roman"/>
                    <w:sz w:val="20"/>
                    <w:szCs w:val="20"/>
                  </w:rPr>
                </w:rPrChange>
              </w:rPr>
              <w:pPrChange w:id="3850" w:author="AdministratorKH" w:date="2017-07-18T12:30:00Z">
                <w:pPr>
                  <w:spacing w:after="0" w:line="240" w:lineRule="auto"/>
                  <w:jc w:val="right"/>
                </w:pPr>
              </w:pPrChange>
            </w:pPr>
            <w:r w:rsidRPr="00544959">
              <w:rPr>
                <w:rFonts w:ascii="Times New Roman" w:hAnsi="Times New Roman"/>
                <w:sz w:val="24"/>
                <w:szCs w:val="24"/>
                <w:rPrChange w:id="3851" w:author="AdministratorKH" w:date="2017-07-18T12:33:00Z">
                  <w:rPr>
                    <w:rFonts w:ascii="Times New Roman" w:hAnsi="Times New Roman"/>
                    <w:sz w:val="20"/>
                    <w:szCs w:val="20"/>
                  </w:rPr>
                </w:rPrChange>
              </w:rPr>
              <w:t>582.000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52" w:author="AdministratorKH" w:date="2017-07-18T12:33:00Z">
                  <w:rPr>
                    <w:rFonts w:ascii="Times New Roman" w:hAnsi="Times New Roman"/>
                    <w:sz w:val="20"/>
                    <w:szCs w:val="20"/>
                  </w:rPr>
                </w:rPrChange>
              </w:rPr>
              <w:pPrChange w:id="3853" w:author="AdministratorKH" w:date="2017-07-18T12:30:00Z">
                <w:pPr>
                  <w:spacing w:after="0" w:line="240" w:lineRule="auto"/>
                  <w:jc w:val="right"/>
                </w:pPr>
              </w:pPrChange>
            </w:pPr>
            <w:r w:rsidRPr="00544959">
              <w:rPr>
                <w:rFonts w:ascii="Times New Roman" w:hAnsi="Times New Roman"/>
                <w:sz w:val="24"/>
                <w:szCs w:val="24"/>
                <w:rPrChange w:id="3854" w:author="AdministratorKH" w:date="2017-07-18T12:33:00Z">
                  <w:rPr>
                    <w:rFonts w:ascii="Times New Roman" w:hAnsi="Times New Roman"/>
                    <w:sz w:val="20"/>
                    <w:szCs w:val="20"/>
                  </w:rPr>
                </w:rPrChange>
              </w:rPr>
              <w:t>1.128.000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55" w:author="AdministratorKH" w:date="2017-07-18T12:33:00Z">
                  <w:rPr>
                    <w:rFonts w:ascii="Times New Roman" w:hAnsi="Times New Roman"/>
                    <w:sz w:val="20"/>
                    <w:szCs w:val="20"/>
                  </w:rPr>
                </w:rPrChange>
              </w:rPr>
              <w:pPrChange w:id="3856" w:author="AdministratorKH" w:date="2017-07-18T12:30:00Z">
                <w:pPr>
                  <w:spacing w:after="0" w:line="240" w:lineRule="auto"/>
                  <w:jc w:val="right"/>
                </w:pPr>
              </w:pPrChange>
            </w:pPr>
            <w:r w:rsidRPr="00544959">
              <w:rPr>
                <w:rFonts w:ascii="Times New Roman" w:hAnsi="Times New Roman"/>
                <w:sz w:val="24"/>
                <w:szCs w:val="24"/>
                <w:rPrChange w:id="3857" w:author="AdministratorKH" w:date="2017-07-18T12:33:00Z">
                  <w:rPr>
                    <w:rFonts w:ascii="Times New Roman" w:hAnsi="Times New Roman"/>
                    <w:sz w:val="20"/>
                    <w:szCs w:val="20"/>
                  </w:rPr>
                </w:rPrChange>
              </w:rPr>
              <w:t>546.000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58" w:author="AdministratorKH" w:date="2017-07-18T12:33:00Z">
                  <w:rPr>
                    <w:rFonts w:ascii="Times New Roman" w:hAnsi="Times New Roman"/>
                    <w:sz w:val="20"/>
                    <w:szCs w:val="20"/>
                  </w:rPr>
                </w:rPrChange>
              </w:rPr>
              <w:pPrChange w:id="3859" w:author="AdministratorKH" w:date="2017-07-18T12:30:00Z">
                <w:pPr>
                  <w:spacing w:after="0" w:line="240" w:lineRule="auto"/>
                  <w:jc w:val="right"/>
                </w:pPr>
              </w:pPrChange>
            </w:pPr>
            <w:r w:rsidRPr="00544959">
              <w:rPr>
                <w:rFonts w:ascii="Times New Roman" w:hAnsi="Times New Roman"/>
                <w:sz w:val="24"/>
                <w:szCs w:val="24"/>
                <w:rPrChange w:id="3860" w:author="AdministratorKH" w:date="2017-07-18T12:33:00Z">
                  <w:rPr>
                    <w:rFonts w:ascii="Times New Roman" w:hAnsi="Times New Roman"/>
                    <w:sz w:val="20"/>
                    <w:szCs w:val="20"/>
                  </w:rPr>
                </w:rPrChange>
              </w:rPr>
              <w:t>91.000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861" w:author="AdministratorKH" w:date="2017-07-18T12:33:00Z">
                  <w:rPr>
                    <w:rFonts w:ascii="Times New Roman" w:hAnsi="Times New Roman"/>
                    <w:b/>
                    <w:bCs/>
                    <w:sz w:val="20"/>
                    <w:szCs w:val="20"/>
                  </w:rPr>
                </w:rPrChange>
              </w:rPr>
              <w:pPrChange w:id="3862" w:author="AdministratorKH" w:date="2017-07-18T12:30:00Z">
                <w:pPr>
                  <w:spacing w:after="0" w:line="240" w:lineRule="auto"/>
                </w:pPr>
              </w:pPrChange>
            </w:pPr>
            <w:r w:rsidRPr="00544959">
              <w:rPr>
                <w:rFonts w:ascii="Times New Roman" w:hAnsi="Times New Roman"/>
                <w:b/>
                <w:bCs/>
                <w:sz w:val="24"/>
                <w:szCs w:val="24"/>
                <w:rPrChange w:id="3863" w:author="AdministratorKH" w:date="2017-07-18T12:33:00Z">
                  <w:rPr>
                    <w:rFonts w:ascii="Times New Roman" w:hAnsi="Times New Roman"/>
                    <w:b/>
                    <w:bCs/>
                    <w:sz w:val="20"/>
                    <w:szCs w:val="20"/>
                  </w:rPr>
                </w:rPrChange>
              </w:rPr>
              <w:t xml:space="preserve">       HẬU GIANG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64" w:author="AdministratorKH" w:date="2017-07-18T12:33:00Z">
                  <w:rPr>
                    <w:rFonts w:ascii="Times New Roman" w:hAnsi="Times New Roman"/>
                    <w:b/>
                    <w:bCs/>
                    <w:sz w:val="20"/>
                    <w:szCs w:val="20"/>
                  </w:rPr>
                </w:rPrChange>
              </w:rPr>
              <w:pPrChange w:id="3865" w:author="AdministratorKH" w:date="2017-07-18T12:30:00Z">
                <w:pPr>
                  <w:spacing w:after="0" w:line="240" w:lineRule="auto"/>
                  <w:jc w:val="right"/>
                </w:pPr>
              </w:pPrChange>
            </w:pPr>
            <w:r w:rsidRPr="00544959">
              <w:rPr>
                <w:rFonts w:ascii="Times New Roman" w:hAnsi="Times New Roman"/>
                <w:b/>
                <w:bCs/>
                <w:sz w:val="24"/>
                <w:szCs w:val="24"/>
                <w:rPrChange w:id="3866" w:author="AdministratorKH" w:date="2017-07-18T12:33:00Z">
                  <w:rPr>
                    <w:rFonts w:ascii="Times New Roman" w:hAnsi="Times New Roman"/>
                    <w:b/>
                    <w:bCs/>
                    <w:sz w:val="20"/>
                    <w:szCs w:val="20"/>
                  </w:rPr>
                </w:rPrChange>
              </w:rPr>
              <w:t>80.000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67" w:author="AdministratorKH" w:date="2017-07-18T12:33:00Z">
                  <w:rPr>
                    <w:rFonts w:ascii="Times New Roman" w:hAnsi="Times New Roman"/>
                    <w:b/>
                    <w:bCs/>
                    <w:sz w:val="20"/>
                    <w:szCs w:val="20"/>
                  </w:rPr>
                </w:rPrChange>
              </w:rPr>
              <w:pPrChange w:id="3868" w:author="AdministratorKH" w:date="2017-07-18T12:30:00Z">
                <w:pPr>
                  <w:spacing w:after="0" w:line="240" w:lineRule="auto"/>
                  <w:jc w:val="right"/>
                </w:pPr>
              </w:pPrChange>
            </w:pPr>
            <w:r w:rsidRPr="00544959">
              <w:rPr>
                <w:rFonts w:ascii="Times New Roman" w:hAnsi="Times New Roman"/>
                <w:b/>
                <w:bCs/>
                <w:sz w:val="24"/>
                <w:szCs w:val="24"/>
                <w:rPrChange w:id="3869" w:author="AdministratorKH" w:date="2017-07-18T12:33:00Z">
                  <w:rPr>
                    <w:rFonts w:ascii="Times New Roman" w:hAnsi="Times New Roman"/>
                    <w:b/>
                    <w:bCs/>
                    <w:sz w:val="20"/>
                    <w:szCs w:val="20"/>
                  </w:rPr>
                </w:rPrChange>
              </w:rPr>
              <w:t>472.500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70" w:author="AdministratorKH" w:date="2017-07-18T12:33:00Z">
                  <w:rPr>
                    <w:rFonts w:ascii="Times New Roman" w:hAnsi="Times New Roman"/>
                    <w:b/>
                    <w:bCs/>
                    <w:sz w:val="20"/>
                    <w:szCs w:val="20"/>
                  </w:rPr>
                </w:rPrChange>
              </w:rPr>
              <w:pPrChange w:id="3871" w:author="AdministratorKH" w:date="2017-07-18T12:30:00Z">
                <w:pPr>
                  <w:spacing w:after="0" w:line="240" w:lineRule="auto"/>
                  <w:jc w:val="right"/>
                </w:pPr>
              </w:pPrChange>
            </w:pPr>
            <w:r w:rsidRPr="00544959">
              <w:rPr>
                <w:rFonts w:ascii="Times New Roman" w:hAnsi="Times New Roman"/>
                <w:b/>
                <w:bCs/>
                <w:sz w:val="24"/>
                <w:szCs w:val="24"/>
                <w:rPrChange w:id="3872" w:author="AdministratorKH" w:date="2017-07-18T12:33:00Z">
                  <w:rPr>
                    <w:rFonts w:ascii="Times New Roman" w:hAnsi="Times New Roman"/>
                    <w:b/>
                    <w:bCs/>
                    <w:sz w:val="20"/>
                    <w:szCs w:val="20"/>
                  </w:rPr>
                </w:rPrChange>
              </w:rPr>
              <w:t>960.000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73" w:author="AdministratorKH" w:date="2017-07-18T12:33:00Z">
                  <w:rPr>
                    <w:rFonts w:ascii="Times New Roman" w:hAnsi="Times New Roman"/>
                    <w:b/>
                    <w:bCs/>
                    <w:sz w:val="20"/>
                    <w:szCs w:val="20"/>
                  </w:rPr>
                </w:rPrChange>
              </w:rPr>
              <w:pPrChange w:id="3874" w:author="AdministratorKH" w:date="2017-07-18T12:30:00Z">
                <w:pPr>
                  <w:spacing w:after="0" w:line="240" w:lineRule="auto"/>
                  <w:jc w:val="right"/>
                </w:pPr>
              </w:pPrChange>
            </w:pPr>
            <w:r w:rsidRPr="00544959">
              <w:rPr>
                <w:rFonts w:ascii="Times New Roman" w:hAnsi="Times New Roman"/>
                <w:b/>
                <w:bCs/>
                <w:sz w:val="24"/>
                <w:szCs w:val="24"/>
                <w:rPrChange w:id="3875" w:author="AdministratorKH" w:date="2017-07-18T12:33:00Z">
                  <w:rPr>
                    <w:rFonts w:ascii="Times New Roman" w:hAnsi="Times New Roman"/>
                    <w:b/>
                    <w:bCs/>
                    <w:sz w:val="20"/>
                    <w:szCs w:val="20"/>
                  </w:rPr>
                </w:rPrChange>
              </w:rPr>
              <w:t>487.500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876" w:author="AdministratorKH" w:date="2017-07-18T12:33:00Z">
                  <w:rPr>
                    <w:rFonts w:ascii="Times New Roman" w:hAnsi="Times New Roman"/>
                    <w:b/>
                    <w:bCs/>
                    <w:sz w:val="20"/>
                    <w:szCs w:val="20"/>
                  </w:rPr>
                </w:rPrChange>
              </w:rPr>
              <w:pPrChange w:id="3877" w:author="AdministratorKH" w:date="2017-07-18T12:30:00Z">
                <w:pPr>
                  <w:spacing w:after="0" w:line="240" w:lineRule="auto"/>
                  <w:jc w:val="right"/>
                </w:pPr>
              </w:pPrChange>
            </w:pPr>
            <w:r w:rsidRPr="00544959">
              <w:rPr>
                <w:rFonts w:ascii="Times New Roman" w:hAnsi="Times New Roman"/>
                <w:b/>
                <w:bCs/>
                <w:sz w:val="24"/>
                <w:szCs w:val="24"/>
                <w:rPrChange w:id="3878" w:author="AdministratorKH" w:date="2017-07-18T12:33:00Z">
                  <w:rPr>
                    <w:rFonts w:ascii="Times New Roman" w:hAnsi="Times New Roman"/>
                    <w:b/>
                    <w:bCs/>
                    <w:sz w:val="20"/>
                    <w:szCs w:val="20"/>
                  </w:rPr>
                </w:rPrChange>
              </w:rPr>
              <w:t>81.250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879" w:author="AdministratorKH" w:date="2017-07-18T12:33:00Z">
                  <w:rPr>
                    <w:rFonts w:ascii="Times New Roman" w:hAnsi="Times New Roman"/>
                    <w:sz w:val="20"/>
                    <w:szCs w:val="20"/>
                  </w:rPr>
                </w:rPrChange>
              </w:rPr>
              <w:pPrChange w:id="3880" w:author="AdministratorKH" w:date="2017-07-18T12:30:00Z">
                <w:pPr>
                  <w:spacing w:after="0" w:line="240" w:lineRule="auto"/>
                  <w:jc w:val="center"/>
                </w:pPr>
              </w:pPrChange>
            </w:pPr>
            <w:r w:rsidRPr="00544959">
              <w:rPr>
                <w:rFonts w:ascii="Times New Roman" w:hAnsi="Times New Roman"/>
                <w:sz w:val="24"/>
                <w:szCs w:val="24"/>
                <w:rPrChange w:id="3881"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882" w:author="AdministratorKH" w:date="2017-07-18T12:33:00Z">
                  <w:rPr>
                    <w:rFonts w:ascii="Times New Roman" w:hAnsi="Times New Roman"/>
                    <w:sz w:val="20"/>
                    <w:szCs w:val="20"/>
                  </w:rPr>
                </w:rPrChange>
              </w:rPr>
              <w:pPrChange w:id="3883" w:author="AdministratorKH" w:date="2017-07-18T12:30:00Z">
                <w:pPr>
                  <w:spacing w:after="0" w:line="240" w:lineRule="auto"/>
                </w:pPr>
              </w:pPrChange>
            </w:pPr>
            <w:r w:rsidRPr="00544959">
              <w:rPr>
                <w:rFonts w:ascii="Times New Roman" w:hAnsi="Times New Roman"/>
                <w:sz w:val="24"/>
                <w:szCs w:val="24"/>
                <w:rPrChange w:id="3884" w:author="AdministratorKH" w:date="2017-07-18T12:33:00Z">
                  <w:rPr>
                    <w:rFonts w:ascii="Times New Roman" w:hAnsi="Times New Roman"/>
                    <w:sz w:val="20"/>
                    <w:szCs w:val="20"/>
                  </w:rPr>
                </w:rPrChange>
              </w:rPr>
              <w:t xml:space="preserve"> DNTN THÙY LINH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85" w:author="AdministratorKH" w:date="2017-07-18T12:33:00Z">
                  <w:rPr>
                    <w:rFonts w:ascii="Times New Roman" w:hAnsi="Times New Roman"/>
                    <w:sz w:val="20"/>
                    <w:szCs w:val="20"/>
                  </w:rPr>
                </w:rPrChange>
              </w:rPr>
              <w:pPrChange w:id="3886" w:author="AdministratorKH" w:date="2017-07-18T12:30:00Z">
                <w:pPr>
                  <w:spacing w:after="0" w:line="240" w:lineRule="auto"/>
                  <w:jc w:val="right"/>
                </w:pPr>
              </w:pPrChange>
            </w:pPr>
            <w:r w:rsidRPr="00544959">
              <w:rPr>
                <w:rFonts w:ascii="Times New Roman" w:hAnsi="Times New Roman"/>
                <w:sz w:val="24"/>
                <w:szCs w:val="24"/>
                <w:rPrChange w:id="3887" w:author="AdministratorKH" w:date="2017-07-18T12:33:00Z">
                  <w:rPr>
                    <w:rFonts w:ascii="Times New Roman" w:hAnsi="Times New Roman"/>
                    <w:sz w:val="20"/>
                    <w:szCs w:val="20"/>
                  </w:rPr>
                </w:rPrChange>
              </w:rPr>
              <w:t>80.000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88" w:author="AdministratorKH" w:date="2017-07-18T12:33:00Z">
                  <w:rPr>
                    <w:rFonts w:ascii="Times New Roman" w:hAnsi="Times New Roman"/>
                    <w:sz w:val="20"/>
                    <w:szCs w:val="20"/>
                  </w:rPr>
                </w:rPrChange>
              </w:rPr>
              <w:pPrChange w:id="3889" w:author="AdministratorKH" w:date="2017-07-18T12:30:00Z">
                <w:pPr>
                  <w:spacing w:after="0" w:line="240" w:lineRule="auto"/>
                  <w:jc w:val="right"/>
                </w:pPr>
              </w:pPrChange>
            </w:pPr>
            <w:r w:rsidRPr="00544959">
              <w:rPr>
                <w:rFonts w:ascii="Times New Roman" w:hAnsi="Times New Roman"/>
                <w:sz w:val="24"/>
                <w:szCs w:val="24"/>
                <w:rPrChange w:id="3890" w:author="AdministratorKH" w:date="2017-07-18T12:33:00Z">
                  <w:rPr>
                    <w:rFonts w:ascii="Times New Roman" w:hAnsi="Times New Roman"/>
                    <w:sz w:val="20"/>
                    <w:szCs w:val="20"/>
                  </w:rPr>
                </w:rPrChange>
              </w:rPr>
              <w:t>472.500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91" w:author="AdministratorKH" w:date="2017-07-18T12:33:00Z">
                  <w:rPr>
                    <w:rFonts w:ascii="Times New Roman" w:hAnsi="Times New Roman"/>
                    <w:sz w:val="20"/>
                    <w:szCs w:val="20"/>
                  </w:rPr>
                </w:rPrChange>
              </w:rPr>
              <w:pPrChange w:id="3892" w:author="AdministratorKH" w:date="2017-07-18T12:30:00Z">
                <w:pPr>
                  <w:spacing w:after="0" w:line="240" w:lineRule="auto"/>
                  <w:jc w:val="right"/>
                </w:pPr>
              </w:pPrChange>
            </w:pPr>
            <w:r w:rsidRPr="00544959">
              <w:rPr>
                <w:rFonts w:ascii="Times New Roman" w:hAnsi="Times New Roman"/>
                <w:sz w:val="24"/>
                <w:szCs w:val="24"/>
                <w:rPrChange w:id="3893" w:author="AdministratorKH" w:date="2017-07-18T12:33:00Z">
                  <w:rPr>
                    <w:rFonts w:ascii="Times New Roman" w:hAnsi="Times New Roman"/>
                    <w:sz w:val="20"/>
                    <w:szCs w:val="20"/>
                  </w:rPr>
                </w:rPrChange>
              </w:rPr>
              <w:t>960.000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94" w:author="AdministratorKH" w:date="2017-07-18T12:33:00Z">
                  <w:rPr>
                    <w:rFonts w:ascii="Times New Roman" w:hAnsi="Times New Roman"/>
                    <w:sz w:val="20"/>
                    <w:szCs w:val="20"/>
                  </w:rPr>
                </w:rPrChange>
              </w:rPr>
              <w:pPrChange w:id="3895" w:author="AdministratorKH" w:date="2017-07-18T12:30:00Z">
                <w:pPr>
                  <w:spacing w:after="0" w:line="240" w:lineRule="auto"/>
                  <w:jc w:val="right"/>
                </w:pPr>
              </w:pPrChange>
            </w:pPr>
            <w:r w:rsidRPr="00544959">
              <w:rPr>
                <w:rFonts w:ascii="Times New Roman" w:hAnsi="Times New Roman"/>
                <w:sz w:val="24"/>
                <w:szCs w:val="24"/>
                <w:rPrChange w:id="3896" w:author="AdministratorKH" w:date="2017-07-18T12:33:00Z">
                  <w:rPr>
                    <w:rFonts w:ascii="Times New Roman" w:hAnsi="Times New Roman"/>
                    <w:sz w:val="20"/>
                    <w:szCs w:val="20"/>
                  </w:rPr>
                </w:rPrChange>
              </w:rPr>
              <w:t>487.500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897" w:author="AdministratorKH" w:date="2017-07-18T12:33:00Z">
                  <w:rPr>
                    <w:rFonts w:ascii="Times New Roman" w:hAnsi="Times New Roman"/>
                    <w:sz w:val="20"/>
                    <w:szCs w:val="20"/>
                  </w:rPr>
                </w:rPrChange>
              </w:rPr>
              <w:pPrChange w:id="3898" w:author="AdministratorKH" w:date="2017-07-18T12:30:00Z">
                <w:pPr>
                  <w:spacing w:after="0" w:line="240" w:lineRule="auto"/>
                  <w:jc w:val="right"/>
                </w:pPr>
              </w:pPrChange>
            </w:pPr>
            <w:r w:rsidRPr="00544959">
              <w:rPr>
                <w:rFonts w:ascii="Times New Roman" w:hAnsi="Times New Roman"/>
                <w:sz w:val="24"/>
                <w:szCs w:val="24"/>
                <w:rPrChange w:id="3899" w:author="AdministratorKH" w:date="2017-07-18T12:33:00Z">
                  <w:rPr>
                    <w:rFonts w:ascii="Times New Roman" w:hAnsi="Times New Roman"/>
                    <w:sz w:val="20"/>
                    <w:szCs w:val="20"/>
                  </w:rPr>
                </w:rPrChange>
              </w:rPr>
              <w:t>81.250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900" w:author="AdministratorKH" w:date="2017-07-18T12:33:00Z">
                  <w:rPr>
                    <w:rFonts w:ascii="Times New Roman" w:hAnsi="Times New Roman"/>
                    <w:b/>
                    <w:bCs/>
                    <w:sz w:val="20"/>
                    <w:szCs w:val="20"/>
                  </w:rPr>
                </w:rPrChange>
              </w:rPr>
              <w:pPrChange w:id="3901" w:author="AdministratorKH" w:date="2017-07-18T12:30:00Z">
                <w:pPr>
                  <w:spacing w:after="0" w:line="240" w:lineRule="auto"/>
                </w:pPr>
              </w:pPrChange>
            </w:pPr>
            <w:r w:rsidRPr="00544959">
              <w:rPr>
                <w:rFonts w:ascii="Times New Roman" w:hAnsi="Times New Roman"/>
                <w:b/>
                <w:bCs/>
                <w:sz w:val="24"/>
                <w:szCs w:val="24"/>
                <w:rPrChange w:id="3902" w:author="AdministratorKH" w:date="2017-07-18T12:33:00Z">
                  <w:rPr>
                    <w:rFonts w:ascii="Times New Roman" w:hAnsi="Times New Roman"/>
                    <w:b/>
                    <w:bCs/>
                    <w:sz w:val="20"/>
                    <w:szCs w:val="20"/>
                  </w:rPr>
                </w:rPrChange>
              </w:rPr>
              <w:t xml:space="preserve">       VĨNH LONG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03" w:author="AdministratorKH" w:date="2017-07-18T12:33:00Z">
                  <w:rPr>
                    <w:rFonts w:ascii="Times New Roman" w:hAnsi="Times New Roman"/>
                    <w:b/>
                    <w:bCs/>
                    <w:sz w:val="20"/>
                    <w:szCs w:val="20"/>
                  </w:rPr>
                </w:rPrChange>
              </w:rPr>
              <w:pPrChange w:id="3904" w:author="AdministratorKH" w:date="2017-07-18T12:30:00Z">
                <w:pPr>
                  <w:spacing w:after="0" w:line="240" w:lineRule="auto"/>
                  <w:jc w:val="right"/>
                </w:pPr>
              </w:pPrChange>
            </w:pPr>
            <w:r w:rsidRPr="00544959">
              <w:rPr>
                <w:rFonts w:ascii="Times New Roman" w:hAnsi="Times New Roman"/>
                <w:b/>
                <w:bCs/>
                <w:sz w:val="24"/>
                <w:szCs w:val="24"/>
                <w:rPrChange w:id="3905"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06" w:author="AdministratorKH" w:date="2017-07-18T12:33:00Z">
                  <w:rPr>
                    <w:rFonts w:ascii="Times New Roman" w:hAnsi="Times New Roman"/>
                    <w:b/>
                    <w:bCs/>
                    <w:sz w:val="20"/>
                    <w:szCs w:val="20"/>
                  </w:rPr>
                </w:rPrChange>
              </w:rPr>
              <w:pPrChange w:id="3907" w:author="AdministratorKH" w:date="2017-07-18T12:30:00Z">
                <w:pPr>
                  <w:spacing w:after="0" w:line="240" w:lineRule="auto"/>
                  <w:jc w:val="right"/>
                </w:pPr>
              </w:pPrChange>
            </w:pPr>
            <w:r w:rsidRPr="00544959">
              <w:rPr>
                <w:rFonts w:ascii="Times New Roman" w:hAnsi="Times New Roman"/>
                <w:b/>
                <w:bCs/>
                <w:sz w:val="24"/>
                <w:szCs w:val="24"/>
                <w:rPrChange w:id="3908" w:author="AdministratorKH" w:date="2017-07-18T12:33:00Z">
                  <w:rPr>
                    <w:rFonts w:ascii="Times New Roman" w:hAnsi="Times New Roman"/>
                    <w:b/>
                    <w:bCs/>
                    <w:sz w:val="20"/>
                    <w:szCs w:val="20"/>
                  </w:rPr>
                </w:rPrChange>
              </w:rPr>
              <w:t>135.000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09" w:author="AdministratorKH" w:date="2017-07-18T12:33:00Z">
                  <w:rPr>
                    <w:rFonts w:ascii="Times New Roman" w:hAnsi="Times New Roman"/>
                    <w:b/>
                    <w:bCs/>
                    <w:sz w:val="20"/>
                    <w:szCs w:val="20"/>
                  </w:rPr>
                </w:rPrChange>
              </w:rPr>
              <w:pPrChange w:id="3910" w:author="AdministratorKH" w:date="2017-07-18T12:30:00Z">
                <w:pPr>
                  <w:spacing w:after="0" w:line="240" w:lineRule="auto"/>
                  <w:jc w:val="right"/>
                </w:pPr>
              </w:pPrChange>
            </w:pPr>
            <w:r w:rsidRPr="00544959">
              <w:rPr>
                <w:rFonts w:ascii="Times New Roman" w:hAnsi="Times New Roman"/>
                <w:b/>
                <w:bCs/>
                <w:sz w:val="24"/>
                <w:szCs w:val="24"/>
                <w:rPrChange w:id="3911" w:author="AdministratorKH" w:date="2017-07-18T12:33:00Z">
                  <w:rPr>
                    <w:rFonts w:ascii="Times New Roman" w:hAnsi="Times New Roman"/>
                    <w:b/>
                    <w:bCs/>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12" w:author="AdministratorKH" w:date="2017-07-18T12:33:00Z">
                  <w:rPr>
                    <w:rFonts w:ascii="Times New Roman" w:hAnsi="Times New Roman"/>
                    <w:b/>
                    <w:bCs/>
                    <w:sz w:val="20"/>
                    <w:szCs w:val="20"/>
                  </w:rPr>
                </w:rPrChange>
              </w:rPr>
              <w:pPrChange w:id="3913" w:author="AdministratorKH" w:date="2017-07-18T12:30:00Z">
                <w:pPr>
                  <w:spacing w:after="0" w:line="240" w:lineRule="auto"/>
                  <w:jc w:val="right"/>
                </w:pPr>
              </w:pPrChange>
            </w:pPr>
            <w:r w:rsidRPr="00544959">
              <w:rPr>
                <w:rFonts w:ascii="Times New Roman" w:hAnsi="Times New Roman"/>
                <w:b/>
                <w:bCs/>
                <w:sz w:val="24"/>
                <w:szCs w:val="24"/>
                <w:rPrChange w:id="3914" w:author="AdministratorKH" w:date="2017-07-18T12:33:00Z">
                  <w:rPr>
                    <w:rFonts w:ascii="Times New Roman" w:hAnsi="Times New Roman"/>
                    <w:b/>
                    <w:bCs/>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15" w:author="AdministratorKH" w:date="2017-07-18T12:33:00Z">
                  <w:rPr>
                    <w:rFonts w:ascii="Times New Roman" w:hAnsi="Times New Roman"/>
                    <w:b/>
                    <w:bCs/>
                    <w:sz w:val="20"/>
                    <w:szCs w:val="20"/>
                  </w:rPr>
                </w:rPrChange>
              </w:rPr>
              <w:pPrChange w:id="3916" w:author="AdministratorKH" w:date="2017-07-18T12:30:00Z">
                <w:pPr>
                  <w:spacing w:after="0" w:line="240" w:lineRule="auto"/>
                  <w:jc w:val="right"/>
                </w:pPr>
              </w:pPrChange>
            </w:pPr>
            <w:r w:rsidRPr="00544959">
              <w:rPr>
                <w:rFonts w:ascii="Times New Roman" w:hAnsi="Times New Roman"/>
                <w:b/>
                <w:bCs/>
                <w:sz w:val="24"/>
                <w:szCs w:val="24"/>
                <w:rPrChange w:id="3917" w:author="AdministratorKH" w:date="2017-07-18T12:33:00Z">
                  <w:rPr>
                    <w:rFonts w:ascii="Times New Roman" w:hAnsi="Times New Roman"/>
                    <w:b/>
                    <w:bCs/>
                    <w:sz w:val="20"/>
                    <w:szCs w:val="20"/>
                  </w:rPr>
                </w:rPrChange>
              </w:rPr>
              <w:t>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918" w:author="AdministratorKH" w:date="2017-07-18T12:33:00Z">
                  <w:rPr>
                    <w:rFonts w:ascii="Times New Roman" w:hAnsi="Times New Roman"/>
                    <w:sz w:val="20"/>
                    <w:szCs w:val="20"/>
                  </w:rPr>
                </w:rPrChange>
              </w:rPr>
              <w:pPrChange w:id="3919" w:author="AdministratorKH" w:date="2017-07-18T12:30:00Z">
                <w:pPr>
                  <w:spacing w:after="0" w:line="240" w:lineRule="auto"/>
                  <w:jc w:val="center"/>
                </w:pPr>
              </w:pPrChange>
            </w:pPr>
            <w:r w:rsidRPr="00544959">
              <w:rPr>
                <w:rFonts w:ascii="Times New Roman" w:hAnsi="Times New Roman"/>
                <w:sz w:val="24"/>
                <w:szCs w:val="24"/>
                <w:rPrChange w:id="3920"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21" w:author="AdministratorKH" w:date="2017-07-18T12:33:00Z">
                  <w:rPr>
                    <w:rFonts w:ascii="Times New Roman" w:hAnsi="Times New Roman"/>
                    <w:sz w:val="20"/>
                    <w:szCs w:val="20"/>
                  </w:rPr>
                </w:rPrChange>
              </w:rPr>
              <w:pPrChange w:id="3922" w:author="AdministratorKH" w:date="2017-07-18T12:30:00Z">
                <w:pPr>
                  <w:spacing w:after="0" w:line="240" w:lineRule="auto"/>
                </w:pPr>
              </w:pPrChange>
            </w:pPr>
            <w:r w:rsidRPr="00544959">
              <w:rPr>
                <w:rFonts w:ascii="Times New Roman" w:hAnsi="Times New Roman"/>
                <w:sz w:val="24"/>
                <w:szCs w:val="24"/>
                <w:rPrChange w:id="3923" w:author="AdministratorKH" w:date="2017-07-18T12:33:00Z">
                  <w:rPr>
                    <w:rFonts w:ascii="Times New Roman" w:hAnsi="Times New Roman"/>
                    <w:sz w:val="20"/>
                    <w:szCs w:val="20"/>
                  </w:rPr>
                </w:rPrChange>
              </w:rPr>
              <w:t xml:space="preserve"> DNTN GIÁO HỒNG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24" w:author="AdministratorKH" w:date="2017-07-18T12:33:00Z">
                  <w:rPr>
                    <w:rFonts w:ascii="Times New Roman" w:hAnsi="Times New Roman"/>
                    <w:sz w:val="20"/>
                    <w:szCs w:val="20"/>
                  </w:rPr>
                </w:rPrChange>
              </w:rPr>
              <w:pPrChange w:id="3925" w:author="AdministratorKH" w:date="2017-07-18T12:30:00Z">
                <w:pPr>
                  <w:spacing w:after="0" w:line="240" w:lineRule="auto"/>
                </w:pPr>
              </w:pPrChange>
            </w:pPr>
            <w:r w:rsidRPr="00544959">
              <w:rPr>
                <w:rFonts w:ascii="Times New Roman" w:hAnsi="Times New Roman"/>
                <w:sz w:val="24"/>
                <w:szCs w:val="24"/>
                <w:rPrChange w:id="3926"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27" w:author="AdministratorKH" w:date="2017-07-18T12:33:00Z">
                  <w:rPr>
                    <w:rFonts w:ascii="Times New Roman" w:hAnsi="Times New Roman"/>
                    <w:sz w:val="20"/>
                    <w:szCs w:val="20"/>
                  </w:rPr>
                </w:rPrChange>
              </w:rPr>
              <w:pPrChange w:id="3928" w:author="AdministratorKH" w:date="2017-07-18T12:30:00Z">
                <w:pPr>
                  <w:spacing w:after="0" w:line="240" w:lineRule="auto"/>
                  <w:jc w:val="right"/>
                </w:pPr>
              </w:pPrChange>
            </w:pPr>
            <w:r w:rsidRPr="00544959">
              <w:rPr>
                <w:rFonts w:ascii="Times New Roman" w:hAnsi="Times New Roman"/>
                <w:sz w:val="24"/>
                <w:szCs w:val="24"/>
                <w:rPrChange w:id="3929" w:author="AdministratorKH" w:date="2017-07-18T12:33:00Z">
                  <w:rPr>
                    <w:rFonts w:ascii="Times New Roman" w:hAnsi="Times New Roman"/>
                    <w:sz w:val="20"/>
                    <w:szCs w:val="20"/>
                  </w:rPr>
                </w:rPrChange>
              </w:rPr>
              <w:t>135.000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30" w:author="AdministratorKH" w:date="2017-07-18T12:33:00Z">
                  <w:rPr>
                    <w:rFonts w:ascii="Times New Roman" w:hAnsi="Times New Roman"/>
                    <w:sz w:val="20"/>
                    <w:szCs w:val="20"/>
                  </w:rPr>
                </w:rPrChange>
              </w:rPr>
              <w:pPrChange w:id="3931" w:author="AdministratorKH" w:date="2017-07-18T12:30:00Z">
                <w:pPr>
                  <w:spacing w:after="0" w:line="240" w:lineRule="auto"/>
                </w:pPr>
              </w:pPrChange>
            </w:pPr>
            <w:r w:rsidRPr="00544959">
              <w:rPr>
                <w:rFonts w:ascii="Times New Roman" w:hAnsi="Times New Roman"/>
                <w:sz w:val="24"/>
                <w:szCs w:val="24"/>
                <w:rPrChange w:id="3932" w:author="AdministratorKH" w:date="2017-07-18T12:33:00Z">
                  <w:rPr>
                    <w:rFonts w:ascii="Times New Roman" w:hAnsi="Times New Roman"/>
                    <w:sz w:val="20"/>
                    <w:szCs w:val="20"/>
                  </w:rPr>
                </w:rPrChange>
              </w:rPr>
              <w:t> </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33" w:author="AdministratorKH" w:date="2017-07-18T12:33:00Z">
                  <w:rPr>
                    <w:rFonts w:ascii="Times New Roman" w:hAnsi="Times New Roman"/>
                    <w:sz w:val="20"/>
                    <w:szCs w:val="20"/>
                  </w:rPr>
                </w:rPrChange>
              </w:rPr>
              <w:pPrChange w:id="3934" w:author="AdministratorKH" w:date="2017-07-18T12:30:00Z">
                <w:pPr>
                  <w:spacing w:after="0" w:line="240" w:lineRule="auto"/>
                </w:pPr>
              </w:pPrChange>
            </w:pPr>
            <w:r w:rsidRPr="00544959">
              <w:rPr>
                <w:rFonts w:ascii="Times New Roman" w:hAnsi="Times New Roman"/>
                <w:sz w:val="24"/>
                <w:szCs w:val="24"/>
                <w:rPrChange w:id="3935" w:author="AdministratorKH" w:date="2017-07-18T12:33:00Z">
                  <w:rPr>
                    <w:rFonts w:ascii="Times New Roman" w:hAnsi="Times New Roman"/>
                    <w:sz w:val="20"/>
                    <w:szCs w:val="20"/>
                  </w:rPr>
                </w:rPrChange>
              </w:rPr>
              <w:t> </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36" w:author="AdministratorKH" w:date="2017-07-18T12:33:00Z">
                  <w:rPr>
                    <w:rFonts w:ascii="Times New Roman" w:hAnsi="Times New Roman"/>
                    <w:sz w:val="20"/>
                    <w:szCs w:val="20"/>
                  </w:rPr>
                </w:rPrChange>
              </w:rPr>
              <w:pPrChange w:id="3937" w:author="AdministratorKH" w:date="2017-07-18T12:30:00Z">
                <w:pPr>
                  <w:spacing w:after="0" w:line="240" w:lineRule="auto"/>
                </w:pPr>
              </w:pPrChange>
            </w:pPr>
            <w:r w:rsidRPr="00544959">
              <w:rPr>
                <w:rFonts w:ascii="Times New Roman" w:hAnsi="Times New Roman"/>
                <w:sz w:val="24"/>
                <w:szCs w:val="24"/>
                <w:rPrChange w:id="3938" w:author="AdministratorKH" w:date="2017-07-18T12:33:00Z">
                  <w:rPr>
                    <w:rFonts w:ascii="Times New Roman" w:hAnsi="Times New Roman"/>
                    <w:sz w:val="20"/>
                    <w:szCs w:val="20"/>
                  </w:rPr>
                </w:rPrChange>
              </w:rPr>
              <w:t> </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939" w:author="AdministratorKH" w:date="2017-07-18T12:33:00Z">
                  <w:rPr>
                    <w:rFonts w:ascii="Times New Roman" w:hAnsi="Times New Roman"/>
                    <w:b/>
                    <w:bCs/>
                    <w:sz w:val="20"/>
                    <w:szCs w:val="20"/>
                  </w:rPr>
                </w:rPrChange>
              </w:rPr>
              <w:pPrChange w:id="3940" w:author="AdministratorKH" w:date="2017-07-18T12:30:00Z">
                <w:pPr>
                  <w:spacing w:after="0" w:line="240" w:lineRule="auto"/>
                </w:pPr>
              </w:pPrChange>
            </w:pPr>
            <w:r w:rsidRPr="00544959">
              <w:rPr>
                <w:rFonts w:ascii="Times New Roman" w:hAnsi="Times New Roman"/>
                <w:b/>
                <w:bCs/>
                <w:sz w:val="24"/>
                <w:szCs w:val="24"/>
                <w:rPrChange w:id="3941" w:author="AdministratorKH" w:date="2017-07-18T12:33:00Z">
                  <w:rPr>
                    <w:rFonts w:ascii="Times New Roman" w:hAnsi="Times New Roman"/>
                    <w:b/>
                    <w:bCs/>
                    <w:sz w:val="20"/>
                    <w:szCs w:val="20"/>
                  </w:rPr>
                </w:rPrChange>
              </w:rPr>
              <w:t xml:space="preserve">       BÀ RỊA - VŨNG TÀU</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42" w:author="AdministratorKH" w:date="2017-07-18T12:33:00Z">
                  <w:rPr>
                    <w:rFonts w:ascii="Times New Roman" w:hAnsi="Times New Roman"/>
                    <w:b/>
                    <w:bCs/>
                    <w:sz w:val="20"/>
                    <w:szCs w:val="20"/>
                  </w:rPr>
                </w:rPrChange>
              </w:rPr>
              <w:pPrChange w:id="3943" w:author="AdministratorKH" w:date="2017-07-18T12:30:00Z">
                <w:pPr>
                  <w:spacing w:after="0" w:line="240" w:lineRule="auto"/>
                  <w:jc w:val="right"/>
                </w:pPr>
              </w:pPrChange>
            </w:pPr>
            <w:r w:rsidRPr="00544959">
              <w:rPr>
                <w:rFonts w:ascii="Times New Roman" w:hAnsi="Times New Roman"/>
                <w:b/>
                <w:bCs/>
                <w:sz w:val="24"/>
                <w:szCs w:val="24"/>
                <w:rPrChange w:id="3944" w:author="AdministratorKH" w:date="2017-07-18T12:33:00Z">
                  <w:rPr>
                    <w:rFonts w:ascii="Times New Roman" w:hAnsi="Times New Roman"/>
                    <w:b/>
                    <w:bCs/>
                    <w:sz w:val="20"/>
                    <w:szCs w:val="20"/>
                  </w:rPr>
                </w:rPrChange>
              </w:rPr>
              <w:t>35.000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45" w:author="AdministratorKH" w:date="2017-07-18T12:33:00Z">
                  <w:rPr>
                    <w:rFonts w:ascii="Times New Roman" w:hAnsi="Times New Roman"/>
                    <w:b/>
                    <w:bCs/>
                    <w:sz w:val="20"/>
                    <w:szCs w:val="20"/>
                  </w:rPr>
                </w:rPrChange>
              </w:rPr>
              <w:pPrChange w:id="3946" w:author="AdministratorKH" w:date="2017-07-18T12:30:00Z">
                <w:pPr>
                  <w:spacing w:after="0" w:line="240" w:lineRule="auto"/>
                  <w:jc w:val="right"/>
                </w:pPr>
              </w:pPrChange>
            </w:pPr>
            <w:r w:rsidRPr="00544959">
              <w:rPr>
                <w:rFonts w:ascii="Times New Roman" w:hAnsi="Times New Roman"/>
                <w:b/>
                <w:bCs/>
                <w:sz w:val="24"/>
                <w:szCs w:val="24"/>
                <w:rPrChange w:id="3947" w:author="AdministratorKH" w:date="2017-07-18T12:33:00Z">
                  <w:rPr>
                    <w:rFonts w:ascii="Times New Roman" w:hAnsi="Times New Roman"/>
                    <w:b/>
                    <w:bCs/>
                    <w:sz w:val="20"/>
                    <w:szCs w:val="20"/>
                  </w:rPr>
                </w:rPrChange>
              </w:rPr>
              <w:t>177.500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48" w:author="AdministratorKH" w:date="2017-07-18T12:33:00Z">
                  <w:rPr>
                    <w:rFonts w:ascii="Times New Roman" w:hAnsi="Times New Roman"/>
                    <w:b/>
                    <w:bCs/>
                    <w:sz w:val="20"/>
                    <w:szCs w:val="20"/>
                  </w:rPr>
                </w:rPrChange>
              </w:rPr>
              <w:pPrChange w:id="3949" w:author="AdministratorKH" w:date="2017-07-18T12:30:00Z">
                <w:pPr>
                  <w:spacing w:after="0" w:line="240" w:lineRule="auto"/>
                  <w:jc w:val="right"/>
                </w:pPr>
              </w:pPrChange>
            </w:pPr>
            <w:r w:rsidRPr="00544959">
              <w:rPr>
                <w:rFonts w:ascii="Times New Roman" w:hAnsi="Times New Roman"/>
                <w:b/>
                <w:bCs/>
                <w:sz w:val="24"/>
                <w:szCs w:val="24"/>
                <w:rPrChange w:id="3950" w:author="AdministratorKH" w:date="2017-07-18T12:33:00Z">
                  <w:rPr>
                    <w:rFonts w:ascii="Times New Roman" w:hAnsi="Times New Roman"/>
                    <w:b/>
                    <w:bCs/>
                    <w:sz w:val="20"/>
                    <w:szCs w:val="20"/>
                  </w:rPr>
                </w:rPrChange>
              </w:rPr>
              <w:t>420.000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51" w:author="AdministratorKH" w:date="2017-07-18T12:33:00Z">
                  <w:rPr>
                    <w:rFonts w:ascii="Times New Roman" w:hAnsi="Times New Roman"/>
                    <w:b/>
                    <w:bCs/>
                    <w:sz w:val="20"/>
                    <w:szCs w:val="20"/>
                  </w:rPr>
                </w:rPrChange>
              </w:rPr>
              <w:pPrChange w:id="3952" w:author="AdministratorKH" w:date="2017-07-18T12:30:00Z">
                <w:pPr>
                  <w:spacing w:after="0" w:line="240" w:lineRule="auto"/>
                  <w:jc w:val="right"/>
                </w:pPr>
              </w:pPrChange>
            </w:pPr>
            <w:r w:rsidRPr="00544959">
              <w:rPr>
                <w:rFonts w:ascii="Times New Roman" w:hAnsi="Times New Roman"/>
                <w:b/>
                <w:bCs/>
                <w:sz w:val="24"/>
                <w:szCs w:val="24"/>
                <w:rPrChange w:id="3953" w:author="AdministratorKH" w:date="2017-07-18T12:33:00Z">
                  <w:rPr>
                    <w:rFonts w:ascii="Times New Roman" w:hAnsi="Times New Roman"/>
                    <w:b/>
                    <w:bCs/>
                    <w:sz w:val="20"/>
                    <w:szCs w:val="20"/>
                  </w:rPr>
                </w:rPrChange>
              </w:rPr>
              <w:t>242.500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54" w:author="AdministratorKH" w:date="2017-07-18T12:33:00Z">
                  <w:rPr>
                    <w:rFonts w:ascii="Times New Roman" w:hAnsi="Times New Roman"/>
                    <w:b/>
                    <w:bCs/>
                    <w:sz w:val="20"/>
                    <w:szCs w:val="20"/>
                  </w:rPr>
                </w:rPrChange>
              </w:rPr>
              <w:pPrChange w:id="3955" w:author="AdministratorKH" w:date="2017-07-18T12:30:00Z">
                <w:pPr>
                  <w:spacing w:after="0" w:line="240" w:lineRule="auto"/>
                  <w:jc w:val="right"/>
                </w:pPr>
              </w:pPrChange>
            </w:pPr>
            <w:r w:rsidRPr="00544959">
              <w:rPr>
                <w:rFonts w:ascii="Times New Roman" w:hAnsi="Times New Roman"/>
                <w:b/>
                <w:bCs/>
                <w:sz w:val="24"/>
                <w:szCs w:val="24"/>
                <w:rPrChange w:id="3956" w:author="AdministratorKH" w:date="2017-07-18T12:33:00Z">
                  <w:rPr>
                    <w:rFonts w:ascii="Times New Roman" w:hAnsi="Times New Roman"/>
                    <w:b/>
                    <w:bCs/>
                    <w:sz w:val="20"/>
                    <w:szCs w:val="20"/>
                  </w:rPr>
                </w:rPrChange>
              </w:rPr>
              <w:t>40.417</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957" w:author="AdministratorKH" w:date="2017-07-18T12:33:00Z">
                  <w:rPr>
                    <w:rFonts w:ascii="Times New Roman" w:hAnsi="Times New Roman"/>
                    <w:sz w:val="20"/>
                    <w:szCs w:val="20"/>
                  </w:rPr>
                </w:rPrChange>
              </w:rPr>
              <w:pPrChange w:id="3958" w:author="AdministratorKH" w:date="2017-07-18T12:30:00Z">
                <w:pPr>
                  <w:spacing w:after="0" w:line="240" w:lineRule="auto"/>
                  <w:jc w:val="center"/>
                </w:pPr>
              </w:pPrChange>
            </w:pPr>
          </w:p>
          <w:p w:rsidR="00651FE1" w:rsidRPr="00544959" w:rsidRDefault="00651FE1" w:rsidP="00E967BD">
            <w:pPr>
              <w:spacing w:after="0"/>
              <w:contextualSpacing/>
              <w:jc w:val="center"/>
              <w:rPr>
                <w:rFonts w:ascii="Times New Roman" w:hAnsi="Times New Roman"/>
                <w:sz w:val="24"/>
                <w:szCs w:val="24"/>
                <w:rPrChange w:id="3959" w:author="AdministratorKH" w:date="2017-07-18T12:33:00Z">
                  <w:rPr>
                    <w:rFonts w:ascii="Times New Roman" w:hAnsi="Times New Roman"/>
                    <w:sz w:val="20"/>
                    <w:szCs w:val="20"/>
                  </w:rPr>
                </w:rPrChange>
              </w:rPr>
              <w:pPrChange w:id="3960" w:author="AdministratorKH" w:date="2017-07-18T12:30:00Z">
                <w:pPr>
                  <w:spacing w:after="0" w:line="240" w:lineRule="auto"/>
                  <w:jc w:val="center"/>
                </w:pPr>
              </w:pPrChange>
            </w:pPr>
            <w:r w:rsidRPr="00544959">
              <w:rPr>
                <w:rFonts w:ascii="Times New Roman" w:hAnsi="Times New Roman"/>
                <w:sz w:val="24"/>
                <w:szCs w:val="24"/>
                <w:rPrChange w:id="3961"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3962" w:author="AdministratorKH" w:date="2017-07-18T12:33:00Z">
                  <w:rPr>
                    <w:rFonts w:ascii="Times New Roman" w:hAnsi="Times New Roman"/>
                    <w:sz w:val="20"/>
                    <w:szCs w:val="20"/>
                  </w:rPr>
                </w:rPrChange>
              </w:rPr>
              <w:pPrChange w:id="3963" w:author="AdministratorKH" w:date="2017-07-18T12:30:00Z">
                <w:pPr>
                  <w:spacing w:after="0" w:line="240" w:lineRule="auto"/>
                </w:pPr>
              </w:pPrChange>
            </w:pPr>
            <w:r w:rsidRPr="00544959">
              <w:rPr>
                <w:rFonts w:ascii="Times New Roman" w:hAnsi="Times New Roman"/>
                <w:sz w:val="24"/>
                <w:szCs w:val="24"/>
                <w:rPrChange w:id="3964" w:author="AdministratorKH" w:date="2017-07-18T12:33:00Z">
                  <w:rPr>
                    <w:rFonts w:ascii="Times New Roman" w:hAnsi="Times New Roman"/>
                    <w:sz w:val="20"/>
                    <w:szCs w:val="20"/>
                  </w:rPr>
                </w:rPrChange>
              </w:rPr>
              <w:t xml:space="preserve"> CTY TNHH PHƯƠNG ÁNH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65" w:author="AdministratorKH" w:date="2017-07-18T12:33:00Z">
                  <w:rPr>
                    <w:rFonts w:ascii="Times New Roman" w:hAnsi="Times New Roman"/>
                    <w:sz w:val="20"/>
                    <w:szCs w:val="20"/>
                  </w:rPr>
                </w:rPrChange>
              </w:rPr>
              <w:pPrChange w:id="3966" w:author="AdministratorKH" w:date="2017-07-18T12:30:00Z">
                <w:pPr>
                  <w:spacing w:after="0" w:line="240" w:lineRule="auto"/>
                  <w:jc w:val="right"/>
                </w:pPr>
              </w:pPrChange>
            </w:pPr>
            <w:r w:rsidRPr="00544959">
              <w:rPr>
                <w:rFonts w:ascii="Times New Roman" w:hAnsi="Times New Roman"/>
                <w:sz w:val="24"/>
                <w:szCs w:val="24"/>
                <w:rPrChange w:id="3967" w:author="AdministratorKH" w:date="2017-07-18T12:33:00Z">
                  <w:rPr>
                    <w:rFonts w:ascii="Times New Roman" w:hAnsi="Times New Roman"/>
                    <w:sz w:val="20"/>
                    <w:szCs w:val="20"/>
                  </w:rPr>
                </w:rPrChange>
              </w:rPr>
              <w:t>35.000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68" w:author="AdministratorKH" w:date="2017-07-18T12:33:00Z">
                  <w:rPr>
                    <w:rFonts w:ascii="Times New Roman" w:hAnsi="Times New Roman"/>
                    <w:sz w:val="20"/>
                    <w:szCs w:val="20"/>
                  </w:rPr>
                </w:rPrChange>
              </w:rPr>
              <w:pPrChange w:id="3969" w:author="AdministratorKH" w:date="2017-07-18T12:30:00Z">
                <w:pPr>
                  <w:spacing w:after="0" w:line="240" w:lineRule="auto"/>
                  <w:jc w:val="right"/>
                </w:pPr>
              </w:pPrChange>
            </w:pPr>
            <w:r w:rsidRPr="00544959">
              <w:rPr>
                <w:rFonts w:ascii="Times New Roman" w:hAnsi="Times New Roman"/>
                <w:sz w:val="24"/>
                <w:szCs w:val="24"/>
                <w:rPrChange w:id="3970" w:author="AdministratorKH" w:date="2017-07-18T12:33:00Z">
                  <w:rPr>
                    <w:rFonts w:ascii="Times New Roman" w:hAnsi="Times New Roman"/>
                    <w:sz w:val="20"/>
                    <w:szCs w:val="20"/>
                  </w:rPr>
                </w:rPrChange>
              </w:rPr>
              <w:t>177.500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71" w:author="AdministratorKH" w:date="2017-07-18T12:33:00Z">
                  <w:rPr>
                    <w:rFonts w:ascii="Times New Roman" w:hAnsi="Times New Roman"/>
                    <w:sz w:val="20"/>
                    <w:szCs w:val="20"/>
                  </w:rPr>
                </w:rPrChange>
              </w:rPr>
              <w:pPrChange w:id="3972" w:author="AdministratorKH" w:date="2017-07-18T12:30:00Z">
                <w:pPr>
                  <w:spacing w:after="0" w:line="240" w:lineRule="auto"/>
                  <w:jc w:val="right"/>
                </w:pPr>
              </w:pPrChange>
            </w:pPr>
            <w:r w:rsidRPr="00544959">
              <w:rPr>
                <w:rFonts w:ascii="Times New Roman" w:hAnsi="Times New Roman"/>
                <w:sz w:val="24"/>
                <w:szCs w:val="24"/>
                <w:rPrChange w:id="3973" w:author="AdministratorKH" w:date="2017-07-18T12:33:00Z">
                  <w:rPr>
                    <w:rFonts w:ascii="Times New Roman" w:hAnsi="Times New Roman"/>
                    <w:sz w:val="20"/>
                    <w:szCs w:val="20"/>
                  </w:rPr>
                </w:rPrChange>
              </w:rPr>
              <w:t>420.000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74" w:author="AdministratorKH" w:date="2017-07-18T12:33:00Z">
                  <w:rPr>
                    <w:rFonts w:ascii="Times New Roman" w:hAnsi="Times New Roman"/>
                    <w:sz w:val="20"/>
                    <w:szCs w:val="20"/>
                  </w:rPr>
                </w:rPrChange>
              </w:rPr>
              <w:pPrChange w:id="3975" w:author="AdministratorKH" w:date="2017-07-18T12:30:00Z">
                <w:pPr>
                  <w:spacing w:after="0" w:line="240" w:lineRule="auto"/>
                  <w:jc w:val="right"/>
                </w:pPr>
              </w:pPrChange>
            </w:pPr>
            <w:r w:rsidRPr="00544959">
              <w:rPr>
                <w:rFonts w:ascii="Times New Roman" w:hAnsi="Times New Roman"/>
                <w:sz w:val="24"/>
                <w:szCs w:val="24"/>
                <w:rPrChange w:id="3976" w:author="AdministratorKH" w:date="2017-07-18T12:33:00Z">
                  <w:rPr>
                    <w:rFonts w:ascii="Times New Roman" w:hAnsi="Times New Roman"/>
                    <w:sz w:val="20"/>
                    <w:szCs w:val="20"/>
                  </w:rPr>
                </w:rPrChange>
              </w:rPr>
              <w:t>242.500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3977" w:author="AdministratorKH" w:date="2017-07-18T12:33:00Z">
                  <w:rPr>
                    <w:rFonts w:ascii="Times New Roman" w:hAnsi="Times New Roman"/>
                    <w:sz w:val="20"/>
                    <w:szCs w:val="20"/>
                  </w:rPr>
                </w:rPrChange>
              </w:rPr>
              <w:pPrChange w:id="3978" w:author="AdministratorKH" w:date="2017-07-18T12:30:00Z">
                <w:pPr>
                  <w:spacing w:after="0" w:line="240" w:lineRule="auto"/>
                  <w:jc w:val="right"/>
                </w:pPr>
              </w:pPrChange>
            </w:pPr>
            <w:r w:rsidRPr="00544959">
              <w:rPr>
                <w:rFonts w:ascii="Times New Roman" w:hAnsi="Times New Roman"/>
                <w:sz w:val="24"/>
                <w:szCs w:val="24"/>
                <w:rPrChange w:id="3979" w:author="AdministratorKH" w:date="2017-07-18T12:33:00Z">
                  <w:rPr>
                    <w:rFonts w:ascii="Times New Roman" w:hAnsi="Times New Roman"/>
                    <w:sz w:val="20"/>
                    <w:szCs w:val="20"/>
                  </w:rPr>
                </w:rPrChange>
              </w:rPr>
              <w:t>40.417</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3980" w:author="AdministratorKH" w:date="2017-07-18T12:33:00Z">
                  <w:rPr>
                    <w:rFonts w:ascii="Times New Roman" w:hAnsi="Times New Roman"/>
                    <w:b/>
                    <w:bCs/>
                    <w:sz w:val="20"/>
                    <w:szCs w:val="20"/>
                  </w:rPr>
                </w:rPrChange>
              </w:rPr>
              <w:pPrChange w:id="3981" w:author="AdministratorKH" w:date="2017-07-18T12:30:00Z">
                <w:pPr>
                  <w:spacing w:after="0" w:line="240" w:lineRule="auto"/>
                </w:pPr>
              </w:pPrChange>
            </w:pPr>
            <w:r w:rsidRPr="00544959">
              <w:rPr>
                <w:rFonts w:ascii="Times New Roman" w:hAnsi="Times New Roman"/>
                <w:b/>
                <w:bCs/>
                <w:sz w:val="24"/>
                <w:szCs w:val="24"/>
                <w:rPrChange w:id="3982" w:author="AdministratorKH" w:date="2017-07-18T12:33:00Z">
                  <w:rPr>
                    <w:rFonts w:ascii="Times New Roman" w:hAnsi="Times New Roman"/>
                    <w:b/>
                    <w:bCs/>
                    <w:sz w:val="20"/>
                    <w:szCs w:val="20"/>
                  </w:rPr>
                </w:rPrChange>
              </w:rPr>
              <w:t xml:space="preserve">       QUẢNG BÌNH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83" w:author="AdministratorKH" w:date="2017-07-18T12:33:00Z">
                  <w:rPr>
                    <w:rFonts w:ascii="Times New Roman" w:hAnsi="Times New Roman"/>
                    <w:b/>
                    <w:bCs/>
                    <w:sz w:val="20"/>
                    <w:szCs w:val="20"/>
                  </w:rPr>
                </w:rPrChange>
              </w:rPr>
              <w:pPrChange w:id="3984" w:author="AdministratorKH" w:date="2017-07-18T12:30:00Z">
                <w:pPr>
                  <w:spacing w:after="0" w:line="240" w:lineRule="auto"/>
                  <w:jc w:val="right"/>
                </w:pPr>
              </w:pPrChange>
            </w:pPr>
            <w:r w:rsidRPr="00544959">
              <w:rPr>
                <w:rFonts w:ascii="Times New Roman" w:hAnsi="Times New Roman"/>
                <w:b/>
                <w:bCs/>
                <w:sz w:val="24"/>
                <w:szCs w:val="24"/>
                <w:rPrChange w:id="3985"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86" w:author="AdministratorKH" w:date="2017-07-18T12:33:00Z">
                  <w:rPr>
                    <w:rFonts w:ascii="Times New Roman" w:hAnsi="Times New Roman"/>
                    <w:b/>
                    <w:bCs/>
                    <w:sz w:val="20"/>
                    <w:szCs w:val="20"/>
                  </w:rPr>
                </w:rPrChange>
              </w:rPr>
              <w:pPrChange w:id="3987" w:author="AdministratorKH" w:date="2017-07-18T12:30:00Z">
                <w:pPr>
                  <w:spacing w:after="0" w:line="240" w:lineRule="auto"/>
                  <w:jc w:val="right"/>
                </w:pPr>
              </w:pPrChange>
            </w:pPr>
            <w:r w:rsidRPr="00544959">
              <w:rPr>
                <w:rFonts w:ascii="Times New Roman" w:hAnsi="Times New Roman"/>
                <w:b/>
                <w:bCs/>
                <w:sz w:val="24"/>
                <w:szCs w:val="24"/>
                <w:rPrChange w:id="3988"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89" w:author="AdministratorKH" w:date="2017-07-18T12:33:00Z">
                  <w:rPr>
                    <w:rFonts w:ascii="Times New Roman" w:hAnsi="Times New Roman"/>
                    <w:b/>
                    <w:bCs/>
                    <w:sz w:val="20"/>
                    <w:szCs w:val="20"/>
                  </w:rPr>
                </w:rPrChange>
              </w:rPr>
              <w:pPrChange w:id="3990" w:author="AdministratorKH" w:date="2017-07-18T12:30:00Z">
                <w:pPr>
                  <w:spacing w:after="0" w:line="240" w:lineRule="auto"/>
                  <w:jc w:val="right"/>
                </w:pPr>
              </w:pPrChange>
            </w:pPr>
            <w:r w:rsidRPr="00544959">
              <w:rPr>
                <w:rFonts w:ascii="Times New Roman" w:hAnsi="Times New Roman"/>
                <w:b/>
                <w:bCs/>
                <w:sz w:val="24"/>
                <w:szCs w:val="24"/>
                <w:rPrChange w:id="3991" w:author="AdministratorKH" w:date="2017-07-18T12:33:00Z">
                  <w:rPr>
                    <w:rFonts w:ascii="Times New Roman" w:hAnsi="Times New Roman"/>
                    <w:b/>
                    <w:bCs/>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92" w:author="AdministratorKH" w:date="2017-07-18T12:33:00Z">
                  <w:rPr>
                    <w:rFonts w:ascii="Times New Roman" w:hAnsi="Times New Roman"/>
                    <w:b/>
                    <w:bCs/>
                    <w:sz w:val="20"/>
                    <w:szCs w:val="20"/>
                  </w:rPr>
                </w:rPrChange>
              </w:rPr>
              <w:pPrChange w:id="3993" w:author="AdministratorKH" w:date="2017-07-18T12:30:00Z">
                <w:pPr>
                  <w:spacing w:after="0" w:line="240" w:lineRule="auto"/>
                  <w:jc w:val="right"/>
                </w:pPr>
              </w:pPrChange>
            </w:pPr>
            <w:r w:rsidRPr="00544959">
              <w:rPr>
                <w:rFonts w:ascii="Times New Roman" w:hAnsi="Times New Roman"/>
                <w:b/>
                <w:bCs/>
                <w:sz w:val="24"/>
                <w:szCs w:val="24"/>
                <w:rPrChange w:id="3994" w:author="AdministratorKH" w:date="2017-07-18T12:33:00Z">
                  <w:rPr>
                    <w:rFonts w:ascii="Times New Roman" w:hAnsi="Times New Roman"/>
                    <w:b/>
                    <w:bCs/>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3995" w:author="AdministratorKH" w:date="2017-07-18T12:33:00Z">
                  <w:rPr>
                    <w:rFonts w:ascii="Times New Roman" w:hAnsi="Times New Roman"/>
                    <w:b/>
                    <w:bCs/>
                    <w:sz w:val="20"/>
                    <w:szCs w:val="20"/>
                  </w:rPr>
                </w:rPrChange>
              </w:rPr>
              <w:pPrChange w:id="3996" w:author="AdministratorKH" w:date="2017-07-18T12:30:00Z">
                <w:pPr>
                  <w:spacing w:after="0" w:line="240" w:lineRule="auto"/>
                  <w:jc w:val="right"/>
                </w:pPr>
              </w:pPrChange>
            </w:pPr>
            <w:r w:rsidRPr="00544959">
              <w:rPr>
                <w:rFonts w:ascii="Times New Roman" w:hAnsi="Times New Roman"/>
                <w:b/>
                <w:bCs/>
                <w:sz w:val="24"/>
                <w:szCs w:val="24"/>
                <w:rPrChange w:id="3997" w:author="AdministratorKH" w:date="2017-07-18T12:33:00Z">
                  <w:rPr>
                    <w:rFonts w:ascii="Times New Roman" w:hAnsi="Times New Roman"/>
                    <w:b/>
                    <w:bCs/>
                    <w:sz w:val="20"/>
                    <w:szCs w:val="20"/>
                  </w:rPr>
                </w:rPrChange>
              </w:rPr>
              <w:t>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3998" w:author="AdministratorKH" w:date="2017-07-18T12:33:00Z">
                  <w:rPr>
                    <w:rFonts w:ascii="Times New Roman" w:hAnsi="Times New Roman"/>
                    <w:sz w:val="20"/>
                    <w:szCs w:val="20"/>
                  </w:rPr>
                </w:rPrChange>
              </w:rPr>
              <w:pPrChange w:id="3999" w:author="AdministratorKH" w:date="2017-07-18T12:30:00Z">
                <w:pPr>
                  <w:spacing w:after="0" w:line="240" w:lineRule="auto"/>
                  <w:jc w:val="center"/>
                </w:pPr>
              </w:pPrChange>
            </w:pPr>
            <w:r w:rsidRPr="00544959">
              <w:rPr>
                <w:rFonts w:ascii="Times New Roman" w:hAnsi="Times New Roman"/>
                <w:sz w:val="24"/>
                <w:szCs w:val="24"/>
                <w:rPrChange w:id="4000" w:author="AdministratorKH" w:date="2017-07-18T12:33:00Z">
                  <w:rPr>
                    <w:rFonts w:ascii="Times New Roman" w:hAnsi="Times New Roman"/>
                    <w:sz w:val="20"/>
                    <w:szCs w:val="20"/>
                  </w:rPr>
                </w:rPrChange>
              </w:rPr>
              <w:lastRenderedPageBreak/>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001" w:author="AdministratorKH" w:date="2017-07-18T12:33:00Z">
                  <w:rPr>
                    <w:rFonts w:ascii="Times New Roman" w:hAnsi="Times New Roman"/>
                    <w:sz w:val="20"/>
                    <w:szCs w:val="20"/>
                  </w:rPr>
                </w:rPrChange>
              </w:rPr>
              <w:pPrChange w:id="4002" w:author="AdministratorKH" w:date="2017-07-18T12:30:00Z">
                <w:pPr>
                  <w:spacing w:after="0" w:line="240" w:lineRule="auto"/>
                </w:pPr>
              </w:pPrChange>
            </w:pPr>
            <w:r w:rsidRPr="00544959">
              <w:rPr>
                <w:rFonts w:ascii="Times New Roman" w:hAnsi="Times New Roman"/>
                <w:sz w:val="24"/>
                <w:szCs w:val="24"/>
                <w:rPrChange w:id="4003" w:author="AdministratorKH" w:date="2017-07-18T12:33:00Z">
                  <w:rPr>
                    <w:rFonts w:ascii="Times New Roman" w:hAnsi="Times New Roman"/>
                    <w:sz w:val="20"/>
                    <w:szCs w:val="20"/>
                  </w:rPr>
                </w:rPrChange>
              </w:rPr>
              <w:t xml:space="preserve"> CTY TNHH TM TUẤN VIỆT</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004" w:author="AdministratorKH" w:date="2017-07-18T12:33:00Z">
                  <w:rPr>
                    <w:rFonts w:ascii="Times New Roman" w:hAnsi="Times New Roman"/>
                    <w:sz w:val="20"/>
                    <w:szCs w:val="20"/>
                  </w:rPr>
                </w:rPrChange>
              </w:rPr>
              <w:pPrChange w:id="4005" w:author="AdministratorKH" w:date="2017-07-18T12:30:00Z">
                <w:pPr>
                  <w:spacing w:after="0" w:line="240" w:lineRule="auto"/>
                </w:pPr>
              </w:pPrChange>
            </w:pPr>
            <w:r w:rsidRPr="00544959">
              <w:rPr>
                <w:rFonts w:ascii="Times New Roman" w:hAnsi="Times New Roman"/>
                <w:sz w:val="24"/>
                <w:szCs w:val="24"/>
                <w:rPrChange w:id="4006"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07" w:author="AdministratorKH" w:date="2017-07-18T12:33:00Z">
                  <w:rPr>
                    <w:rFonts w:ascii="Times New Roman" w:hAnsi="Times New Roman"/>
                    <w:sz w:val="20"/>
                    <w:szCs w:val="20"/>
                  </w:rPr>
                </w:rPrChange>
              </w:rPr>
              <w:pPrChange w:id="4008" w:author="AdministratorKH" w:date="2017-07-18T12:30:00Z">
                <w:pPr>
                  <w:spacing w:after="0" w:line="240" w:lineRule="auto"/>
                  <w:jc w:val="right"/>
                </w:pPr>
              </w:pPrChange>
            </w:pPr>
            <w:r w:rsidRPr="00544959">
              <w:rPr>
                <w:rFonts w:ascii="Times New Roman" w:hAnsi="Times New Roman"/>
                <w:sz w:val="24"/>
                <w:szCs w:val="24"/>
                <w:rPrChange w:id="4009" w:author="AdministratorKH" w:date="2017-07-18T12:33:00Z">
                  <w:rPr>
                    <w:rFonts w:ascii="Times New Roman" w:hAnsi="Times New Roman"/>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10" w:author="AdministratorKH" w:date="2017-07-18T12:33:00Z">
                  <w:rPr>
                    <w:rFonts w:ascii="Times New Roman" w:hAnsi="Times New Roman"/>
                    <w:sz w:val="20"/>
                    <w:szCs w:val="20"/>
                  </w:rPr>
                </w:rPrChange>
              </w:rPr>
              <w:pPrChange w:id="4011" w:author="AdministratorKH" w:date="2017-07-18T12:30:00Z">
                <w:pPr>
                  <w:spacing w:after="0" w:line="240" w:lineRule="auto"/>
                  <w:jc w:val="right"/>
                </w:pPr>
              </w:pPrChange>
            </w:pPr>
            <w:r w:rsidRPr="00544959">
              <w:rPr>
                <w:rFonts w:ascii="Times New Roman" w:hAnsi="Times New Roman"/>
                <w:sz w:val="24"/>
                <w:szCs w:val="24"/>
                <w:rPrChange w:id="4012" w:author="AdministratorKH" w:date="2017-07-18T12:33:00Z">
                  <w:rPr>
                    <w:rFonts w:ascii="Times New Roman" w:hAnsi="Times New Roman"/>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13" w:author="AdministratorKH" w:date="2017-07-18T12:33:00Z">
                  <w:rPr>
                    <w:rFonts w:ascii="Times New Roman" w:hAnsi="Times New Roman"/>
                    <w:sz w:val="20"/>
                    <w:szCs w:val="20"/>
                  </w:rPr>
                </w:rPrChange>
              </w:rPr>
              <w:pPrChange w:id="4014" w:author="AdministratorKH" w:date="2017-07-18T12:30:00Z">
                <w:pPr>
                  <w:spacing w:after="0" w:line="240" w:lineRule="auto"/>
                  <w:jc w:val="right"/>
                </w:pPr>
              </w:pPrChange>
            </w:pPr>
            <w:r w:rsidRPr="00544959">
              <w:rPr>
                <w:rFonts w:ascii="Times New Roman" w:hAnsi="Times New Roman"/>
                <w:sz w:val="24"/>
                <w:szCs w:val="24"/>
                <w:rPrChange w:id="4015" w:author="AdministratorKH" w:date="2017-07-18T12:33:00Z">
                  <w:rPr>
                    <w:rFonts w:ascii="Times New Roman" w:hAnsi="Times New Roman"/>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16" w:author="AdministratorKH" w:date="2017-07-18T12:33:00Z">
                  <w:rPr>
                    <w:rFonts w:ascii="Times New Roman" w:hAnsi="Times New Roman"/>
                    <w:sz w:val="20"/>
                    <w:szCs w:val="20"/>
                  </w:rPr>
                </w:rPrChange>
              </w:rPr>
              <w:pPrChange w:id="4017" w:author="AdministratorKH" w:date="2017-07-18T12:30:00Z">
                <w:pPr>
                  <w:spacing w:after="0" w:line="240" w:lineRule="auto"/>
                  <w:jc w:val="right"/>
                </w:pPr>
              </w:pPrChange>
            </w:pPr>
            <w:r w:rsidRPr="00544959">
              <w:rPr>
                <w:rFonts w:ascii="Times New Roman" w:hAnsi="Times New Roman"/>
                <w:sz w:val="24"/>
                <w:szCs w:val="24"/>
                <w:rPrChange w:id="4018" w:author="AdministratorKH" w:date="2017-07-18T12:33:00Z">
                  <w:rPr>
                    <w:rFonts w:ascii="Times New Roman" w:hAnsi="Times New Roman"/>
                    <w:sz w:val="20"/>
                    <w:szCs w:val="20"/>
                  </w:rPr>
                </w:rPrChange>
              </w:rPr>
              <w:t>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4019" w:author="AdministratorKH" w:date="2017-07-18T12:33:00Z">
                  <w:rPr>
                    <w:rFonts w:ascii="Times New Roman" w:hAnsi="Times New Roman"/>
                    <w:b/>
                    <w:bCs/>
                    <w:sz w:val="20"/>
                    <w:szCs w:val="20"/>
                  </w:rPr>
                </w:rPrChange>
              </w:rPr>
              <w:pPrChange w:id="4020" w:author="AdministratorKH" w:date="2017-07-18T12:30:00Z">
                <w:pPr>
                  <w:spacing w:after="0" w:line="240" w:lineRule="auto"/>
                </w:pPr>
              </w:pPrChange>
            </w:pPr>
            <w:r w:rsidRPr="00544959">
              <w:rPr>
                <w:rFonts w:ascii="Times New Roman" w:hAnsi="Times New Roman"/>
                <w:b/>
                <w:bCs/>
                <w:sz w:val="24"/>
                <w:szCs w:val="24"/>
                <w:rPrChange w:id="4021" w:author="AdministratorKH" w:date="2017-07-18T12:33:00Z">
                  <w:rPr>
                    <w:rFonts w:ascii="Times New Roman" w:hAnsi="Times New Roman"/>
                    <w:b/>
                    <w:bCs/>
                    <w:sz w:val="20"/>
                    <w:szCs w:val="20"/>
                  </w:rPr>
                </w:rPrChange>
              </w:rPr>
              <w:t xml:space="preserve">       QUẢNG TRỊ</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22" w:author="AdministratorKH" w:date="2017-07-18T12:33:00Z">
                  <w:rPr>
                    <w:rFonts w:ascii="Times New Roman" w:hAnsi="Times New Roman"/>
                    <w:b/>
                    <w:bCs/>
                    <w:sz w:val="20"/>
                    <w:szCs w:val="20"/>
                  </w:rPr>
                </w:rPrChange>
              </w:rPr>
              <w:pPrChange w:id="4023" w:author="AdministratorKH" w:date="2017-07-18T12:30:00Z">
                <w:pPr>
                  <w:spacing w:after="0" w:line="240" w:lineRule="auto"/>
                  <w:jc w:val="right"/>
                </w:pPr>
              </w:pPrChange>
            </w:pPr>
            <w:r w:rsidRPr="00544959">
              <w:rPr>
                <w:rFonts w:ascii="Times New Roman" w:hAnsi="Times New Roman"/>
                <w:b/>
                <w:bCs/>
                <w:sz w:val="24"/>
                <w:szCs w:val="24"/>
                <w:rPrChange w:id="4024" w:author="AdministratorKH" w:date="2017-07-18T12:33:00Z">
                  <w:rPr>
                    <w:rFonts w:ascii="Times New Roman" w:hAnsi="Times New Roman"/>
                    <w:b/>
                    <w:bCs/>
                    <w:sz w:val="20"/>
                    <w:szCs w:val="20"/>
                  </w:rPr>
                </w:rPrChange>
              </w:rPr>
              <w:t>150.000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25" w:author="AdministratorKH" w:date="2017-07-18T12:33:00Z">
                  <w:rPr>
                    <w:rFonts w:ascii="Times New Roman" w:hAnsi="Times New Roman"/>
                    <w:b/>
                    <w:bCs/>
                    <w:sz w:val="20"/>
                    <w:szCs w:val="20"/>
                  </w:rPr>
                </w:rPrChange>
              </w:rPr>
              <w:pPrChange w:id="4026" w:author="AdministratorKH" w:date="2017-07-18T12:30:00Z">
                <w:pPr>
                  <w:spacing w:after="0" w:line="240" w:lineRule="auto"/>
                  <w:jc w:val="right"/>
                </w:pPr>
              </w:pPrChange>
            </w:pPr>
            <w:r w:rsidRPr="00544959">
              <w:rPr>
                <w:rFonts w:ascii="Times New Roman" w:hAnsi="Times New Roman"/>
                <w:b/>
                <w:bCs/>
                <w:sz w:val="24"/>
                <w:szCs w:val="24"/>
                <w:rPrChange w:id="4027" w:author="AdministratorKH" w:date="2017-07-18T12:33:00Z">
                  <w:rPr>
                    <w:rFonts w:ascii="Times New Roman" w:hAnsi="Times New Roman"/>
                    <w:b/>
                    <w:bCs/>
                    <w:sz w:val="20"/>
                    <w:szCs w:val="20"/>
                  </w:rPr>
                </w:rPrChange>
              </w:rPr>
              <w:t>841.000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28" w:author="AdministratorKH" w:date="2017-07-18T12:33:00Z">
                  <w:rPr>
                    <w:rFonts w:ascii="Times New Roman" w:hAnsi="Times New Roman"/>
                    <w:b/>
                    <w:bCs/>
                    <w:sz w:val="20"/>
                    <w:szCs w:val="20"/>
                  </w:rPr>
                </w:rPrChange>
              </w:rPr>
              <w:pPrChange w:id="4029" w:author="AdministratorKH" w:date="2017-07-18T12:30:00Z">
                <w:pPr>
                  <w:spacing w:after="0" w:line="240" w:lineRule="auto"/>
                  <w:jc w:val="right"/>
                </w:pPr>
              </w:pPrChange>
            </w:pPr>
            <w:r w:rsidRPr="00544959">
              <w:rPr>
                <w:rFonts w:ascii="Times New Roman" w:hAnsi="Times New Roman"/>
                <w:b/>
                <w:bCs/>
                <w:sz w:val="24"/>
                <w:szCs w:val="24"/>
                <w:rPrChange w:id="4030" w:author="AdministratorKH" w:date="2017-07-18T12:33:00Z">
                  <w:rPr>
                    <w:rFonts w:ascii="Times New Roman" w:hAnsi="Times New Roman"/>
                    <w:b/>
                    <w:bCs/>
                    <w:sz w:val="20"/>
                    <w:szCs w:val="20"/>
                  </w:rPr>
                </w:rPrChange>
              </w:rPr>
              <w:t>1.800.000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31" w:author="AdministratorKH" w:date="2017-07-18T12:33:00Z">
                  <w:rPr>
                    <w:rFonts w:ascii="Times New Roman" w:hAnsi="Times New Roman"/>
                    <w:b/>
                    <w:bCs/>
                    <w:sz w:val="20"/>
                    <w:szCs w:val="20"/>
                  </w:rPr>
                </w:rPrChange>
              </w:rPr>
              <w:pPrChange w:id="4032" w:author="AdministratorKH" w:date="2017-07-18T12:30:00Z">
                <w:pPr>
                  <w:spacing w:after="0" w:line="240" w:lineRule="auto"/>
                  <w:jc w:val="right"/>
                </w:pPr>
              </w:pPrChange>
            </w:pPr>
            <w:r w:rsidRPr="00544959">
              <w:rPr>
                <w:rFonts w:ascii="Times New Roman" w:hAnsi="Times New Roman"/>
                <w:b/>
                <w:bCs/>
                <w:sz w:val="24"/>
                <w:szCs w:val="24"/>
                <w:rPrChange w:id="4033" w:author="AdministratorKH" w:date="2017-07-18T12:33:00Z">
                  <w:rPr>
                    <w:rFonts w:ascii="Times New Roman" w:hAnsi="Times New Roman"/>
                    <w:b/>
                    <w:bCs/>
                    <w:sz w:val="20"/>
                    <w:szCs w:val="20"/>
                  </w:rPr>
                </w:rPrChange>
              </w:rPr>
              <w:t>959.000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34" w:author="AdministratorKH" w:date="2017-07-18T12:33:00Z">
                  <w:rPr>
                    <w:rFonts w:ascii="Times New Roman" w:hAnsi="Times New Roman"/>
                    <w:b/>
                    <w:bCs/>
                    <w:sz w:val="20"/>
                    <w:szCs w:val="20"/>
                  </w:rPr>
                </w:rPrChange>
              </w:rPr>
              <w:pPrChange w:id="4035" w:author="AdministratorKH" w:date="2017-07-18T12:30:00Z">
                <w:pPr>
                  <w:spacing w:after="0" w:line="240" w:lineRule="auto"/>
                  <w:jc w:val="right"/>
                </w:pPr>
              </w:pPrChange>
            </w:pPr>
            <w:r w:rsidRPr="00544959">
              <w:rPr>
                <w:rFonts w:ascii="Times New Roman" w:hAnsi="Times New Roman"/>
                <w:b/>
                <w:bCs/>
                <w:sz w:val="24"/>
                <w:szCs w:val="24"/>
                <w:rPrChange w:id="4036" w:author="AdministratorKH" w:date="2017-07-18T12:33:00Z">
                  <w:rPr>
                    <w:rFonts w:ascii="Times New Roman" w:hAnsi="Times New Roman"/>
                    <w:b/>
                    <w:bCs/>
                    <w:sz w:val="20"/>
                    <w:szCs w:val="20"/>
                  </w:rPr>
                </w:rPrChange>
              </w:rPr>
              <w:t>159.833</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4037" w:author="AdministratorKH" w:date="2017-07-18T12:33:00Z">
                  <w:rPr>
                    <w:rFonts w:ascii="Times New Roman" w:hAnsi="Times New Roman"/>
                    <w:sz w:val="20"/>
                    <w:szCs w:val="20"/>
                  </w:rPr>
                </w:rPrChange>
              </w:rPr>
              <w:pPrChange w:id="4038" w:author="AdministratorKH" w:date="2017-07-18T12:30:00Z">
                <w:pPr>
                  <w:spacing w:after="0" w:line="240" w:lineRule="auto"/>
                  <w:jc w:val="center"/>
                </w:pPr>
              </w:pPrChange>
            </w:pPr>
            <w:r w:rsidRPr="00544959">
              <w:rPr>
                <w:rFonts w:ascii="Times New Roman" w:hAnsi="Times New Roman"/>
                <w:sz w:val="24"/>
                <w:szCs w:val="24"/>
                <w:rPrChange w:id="4039"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040" w:author="AdministratorKH" w:date="2017-07-18T12:33:00Z">
                  <w:rPr>
                    <w:rFonts w:ascii="Times New Roman" w:hAnsi="Times New Roman"/>
                    <w:sz w:val="20"/>
                    <w:szCs w:val="20"/>
                  </w:rPr>
                </w:rPrChange>
              </w:rPr>
              <w:pPrChange w:id="4041" w:author="AdministratorKH" w:date="2017-07-18T12:30:00Z">
                <w:pPr>
                  <w:spacing w:after="0" w:line="240" w:lineRule="auto"/>
                </w:pPr>
              </w:pPrChange>
            </w:pPr>
            <w:r w:rsidRPr="00544959">
              <w:rPr>
                <w:rFonts w:ascii="Times New Roman" w:hAnsi="Times New Roman"/>
                <w:sz w:val="24"/>
                <w:szCs w:val="24"/>
                <w:rPrChange w:id="4042" w:author="AdministratorKH" w:date="2017-07-18T12:33:00Z">
                  <w:rPr>
                    <w:rFonts w:ascii="Times New Roman" w:hAnsi="Times New Roman"/>
                    <w:sz w:val="20"/>
                    <w:szCs w:val="20"/>
                  </w:rPr>
                </w:rPrChange>
              </w:rPr>
              <w:t xml:space="preserve"> CTY TNHH MTV HẢI ĐĂNG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43" w:author="AdministratorKH" w:date="2017-07-18T12:33:00Z">
                  <w:rPr>
                    <w:rFonts w:ascii="Times New Roman" w:hAnsi="Times New Roman"/>
                    <w:sz w:val="20"/>
                    <w:szCs w:val="20"/>
                  </w:rPr>
                </w:rPrChange>
              </w:rPr>
              <w:pPrChange w:id="4044" w:author="AdministratorKH" w:date="2017-07-18T12:30:00Z">
                <w:pPr>
                  <w:spacing w:after="0" w:line="240" w:lineRule="auto"/>
                  <w:jc w:val="right"/>
                </w:pPr>
              </w:pPrChange>
            </w:pPr>
            <w:r w:rsidRPr="00544959">
              <w:rPr>
                <w:rFonts w:ascii="Times New Roman" w:hAnsi="Times New Roman"/>
                <w:sz w:val="24"/>
                <w:szCs w:val="24"/>
                <w:rPrChange w:id="4045" w:author="AdministratorKH" w:date="2017-07-18T12:33:00Z">
                  <w:rPr>
                    <w:rFonts w:ascii="Times New Roman" w:hAnsi="Times New Roman"/>
                    <w:sz w:val="20"/>
                    <w:szCs w:val="20"/>
                  </w:rPr>
                </w:rPrChange>
              </w:rPr>
              <w:t>150.000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46" w:author="AdministratorKH" w:date="2017-07-18T12:33:00Z">
                  <w:rPr>
                    <w:rFonts w:ascii="Times New Roman" w:hAnsi="Times New Roman"/>
                    <w:sz w:val="20"/>
                    <w:szCs w:val="20"/>
                  </w:rPr>
                </w:rPrChange>
              </w:rPr>
              <w:pPrChange w:id="4047" w:author="AdministratorKH" w:date="2017-07-18T12:30:00Z">
                <w:pPr>
                  <w:spacing w:after="0" w:line="240" w:lineRule="auto"/>
                  <w:jc w:val="right"/>
                </w:pPr>
              </w:pPrChange>
            </w:pPr>
            <w:r w:rsidRPr="00544959">
              <w:rPr>
                <w:rFonts w:ascii="Times New Roman" w:hAnsi="Times New Roman"/>
                <w:sz w:val="24"/>
                <w:szCs w:val="24"/>
                <w:rPrChange w:id="4048" w:author="AdministratorKH" w:date="2017-07-18T12:33:00Z">
                  <w:rPr>
                    <w:rFonts w:ascii="Times New Roman" w:hAnsi="Times New Roman"/>
                    <w:sz w:val="20"/>
                    <w:szCs w:val="20"/>
                  </w:rPr>
                </w:rPrChange>
              </w:rPr>
              <w:t>841.000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49" w:author="AdministratorKH" w:date="2017-07-18T12:33:00Z">
                  <w:rPr>
                    <w:rFonts w:ascii="Times New Roman" w:hAnsi="Times New Roman"/>
                    <w:sz w:val="20"/>
                    <w:szCs w:val="20"/>
                  </w:rPr>
                </w:rPrChange>
              </w:rPr>
              <w:pPrChange w:id="4050" w:author="AdministratorKH" w:date="2017-07-18T12:30:00Z">
                <w:pPr>
                  <w:spacing w:after="0" w:line="240" w:lineRule="auto"/>
                  <w:jc w:val="right"/>
                </w:pPr>
              </w:pPrChange>
            </w:pPr>
            <w:r w:rsidRPr="00544959">
              <w:rPr>
                <w:rFonts w:ascii="Times New Roman" w:hAnsi="Times New Roman"/>
                <w:sz w:val="24"/>
                <w:szCs w:val="24"/>
                <w:rPrChange w:id="4051" w:author="AdministratorKH" w:date="2017-07-18T12:33:00Z">
                  <w:rPr>
                    <w:rFonts w:ascii="Times New Roman" w:hAnsi="Times New Roman"/>
                    <w:sz w:val="20"/>
                    <w:szCs w:val="20"/>
                  </w:rPr>
                </w:rPrChange>
              </w:rPr>
              <w:t>1.800.000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52" w:author="AdministratorKH" w:date="2017-07-18T12:33:00Z">
                  <w:rPr>
                    <w:rFonts w:ascii="Times New Roman" w:hAnsi="Times New Roman"/>
                    <w:sz w:val="20"/>
                    <w:szCs w:val="20"/>
                  </w:rPr>
                </w:rPrChange>
              </w:rPr>
              <w:pPrChange w:id="4053" w:author="AdministratorKH" w:date="2017-07-18T12:30:00Z">
                <w:pPr>
                  <w:spacing w:after="0" w:line="240" w:lineRule="auto"/>
                  <w:jc w:val="right"/>
                </w:pPr>
              </w:pPrChange>
            </w:pPr>
            <w:r w:rsidRPr="00544959">
              <w:rPr>
                <w:rFonts w:ascii="Times New Roman" w:hAnsi="Times New Roman"/>
                <w:sz w:val="24"/>
                <w:szCs w:val="24"/>
                <w:rPrChange w:id="4054" w:author="AdministratorKH" w:date="2017-07-18T12:33:00Z">
                  <w:rPr>
                    <w:rFonts w:ascii="Times New Roman" w:hAnsi="Times New Roman"/>
                    <w:sz w:val="20"/>
                    <w:szCs w:val="20"/>
                  </w:rPr>
                </w:rPrChange>
              </w:rPr>
              <w:t>959.000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55" w:author="AdministratorKH" w:date="2017-07-18T12:33:00Z">
                  <w:rPr>
                    <w:rFonts w:ascii="Times New Roman" w:hAnsi="Times New Roman"/>
                    <w:sz w:val="20"/>
                    <w:szCs w:val="20"/>
                  </w:rPr>
                </w:rPrChange>
              </w:rPr>
              <w:pPrChange w:id="4056" w:author="AdministratorKH" w:date="2017-07-18T12:30:00Z">
                <w:pPr>
                  <w:spacing w:after="0" w:line="240" w:lineRule="auto"/>
                  <w:jc w:val="right"/>
                </w:pPr>
              </w:pPrChange>
            </w:pPr>
            <w:r w:rsidRPr="00544959">
              <w:rPr>
                <w:rFonts w:ascii="Times New Roman" w:hAnsi="Times New Roman"/>
                <w:sz w:val="24"/>
                <w:szCs w:val="24"/>
                <w:rPrChange w:id="4057" w:author="AdministratorKH" w:date="2017-07-18T12:33:00Z">
                  <w:rPr>
                    <w:rFonts w:ascii="Times New Roman" w:hAnsi="Times New Roman"/>
                    <w:sz w:val="20"/>
                    <w:szCs w:val="20"/>
                  </w:rPr>
                </w:rPrChange>
              </w:rPr>
              <w:t>159.833</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4058" w:author="AdministratorKH" w:date="2017-07-18T12:33:00Z">
                  <w:rPr>
                    <w:rFonts w:ascii="Times New Roman" w:hAnsi="Times New Roman"/>
                    <w:b/>
                    <w:bCs/>
                    <w:sz w:val="20"/>
                    <w:szCs w:val="20"/>
                  </w:rPr>
                </w:rPrChange>
              </w:rPr>
              <w:pPrChange w:id="4059" w:author="AdministratorKH" w:date="2017-07-18T12:30:00Z">
                <w:pPr>
                  <w:spacing w:after="0" w:line="240" w:lineRule="auto"/>
                </w:pPr>
              </w:pPrChange>
            </w:pPr>
            <w:r w:rsidRPr="00544959">
              <w:rPr>
                <w:rFonts w:ascii="Times New Roman" w:hAnsi="Times New Roman"/>
                <w:b/>
                <w:bCs/>
                <w:sz w:val="24"/>
                <w:szCs w:val="24"/>
                <w:rPrChange w:id="4060" w:author="AdministratorKH" w:date="2017-07-18T12:33:00Z">
                  <w:rPr>
                    <w:rFonts w:ascii="Times New Roman" w:hAnsi="Times New Roman"/>
                    <w:b/>
                    <w:bCs/>
                    <w:sz w:val="20"/>
                    <w:szCs w:val="20"/>
                  </w:rPr>
                </w:rPrChange>
              </w:rPr>
              <w:t xml:space="preserve">       ĐÀ NẴNG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61" w:author="AdministratorKH" w:date="2017-07-18T12:33:00Z">
                  <w:rPr>
                    <w:rFonts w:ascii="Times New Roman" w:hAnsi="Times New Roman"/>
                    <w:b/>
                    <w:bCs/>
                    <w:sz w:val="20"/>
                    <w:szCs w:val="20"/>
                  </w:rPr>
                </w:rPrChange>
              </w:rPr>
              <w:pPrChange w:id="4062" w:author="AdministratorKH" w:date="2017-07-18T12:30:00Z">
                <w:pPr>
                  <w:spacing w:after="0" w:line="240" w:lineRule="auto"/>
                  <w:jc w:val="right"/>
                </w:pPr>
              </w:pPrChange>
            </w:pPr>
            <w:r w:rsidRPr="00544959">
              <w:rPr>
                <w:rFonts w:ascii="Times New Roman" w:hAnsi="Times New Roman"/>
                <w:b/>
                <w:bCs/>
                <w:sz w:val="24"/>
                <w:szCs w:val="24"/>
                <w:rPrChange w:id="4063"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64" w:author="AdministratorKH" w:date="2017-07-18T12:33:00Z">
                  <w:rPr>
                    <w:rFonts w:ascii="Times New Roman" w:hAnsi="Times New Roman"/>
                    <w:b/>
                    <w:bCs/>
                    <w:sz w:val="20"/>
                    <w:szCs w:val="20"/>
                  </w:rPr>
                </w:rPrChange>
              </w:rPr>
              <w:pPrChange w:id="4065" w:author="AdministratorKH" w:date="2017-07-18T12:30:00Z">
                <w:pPr>
                  <w:spacing w:after="0" w:line="240" w:lineRule="auto"/>
                  <w:jc w:val="right"/>
                </w:pPr>
              </w:pPrChange>
            </w:pPr>
            <w:r w:rsidRPr="00544959">
              <w:rPr>
                <w:rFonts w:ascii="Times New Roman" w:hAnsi="Times New Roman"/>
                <w:b/>
                <w:bCs/>
                <w:sz w:val="24"/>
                <w:szCs w:val="24"/>
                <w:rPrChange w:id="4066"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67" w:author="AdministratorKH" w:date="2017-07-18T12:33:00Z">
                  <w:rPr>
                    <w:rFonts w:ascii="Times New Roman" w:hAnsi="Times New Roman"/>
                    <w:b/>
                    <w:bCs/>
                    <w:sz w:val="20"/>
                    <w:szCs w:val="20"/>
                  </w:rPr>
                </w:rPrChange>
              </w:rPr>
              <w:pPrChange w:id="4068" w:author="AdministratorKH" w:date="2017-07-18T12:30:00Z">
                <w:pPr>
                  <w:spacing w:after="0" w:line="240" w:lineRule="auto"/>
                  <w:jc w:val="right"/>
                </w:pPr>
              </w:pPrChange>
            </w:pPr>
            <w:r w:rsidRPr="00544959">
              <w:rPr>
                <w:rFonts w:ascii="Times New Roman" w:hAnsi="Times New Roman"/>
                <w:b/>
                <w:bCs/>
                <w:sz w:val="24"/>
                <w:szCs w:val="24"/>
                <w:rPrChange w:id="4069" w:author="AdministratorKH" w:date="2017-07-18T12:33:00Z">
                  <w:rPr>
                    <w:rFonts w:ascii="Times New Roman" w:hAnsi="Times New Roman"/>
                    <w:b/>
                    <w:bCs/>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70" w:author="AdministratorKH" w:date="2017-07-18T12:33:00Z">
                  <w:rPr>
                    <w:rFonts w:ascii="Times New Roman" w:hAnsi="Times New Roman"/>
                    <w:b/>
                    <w:bCs/>
                    <w:sz w:val="20"/>
                    <w:szCs w:val="20"/>
                  </w:rPr>
                </w:rPrChange>
              </w:rPr>
              <w:pPrChange w:id="4071" w:author="AdministratorKH" w:date="2017-07-18T12:30:00Z">
                <w:pPr>
                  <w:spacing w:after="0" w:line="240" w:lineRule="auto"/>
                  <w:jc w:val="right"/>
                </w:pPr>
              </w:pPrChange>
            </w:pPr>
            <w:r w:rsidRPr="00544959">
              <w:rPr>
                <w:rFonts w:ascii="Times New Roman" w:hAnsi="Times New Roman"/>
                <w:b/>
                <w:bCs/>
                <w:sz w:val="24"/>
                <w:szCs w:val="24"/>
                <w:rPrChange w:id="4072" w:author="AdministratorKH" w:date="2017-07-18T12:33:00Z">
                  <w:rPr>
                    <w:rFonts w:ascii="Times New Roman" w:hAnsi="Times New Roman"/>
                    <w:b/>
                    <w:bCs/>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073" w:author="AdministratorKH" w:date="2017-07-18T12:33:00Z">
                  <w:rPr>
                    <w:rFonts w:ascii="Times New Roman" w:hAnsi="Times New Roman"/>
                    <w:b/>
                    <w:bCs/>
                    <w:sz w:val="20"/>
                    <w:szCs w:val="20"/>
                  </w:rPr>
                </w:rPrChange>
              </w:rPr>
              <w:pPrChange w:id="4074" w:author="AdministratorKH" w:date="2017-07-18T12:30:00Z">
                <w:pPr>
                  <w:spacing w:after="0" w:line="240" w:lineRule="auto"/>
                  <w:jc w:val="right"/>
                </w:pPr>
              </w:pPrChange>
            </w:pPr>
            <w:r w:rsidRPr="00544959">
              <w:rPr>
                <w:rFonts w:ascii="Times New Roman" w:hAnsi="Times New Roman"/>
                <w:b/>
                <w:bCs/>
                <w:sz w:val="24"/>
                <w:szCs w:val="24"/>
                <w:rPrChange w:id="4075" w:author="AdministratorKH" w:date="2017-07-18T12:33:00Z">
                  <w:rPr>
                    <w:rFonts w:ascii="Times New Roman" w:hAnsi="Times New Roman"/>
                    <w:b/>
                    <w:bCs/>
                    <w:sz w:val="20"/>
                    <w:szCs w:val="20"/>
                  </w:rPr>
                </w:rPrChange>
              </w:rPr>
              <w:t>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4076" w:author="AdministratorKH" w:date="2017-07-18T12:33:00Z">
                  <w:rPr>
                    <w:rFonts w:ascii="Times New Roman" w:hAnsi="Times New Roman"/>
                    <w:sz w:val="20"/>
                    <w:szCs w:val="20"/>
                  </w:rPr>
                </w:rPrChange>
              </w:rPr>
              <w:pPrChange w:id="4077" w:author="AdministratorKH" w:date="2017-07-18T12:30:00Z">
                <w:pPr>
                  <w:spacing w:after="0" w:line="240" w:lineRule="auto"/>
                  <w:jc w:val="center"/>
                </w:pPr>
              </w:pPrChange>
            </w:pPr>
            <w:r w:rsidRPr="00544959">
              <w:rPr>
                <w:rFonts w:ascii="Times New Roman" w:hAnsi="Times New Roman"/>
                <w:sz w:val="24"/>
                <w:szCs w:val="24"/>
                <w:rPrChange w:id="4078"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079" w:author="AdministratorKH" w:date="2017-07-18T12:33:00Z">
                  <w:rPr>
                    <w:rFonts w:ascii="Times New Roman" w:hAnsi="Times New Roman"/>
                    <w:sz w:val="20"/>
                    <w:szCs w:val="20"/>
                  </w:rPr>
                </w:rPrChange>
              </w:rPr>
              <w:pPrChange w:id="4080" w:author="AdministratorKH" w:date="2017-07-18T12:30:00Z">
                <w:pPr>
                  <w:spacing w:after="0" w:line="240" w:lineRule="auto"/>
                </w:pPr>
              </w:pPrChange>
            </w:pPr>
            <w:r w:rsidRPr="00544959">
              <w:rPr>
                <w:rFonts w:ascii="Times New Roman" w:hAnsi="Times New Roman"/>
                <w:sz w:val="24"/>
                <w:szCs w:val="24"/>
                <w:rPrChange w:id="4081" w:author="AdministratorKH" w:date="2017-07-18T12:33:00Z">
                  <w:rPr>
                    <w:rFonts w:ascii="Times New Roman" w:hAnsi="Times New Roman"/>
                    <w:sz w:val="20"/>
                    <w:szCs w:val="20"/>
                  </w:rPr>
                </w:rPrChange>
              </w:rPr>
              <w:t xml:space="preserve"> CTY TNHH ĐÀ NẴNG MỄ CỐC</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082" w:author="AdministratorKH" w:date="2017-07-18T12:33:00Z">
                  <w:rPr>
                    <w:rFonts w:ascii="Times New Roman" w:hAnsi="Times New Roman"/>
                    <w:sz w:val="20"/>
                    <w:szCs w:val="20"/>
                  </w:rPr>
                </w:rPrChange>
              </w:rPr>
              <w:pPrChange w:id="4083" w:author="AdministratorKH" w:date="2017-07-18T12:30:00Z">
                <w:pPr>
                  <w:spacing w:after="0" w:line="240" w:lineRule="auto"/>
                </w:pPr>
              </w:pPrChange>
            </w:pPr>
            <w:r w:rsidRPr="00544959">
              <w:rPr>
                <w:rFonts w:ascii="Times New Roman" w:hAnsi="Times New Roman"/>
                <w:sz w:val="24"/>
                <w:szCs w:val="24"/>
                <w:rPrChange w:id="4084"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85" w:author="AdministratorKH" w:date="2017-07-18T12:33:00Z">
                  <w:rPr>
                    <w:rFonts w:ascii="Times New Roman" w:hAnsi="Times New Roman"/>
                    <w:sz w:val="20"/>
                    <w:szCs w:val="20"/>
                  </w:rPr>
                </w:rPrChange>
              </w:rPr>
              <w:pPrChange w:id="4086" w:author="AdministratorKH" w:date="2017-07-18T12:30:00Z">
                <w:pPr>
                  <w:spacing w:after="0" w:line="240" w:lineRule="auto"/>
                  <w:jc w:val="right"/>
                </w:pPr>
              </w:pPrChange>
            </w:pPr>
            <w:r w:rsidRPr="00544959">
              <w:rPr>
                <w:rFonts w:ascii="Times New Roman" w:hAnsi="Times New Roman"/>
                <w:sz w:val="24"/>
                <w:szCs w:val="24"/>
                <w:rPrChange w:id="4087" w:author="AdministratorKH" w:date="2017-07-18T12:33:00Z">
                  <w:rPr>
                    <w:rFonts w:ascii="Times New Roman" w:hAnsi="Times New Roman"/>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88" w:author="AdministratorKH" w:date="2017-07-18T12:33:00Z">
                  <w:rPr>
                    <w:rFonts w:ascii="Times New Roman" w:hAnsi="Times New Roman"/>
                    <w:sz w:val="20"/>
                    <w:szCs w:val="20"/>
                  </w:rPr>
                </w:rPrChange>
              </w:rPr>
              <w:pPrChange w:id="4089" w:author="AdministratorKH" w:date="2017-07-18T12:30:00Z">
                <w:pPr>
                  <w:spacing w:after="0" w:line="240" w:lineRule="auto"/>
                  <w:jc w:val="right"/>
                </w:pPr>
              </w:pPrChange>
            </w:pPr>
            <w:r w:rsidRPr="00544959">
              <w:rPr>
                <w:rFonts w:ascii="Times New Roman" w:hAnsi="Times New Roman"/>
                <w:sz w:val="24"/>
                <w:szCs w:val="24"/>
                <w:rPrChange w:id="4090" w:author="AdministratorKH" w:date="2017-07-18T12:33:00Z">
                  <w:rPr>
                    <w:rFonts w:ascii="Times New Roman" w:hAnsi="Times New Roman"/>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91" w:author="AdministratorKH" w:date="2017-07-18T12:33:00Z">
                  <w:rPr>
                    <w:rFonts w:ascii="Times New Roman" w:hAnsi="Times New Roman"/>
                    <w:sz w:val="20"/>
                    <w:szCs w:val="20"/>
                  </w:rPr>
                </w:rPrChange>
              </w:rPr>
              <w:pPrChange w:id="4092" w:author="AdministratorKH" w:date="2017-07-18T12:30:00Z">
                <w:pPr>
                  <w:spacing w:after="0" w:line="240" w:lineRule="auto"/>
                  <w:jc w:val="right"/>
                </w:pPr>
              </w:pPrChange>
            </w:pPr>
            <w:r w:rsidRPr="00544959">
              <w:rPr>
                <w:rFonts w:ascii="Times New Roman" w:hAnsi="Times New Roman"/>
                <w:sz w:val="24"/>
                <w:szCs w:val="24"/>
                <w:rPrChange w:id="4093" w:author="AdministratorKH" w:date="2017-07-18T12:33:00Z">
                  <w:rPr>
                    <w:rFonts w:ascii="Times New Roman" w:hAnsi="Times New Roman"/>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094" w:author="AdministratorKH" w:date="2017-07-18T12:33:00Z">
                  <w:rPr>
                    <w:rFonts w:ascii="Times New Roman" w:hAnsi="Times New Roman"/>
                    <w:sz w:val="20"/>
                    <w:szCs w:val="20"/>
                  </w:rPr>
                </w:rPrChange>
              </w:rPr>
              <w:pPrChange w:id="4095" w:author="AdministratorKH" w:date="2017-07-18T12:30:00Z">
                <w:pPr>
                  <w:spacing w:after="0" w:line="240" w:lineRule="auto"/>
                  <w:jc w:val="right"/>
                </w:pPr>
              </w:pPrChange>
            </w:pPr>
            <w:r w:rsidRPr="00544959">
              <w:rPr>
                <w:rFonts w:ascii="Times New Roman" w:hAnsi="Times New Roman"/>
                <w:sz w:val="24"/>
                <w:szCs w:val="24"/>
                <w:rPrChange w:id="4096" w:author="AdministratorKH" w:date="2017-07-18T12:33:00Z">
                  <w:rPr>
                    <w:rFonts w:ascii="Times New Roman" w:hAnsi="Times New Roman"/>
                    <w:sz w:val="20"/>
                    <w:szCs w:val="20"/>
                  </w:rPr>
                </w:rPrChange>
              </w:rPr>
              <w:t>0</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4097" w:author="AdministratorKH" w:date="2017-07-18T12:33:00Z">
                  <w:rPr>
                    <w:rFonts w:ascii="Times New Roman" w:hAnsi="Times New Roman"/>
                    <w:b/>
                    <w:bCs/>
                    <w:sz w:val="20"/>
                    <w:szCs w:val="20"/>
                  </w:rPr>
                </w:rPrChange>
              </w:rPr>
              <w:pPrChange w:id="4098" w:author="AdministratorKH" w:date="2017-07-18T12:30:00Z">
                <w:pPr>
                  <w:spacing w:after="0" w:line="240" w:lineRule="auto"/>
                </w:pPr>
              </w:pPrChange>
            </w:pPr>
            <w:r w:rsidRPr="00544959">
              <w:rPr>
                <w:rFonts w:ascii="Times New Roman" w:hAnsi="Times New Roman"/>
                <w:b/>
                <w:bCs/>
                <w:sz w:val="24"/>
                <w:szCs w:val="24"/>
                <w:rPrChange w:id="4099" w:author="AdministratorKH" w:date="2017-07-18T12:33:00Z">
                  <w:rPr>
                    <w:rFonts w:ascii="Times New Roman" w:hAnsi="Times New Roman"/>
                    <w:b/>
                    <w:bCs/>
                    <w:sz w:val="20"/>
                    <w:szCs w:val="20"/>
                  </w:rPr>
                </w:rPrChange>
              </w:rPr>
              <w:t xml:space="preserve">       BẠC LIÊU</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00" w:author="AdministratorKH" w:date="2017-07-18T12:33:00Z">
                  <w:rPr>
                    <w:rFonts w:ascii="Times New Roman" w:hAnsi="Times New Roman"/>
                    <w:b/>
                    <w:bCs/>
                    <w:sz w:val="20"/>
                    <w:szCs w:val="20"/>
                  </w:rPr>
                </w:rPrChange>
              </w:rPr>
              <w:pPrChange w:id="4101" w:author="AdministratorKH" w:date="2017-07-18T12:30:00Z">
                <w:pPr>
                  <w:spacing w:after="0" w:line="240" w:lineRule="auto"/>
                  <w:jc w:val="right"/>
                </w:pPr>
              </w:pPrChange>
            </w:pPr>
            <w:r w:rsidRPr="00544959">
              <w:rPr>
                <w:rFonts w:ascii="Times New Roman" w:hAnsi="Times New Roman"/>
                <w:b/>
                <w:bCs/>
                <w:sz w:val="24"/>
                <w:szCs w:val="24"/>
                <w:rPrChange w:id="4102"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03" w:author="AdministratorKH" w:date="2017-07-18T12:33:00Z">
                  <w:rPr>
                    <w:rFonts w:ascii="Times New Roman" w:hAnsi="Times New Roman"/>
                    <w:b/>
                    <w:bCs/>
                    <w:sz w:val="20"/>
                    <w:szCs w:val="20"/>
                  </w:rPr>
                </w:rPrChange>
              </w:rPr>
              <w:pPrChange w:id="4104" w:author="AdministratorKH" w:date="2017-07-18T12:30:00Z">
                <w:pPr>
                  <w:spacing w:after="0" w:line="240" w:lineRule="auto"/>
                  <w:jc w:val="right"/>
                </w:pPr>
              </w:pPrChange>
            </w:pPr>
            <w:r w:rsidRPr="00544959">
              <w:rPr>
                <w:rFonts w:ascii="Times New Roman" w:hAnsi="Times New Roman"/>
                <w:b/>
                <w:bCs/>
                <w:sz w:val="24"/>
                <w:szCs w:val="24"/>
                <w:rPrChange w:id="4105" w:author="AdministratorKH" w:date="2017-07-18T12:33:00Z">
                  <w:rPr>
                    <w:rFonts w:ascii="Times New Roman" w:hAnsi="Times New Roman"/>
                    <w:b/>
                    <w:bCs/>
                    <w:sz w:val="20"/>
                    <w:szCs w:val="20"/>
                  </w:rPr>
                </w:rPrChange>
              </w:rPr>
              <w:t>10.000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06" w:author="AdministratorKH" w:date="2017-07-18T12:33:00Z">
                  <w:rPr>
                    <w:rFonts w:ascii="Times New Roman" w:hAnsi="Times New Roman"/>
                    <w:b/>
                    <w:bCs/>
                    <w:sz w:val="20"/>
                    <w:szCs w:val="20"/>
                  </w:rPr>
                </w:rPrChange>
              </w:rPr>
              <w:pPrChange w:id="4107" w:author="AdministratorKH" w:date="2017-07-18T12:30:00Z">
                <w:pPr>
                  <w:spacing w:after="0" w:line="240" w:lineRule="auto"/>
                  <w:jc w:val="right"/>
                </w:pPr>
              </w:pPrChange>
            </w:pPr>
            <w:r w:rsidRPr="00544959">
              <w:rPr>
                <w:rFonts w:ascii="Times New Roman" w:hAnsi="Times New Roman"/>
                <w:b/>
                <w:bCs/>
                <w:sz w:val="24"/>
                <w:szCs w:val="24"/>
                <w:rPrChange w:id="4108" w:author="AdministratorKH" w:date="2017-07-18T12:33:00Z">
                  <w:rPr>
                    <w:rFonts w:ascii="Times New Roman" w:hAnsi="Times New Roman"/>
                    <w:b/>
                    <w:bCs/>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09" w:author="AdministratorKH" w:date="2017-07-18T12:33:00Z">
                  <w:rPr>
                    <w:rFonts w:ascii="Times New Roman" w:hAnsi="Times New Roman"/>
                    <w:b/>
                    <w:bCs/>
                    <w:sz w:val="20"/>
                    <w:szCs w:val="20"/>
                  </w:rPr>
                </w:rPrChange>
              </w:rPr>
              <w:pPrChange w:id="4110" w:author="AdministratorKH" w:date="2017-07-18T12:30:00Z">
                <w:pPr>
                  <w:spacing w:after="0" w:line="240" w:lineRule="auto"/>
                  <w:jc w:val="right"/>
                </w:pPr>
              </w:pPrChange>
            </w:pPr>
            <w:r w:rsidRPr="00544959">
              <w:rPr>
                <w:rFonts w:ascii="Times New Roman" w:hAnsi="Times New Roman"/>
                <w:b/>
                <w:bCs/>
                <w:sz w:val="24"/>
                <w:szCs w:val="24"/>
                <w:rPrChange w:id="4111" w:author="AdministratorKH" w:date="2017-07-18T12:33:00Z">
                  <w:rPr>
                    <w:rFonts w:ascii="Times New Roman" w:hAnsi="Times New Roman"/>
                    <w:b/>
                    <w:bCs/>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4112" w:author="AdministratorKH" w:date="2017-07-18T12:33:00Z">
                  <w:rPr>
                    <w:rFonts w:ascii="Times New Roman" w:hAnsi="Times New Roman"/>
                    <w:b/>
                    <w:bCs/>
                    <w:sz w:val="20"/>
                    <w:szCs w:val="20"/>
                  </w:rPr>
                </w:rPrChange>
              </w:rPr>
              <w:pPrChange w:id="4113" w:author="AdministratorKH" w:date="2017-07-18T12:30:00Z">
                <w:pPr>
                  <w:spacing w:after="0" w:line="240" w:lineRule="auto"/>
                </w:pPr>
              </w:pPrChange>
            </w:pPr>
            <w:r w:rsidRPr="00544959">
              <w:rPr>
                <w:rFonts w:ascii="Times New Roman" w:hAnsi="Times New Roman"/>
                <w:b/>
                <w:bCs/>
                <w:sz w:val="24"/>
                <w:szCs w:val="24"/>
                <w:rPrChange w:id="4114" w:author="AdministratorKH" w:date="2017-07-18T12:33:00Z">
                  <w:rPr>
                    <w:rFonts w:ascii="Times New Roman" w:hAnsi="Times New Roman"/>
                    <w:b/>
                    <w:bCs/>
                    <w:sz w:val="20"/>
                    <w:szCs w:val="20"/>
                  </w:rPr>
                </w:rPrChange>
              </w:rPr>
              <w:t> </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4115" w:author="AdministratorKH" w:date="2017-07-18T12:33:00Z">
                  <w:rPr>
                    <w:rFonts w:ascii="Times New Roman" w:hAnsi="Times New Roman"/>
                    <w:sz w:val="20"/>
                    <w:szCs w:val="20"/>
                  </w:rPr>
                </w:rPrChange>
              </w:rPr>
              <w:pPrChange w:id="4116" w:author="AdministratorKH" w:date="2017-07-18T12:30:00Z">
                <w:pPr>
                  <w:spacing w:after="0" w:line="240" w:lineRule="auto"/>
                  <w:jc w:val="center"/>
                </w:pPr>
              </w:pPrChange>
            </w:pPr>
            <w:r w:rsidRPr="00544959">
              <w:rPr>
                <w:rFonts w:ascii="Times New Roman" w:hAnsi="Times New Roman"/>
                <w:sz w:val="24"/>
                <w:szCs w:val="24"/>
                <w:rPrChange w:id="4117"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18" w:author="AdministratorKH" w:date="2017-07-18T12:33:00Z">
                  <w:rPr>
                    <w:rFonts w:ascii="Times New Roman" w:hAnsi="Times New Roman"/>
                    <w:sz w:val="20"/>
                    <w:szCs w:val="20"/>
                  </w:rPr>
                </w:rPrChange>
              </w:rPr>
              <w:pPrChange w:id="4119" w:author="AdministratorKH" w:date="2017-07-18T12:30:00Z">
                <w:pPr>
                  <w:spacing w:after="0" w:line="240" w:lineRule="auto"/>
                </w:pPr>
              </w:pPrChange>
            </w:pPr>
            <w:r w:rsidRPr="00544959">
              <w:rPr>
                <w:rFonts w:ascii="Times New Roman" w:hAnsi="Times New Roman"/>
                <w:sz w:val="24"/>
                <w:szCs w:val="24"/>
                <w:rPrChange w:id="4120" w:author="AdministratorKH" w:date="2017-07-18T12:33:00Z">
                  <w:rPr>
                    <w:rFonts w:ascii="Times New Roman" w:hAnsi="Times New Roman"/>
                    <w:sz w:val="20"/>
                    <w:szCs w:val="20"/>
                  </w:rPr>
                </w:rPrChange>
              </w:rPr>
              <w:t xml:space="preserve"> CTY TNHH HẠNH LỢI</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21" w:author="AdministratorKH" w:date="2017-07-18T12:33:00Z">
                  <w:rPr>
                    <w:rFonts w:ascii="Times New Roman" w:hAnsi="Times New Roman"/>
                    <w:sz w:val="20"/>
                    <w:szCs w:val="20"/>
                  </w:rPr>
                </w:rPrChange>
              </w:rPr>
              <w:pPrChange w:id="4122" w:author="AdministratorKH" w:date="2017-07-18T12:30:00Z">
                <w:pPr>
                  <w:spacing w:after="0" w:line="240" w:lineRule="auto"/>
                </w:pPr>
              </w:pPrChange>
            </w:pPr>
            <w:r w:rsidRPr="00544959">
              <w:rPr>
                <w:rFonts w:ascii="Times New Roman" w:hAnsi="Times New Roman"/>
                <w:sz w:val="24"/>
                <w:szCs w:val="24"/>
                <w:rPrChange w:id="4123"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124" w:author="AdministratorKH" w:date="2017-07-18T12:33:00Z">
                  <w:rPr>
                    <w:rFonts w:ascii="Times New Roman" w:hAnsi="Times New Roman"/>
                    <w:sz w:val="20"/>
                    <w:szCs w:val="20"/>
                  </w:rPr>
                </w:rPrChange>
              </w:rPr>
              <w:pPrChange w:id="4125" w:author="AdministratorKH" w:date="2017-07-18T12:30:00Z">
                <w:pPr>
                  <w:spacing w:after="0" w:line="240" w:lineRule="auto"/>
                  <w:jc w:val="right"/>
                </w:pPr>
              </w:pPrChange>
            </w:pPr>
            <w:r w:rsidRPr="00544959">
              <w:rPr>
                <w:rFonts w:ascii="Times New Roman" w:hAnsi="Times New Roman"/>
                <w:sz w:val="24"/>
                <w:szCs w:val="24"/>
                <w:rPrChange w:id="4126" w:author="AdministratorKH" w:date="2017-07-18T12:33:00Z">
                  <w:rPr>
                    <w:rFonts w:ascii="Times New Roman" w:hAnsi="Times New Roman"/>
                    <w:sz w:val="20"/>
                    <w:szCs w:val="20"/>
                  </w:rPr>
                </w:rPrChange>
              </w:rPr>
              <w:t>10.000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27" w:author="AdministratorKH" w:date="2017-07-18T12:33:00Z">
                  <w:rPr>
                    <w:rFonts w:ascii="Times New Roman" w:hAnsi="Times New Roman"/>
                    <w:sz w:val="20"/>
                    <w:szCs w:val="20"/>
                  </w:rPr>
                </w:rPrChange>
              </w:rPr>
              <w:pPrChange w:id="4128" w:author="AdministratorKH" w:date="2017-07-18T12:30:00Z">
                <w:pPr>
                  <w:spacing w:after="0" w:line="240" w:lineRule="auto"/>
                </w:pPr>
              </w:pPrChange>
            </w:pPr>
            <w:r w:rsidRPr="00544959">
              <w:rPr>
                <w:rFonts w:ascii="Times New Roman" w:hAnsi="Times New Roman"/>
                <w:sz w:val="24"/>
                <w:szCs w:val="24"/>
                <w:rPrChange w:id="4129" w:author="AdministratorKH" w:date="2017-07-18T12:33:00Z">
                  <w:rPr>
                    <w:rFonts w:ascii="Times New Roman" w:hAnsi="Times New Roman"/>
                    <w:sz w:val="20"/>
                    <w:szCs w:val="20"/>
                  </w:rPr>
                </w:rPrChange>
              </w:rPr>
              <w:t> </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30" w:author="AdministratorKH" w:date="2017-07-18T12:33:00Z">
                  <w:rPr>
                    <w:rFonts w:ascii="Times New Roman" w:hAnsi="Times New Roman"/>
                    <w:sz w:val="20"/>
                    <w:szCs w:val="20"/>
                  </w:rPr>
                </w:rPrChange>
              </w:rPr>
              <w:pPrChange w:id="4131" w:author="AdministratorKH" w:date="2017-07-18T12:30:00Z">
                <w:pPr>
                  <w:spacing w:after="0" w:line="240" w:lineRule="auto"/>
                </w:pPr>
              </w:pPrChange>
            </w:pPr>
            <w:r w:rsidRPr="00544959">
              <w:rPr>
                <w:rFonts w:ascii="Times New Roman" w:hAnsi="Times New Roman"/>
                <w:sz w:val="24"/>
                <w:szCs w:val="24"/>
                <w:rPrChange w:id="4132" w:author="AdministratorKH" w:date="2017-07-18T12:33:00Z">
                  <w:rPr>
                    <w:rFonts w:ascii="Times New Roman" w:hAnsi="Times New Roman"/>
                    <w:sz w:val="20"/>
                    <w:szCs w:val="20"/>
                  </w:rPr>
                </w:rPrChange>
              </w:rPr>
              <w:t> </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33" w:author="AdministratorKH" w:date="2017-07-18T12:33:00Z">
                  <w:rPr>
                    <w:rFonts w:ascii="Times New Roman" w:hAnsi="Times New Roman"/>
                    <w:sz w:val="20"/>
                    <w:szCs w:val="20"/>
                  </w:rPr>
                </w:rPrChange>
              </w:rPr>
              <w:pPrChange w:id="4134" w:author="AdministratorKH" w:date="2017-07-18T12:30:00Z">
                <w:pPr>
                  <w:spacing w:after="0" w:line="240" w:lineRule="auto"/>
                </w:pPr>
              </w:pPrChange>
            </w:pPr>
            <w:r w:rsidRPr="00544959">
              <w:rPr>
                <w:rFonts w:ascii="Times New Roman" w:hAnsi="Times New Roman"/>
                <w:sz w:val="24"/>
                <w:szCs w:val="24"/>
                <w:rPrChange w:id="4135" w:author="AdministratorKH" w:date="2017-07-18T12:33:00Z">
                  <w:rPr>
                    <w:rFonts w:ascii="Times New Roman" w:hAnsi="Times New Roman"/>
                    <w:sz w:val="20"/>
                    <w:szCs w:val="20"/>
                  </w:rPr>
                </w:rPrChange>
              </w:rPr>
              <w:t> </w:t>
            </w:r>
          </w:p>
        </w:tc>
      </w:tr>
      <w:tr w:rsidR="00544959" w:rsidRPr="00544959" w:rsidTr="00651FE1">
        <w:trPr>
          <w:trHeight w:val="348"/>
        </w:trPr>
        <w:tc>
          <w:tcPr>
            <w:tcW w:w="3600" w:type="dxa"/>
            <w:gridSpan w:val="3"/>
            <w:tcBorders>
              <w:top w:val="dotted" w:sz="4" w:space="0" w:color="auto"/>
              <w:left w:val="dotted" w:sz="4" w:space="0" w:color="auto"/>
              <w:bottom w:val="dotted" w:sz="4" w:space="0" w:color="auto"/>
              <w:right w:val="dotted" w:sz="4" w:space="0" w:color="000000"/>
            </w:tcBorders>
            <w:shd w:val="clear" w:color="auto" w:fill="auto"/>
            <w:noWrap/>
            <w:vAlign w:val="bottom"/>
            <w:hideMark/>
          </w:tcPr>
          <w:p w:rsidR="00651FE1" w:rsidRPr="00544959" w:rsidRDefault="00651FE1" w:rsidP="00E967BD">
            <w:pPr>
              <w:spacing w:after="0"/>
              <w:contextualSpacing/>
              <w:rPr>
                <w:rFonts w:ascii="Times New Roman" w:hAnsi="Times New Roman"/>
                <w:b/>
                <w:bCs/>
                <w:sz w:val="24"/>
                <w:szCs w:val="24"/>
                <w:rPrChange w:id="4136" w:author="AdministratorKH" w:date="2017-07-18T12:33:00Z">
                  <w:rPr>
                    <w:rFonts w:ascii="Times New Roman" w:hAnsi="Times New Roman"/>
                    <w:b/>
                    <w:bCs/>
                    <w:sz w:val="20"/>
                    <w:szCs w:val="20"/>
                  </w:rPr>
                </w:rPrChange>
              </w:rPr>
              <w:pPrChange w:id="4137" w:author="AdministratorKH" w:date="2017-07-18T12:30:00Z">
                <w:pPr>
                  <w:spacing w:after="0" w:line="240" w:lineRule="auto"/>
                </w:pPr>
              </w:pPrChange>
            </w:pPr>
            <w:r w:rsidRPr="00544959">
              <w:rPr>
                <w:rFonts w:ascii="Times New Roman" w:hAnsi="Times New Roman"/>
                <w:b/>
                <w:bCs/>
                <w:sz w:val="24"/>
                <w:szCs w:val="24"/>
                <w:rPrChange w:id="4138" w:author="AdministratorKH" w:date="2017-07-18T12:33:00Z">
                  <w:rPr>
                    <w:rFonts w:ascii="Times New Roman" w:hAnsi="Times New Roman"/>
                    <w:b/>
                    <w:bCs/>
                    <w:sz w:val="20"/>
                    <w:szCs w:val="20"/>
                  </w:rPr>
                </w:rPrChange>
              </w:rPr>
              <w:t xml:space="preserve">       SÓC TRĂNG</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39" w:author="AdministratorKH" w:date="2017-07-18T12:33:00Z">
                  <w:rPr>
                    <w:rFonts w:ascii="Times New Roman" w:hAnsi="Times New Roman"/>
                    <w:b/>
                    <w:bCs/>
                    <w:sz w:val="20"/>
                    <w:szCs w:val="20"/>
                  </w:rPr>
                </w:rPrChange>
              </w:rPr>
              <w:pPrChange w:id="4140" w:author="AdministratorKH" w:date="2017-07-18T12:30:00Z">
                <w:pPr>
                  <w:spacing w:after="0" w:line="240" w:lineRule="auto"/>
                  <w:jc w:val="right"/>
                </w:pPr>
              </w:pPrChange>
            </w:pPr>
            <w:r w:rsidRPr="00544959">
              <w:rPr>
                <w:rFonts w:ascii="Times New Roman" w:hAnsi="Times New Roman"/>
                <w:b/>
                <w:bCs/>
                <w:sz w:val="24"/>
                <w:szCs w:val="24"/>
                <w:rPrChange w:id="4141"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42" w:author="AdministratorKH" w:date="2017-07-18T12:33:00Z">
                  <w:rPr>
                    <w:rFonts w:ascii="Times New Roman" w:hAnsi="Times New Roman"/>
                    <w:b/>
                    <w:bCs/>
                    <w:sz w:val="20"/>
                    <w:szCs w:val="20"/>
                  </w:rPr>
                </w:rPrChange>
              </w:rPr>
              <w:pPrChange w:id="4143" w:author="AdministratorKH" w:date="2017-07-18T12:30:00Z">
                <w:pPr>
                  <w:spacing w:after="0" w:line="240" w:lineRule="auto"/>
                  <w:jc w:val="right"/>
                </w:pPr>
              </w:pPrChange>
            </w:pPr>
            <w:r w:rsidRPr="00544959">
              <w:rPr>
                <w:rFonts w:ascii="Times New Roman" w:hAnsi="Times New Roman"/>
                <w:b/>
                <w:bCs/>
                <w:sz w:val="24"/>
                <w:szCs w:val="24"/>
                <w:rPrChange w:id="4144" w:author="AdministratorKH" w:date="2017-07-18T12:33:00Z">
                  <w:rPr>
                    <w:rFonts w:ascii="Times New Roman" w:hAnsi="Times New Roman"/>
                    <w:b/>
                    <w:bCs/>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45" w:author="AdministratorKH" w:date="2017-07-18T12:33:00Z">
                  <w:rPr>
                    <w:rFonts w:ascii="Times New Roman" w:hAnsi="Times New Roman"/>
                    <w:b/>
                    <w:bCs/>
                    <w:sz w:val="20"/>
                    <w:szCs w:val="20"/>
                  </w:rPr>
                </w:rPrChange>
              </w:rPr>
              <w:pPrChange w:id="4146" w:author="AdministratorKH" w:date="2017-07-18T12:30:00Z">
                <w:pPr>
                  <w:spacing w:after="0" w:line="240" w:lineRule="auto"/>
                  <w:jc w:val="right"/>
                </w:pPr>
              </w:pPrChange>
            </w:pPr>
            <w:r w:rsidRPr="00544959">
              <w:rPr>
                <w:rFonts w:ascii="Times New Roman" w:hAnsi="Times New Roman"/>
                <w:b/>
                <w:bCs/>
                <w:sz w:val="24"/>
                <w:szCs w:val="24"/>
                <w:rPrChange w:id="4147" w:author="AdministratorKH" w:date="2017-07-18T12:33:00Z">
                  <w:rPr>
                    <w:rFonts w:ascii="Times New Roman" w:hAnsi="Times New Roman"/>
                    <w:b/>
                    <w:bCs/>
                    <w:sz w:val="20"/>
                    <w:szCs w:val="20"/>
                  </w:rPr>
                </w:rPrChange>
              </w:rPr>
              <w:t>0</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48" w:author="AdministratorKH" w:date="2017-07-18T12:33:00Z">
                  <w:rPr>
                    <w:rFonts w:ascii="Times New Roman" w:hAnsi="Times New Roman"/>
                    <w:b/>
                    <w:bCs/>
                    <w:sz w:val="20"/>
                    <w:szCs w:val="20"/>
                  </w:rPr>
                </w:rPrChange>
              </w:rPr>
              <w:pPrChange w:id="4149" w:author="AdministratorKH" w:date="2017-07-18T12:30:00Z">
                <w:pPr>
                  <w:spacing w:after="0" w:line="240" w:lineRule="auto"/>
                  <w:jc w:val="right"/>
                </w:pPr>
              </w:pPrChange>
            </w:pPr>
            <w:r w:rsidRPr="00544959">
              <w:rPr>
                <w:rFonts w:ascii="Times New Roman" w:hAnsi="Times New Roman"/>
                <w:b/>
                <w:bCs/>
                <w:sz w:val="24"/>
                <w:szCs w:val="24"/>
                <w:rPrChange w:id="4150" w:author="AdministratorKH" w:date="2017-07-18T12:33:00Z">
                  <w:rPr>
                    <w:rFonts w:ascii="Times New Roman" w:hAnsi="Times New Roman"/>
                    <w:b/>
                    <w:bCs/>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b/>
                <w:bCs/>
                <w:sz w:val="24"/>
                <w:szCs w:val="24"/>
                <w:rPrChange w:id="4151" w:author="AdministratorKH" w:date="2017-07-18T12:33:00Z">
                  <w:rPr>
                    <w:rFonts w:ascii="Times New Roman" w:hAnsi="Times New Roman"/>
                    <w:b/>
                    <w:bCs/>
                    <w:sz w:val="20"/>
                    <w:szCs w:val="20"/>
                  </w:rPr>
                </w:rPrChange>
              </w:rPr>
              <w:pPrChange w:id="4152" w:author="AdministratorKH" w:date="2017-07-18T12:30:00Z">
                <w:pPr>
                  <w:spacing w:after="0" w:line="240" w:lineRule="auto"/>
                  <w:jc w:val="right"/>
                </w:pPr>
              </w:pPrChange>
            </w:pPr>
            <w:r w:rsidRPr="00544959">
              <w:rPr>
                <w:rFonts w:ascii="Times New Roman" w:hAnsi="Times New Roman"/>
                <w:b/>
                <w:bCs/>
                <w:sz w:val="24"/>
                <w:szCs w:val="24"/>
                <w:rPrChange w:id="4153" w:author="AdministratorKH" w:date="2017-07-18T12:33:00Z">
                  <w:rPr>
                    <w:rFonts w:ascii="Times New Roman" w:hAnsi="Times New Roman"/>
                    <w:b/>
                    <w:bCs/>
                    <w:sz w:val="20"/>
                    <w:szCs w:val="20"/>
                  </w:rPr>
                </w:rPrChange>
              </w:rPr>
              <w:t>0</w:t>
            </w:r>
          </w:p>
        </w:tc>
      </w:tr>
      <w:tr w:rsidR="00544959" w:rsidRPr="00544959" w:rsidTr="00651FE1">
        <w:trPr>
          <w:trHeight w:val="348"/>
        </w:trPr>
        <w:tc>
          <w:tcPr>
            <w:tcW w:w="540" w:type="dxa"/>
            <w:gridSpan w:val="2"/>
            <w:tcBorders>
              <w:top w:val="nil"/>
              <w:left w:val="dotted" w:sz="4" w:space="0" w:color="auto"/>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center"/>
              <w:rPr>
                <w:rFonts w:ascii="Times New Roman" w:hAnsi="Times New Roman"/>
                <w:sz w:val="24"/>
                <w:szCs w:val="24"/>
                <w:rPrChange w:id="4154" w:author="AdministratorKH" w:date="2017-07-18T12:33:00Z">
                  <w:rPr>
                    <w:rFonts w:ascii="Times New Roman" w:hAnsi="Times New Roman"/>
                    <w:sz w:val="20"/>
                    <w:szCs w:val="20"/>
                  </w:rPr>
                </w:rPrChange>
              </w:rPr>
              <w:pPrChange w:id="4155" w:author="AdministratorKH" w:date="2017-07-18T12:30:00Z">
                <w:pPr>
                  <w:spacing w:after="0" w:line="240" w:lineRule="auto"/>
                  <w:jc w:val="center"/>
                </w:pPr>
              </w:pPrChange>
            </w:pPr>
            <w:r w:rsidRPr="00544959">
              <w:rPr>
                <w:rFonts w:ascii="Times New Roman" w:hAnsi="Times New Roman"/>
                <w:sz w:val="24"/>
                <w:szCs w:val="24"/>
                <w:rPrChange w:id="4156" w:author="AdministratorKH" w:date="2017-07-18T12:33:00Z">
                  <w:rPr>
                    <w:rFonts w:ascii="Times New Roman" w:hAnsi="Times New Roman"/>
                    <w:sz w:val="20"/>
                    <w:szCs w:val="20"/>
                  </w:rPr>
                </w:rPrChange>
              </w:rPr>
              <w:t>1</w:t>
            </w:r>
          </w:p>
        </w:tc>
        <w:tc>
          <w:tcPr>
            <w:tcW w:w="30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57" w:author="AdministratorKH" w:date="2017-07-18T12:33:00Z">
                  <w:rPr>
                    <w:rFonts w:ascii="Times New Roman" w:hAnsi="Times New Roman"/>
                    <w:sz w:val="20"/>
                    <w:szCs w:val="20"/>
                  </w:rPr>
                </w:rPrChange>
              </w:rPr>
              <w:pPrChange w:id="4158" w:author="AdministratorKH" w:date="2017-07-18T12:30:00Z">
                <w:pPr>
                  <w:spacing w:after="0" w:line="240" w:lineRule="auto"/>
                </w:pPr>
              </w:pPrChange>
            </w:pPr>
            <w:r w:rsidRPr="00544959">
              <w:rPr>
                <w:rFonts w:ascii="Times New Roman" w:hAnsi="Times New Roman"/>
                <w:sz w:val="24"/>
                <w:szCs w:val="24"/>
                <w:rPrChange w:id="4159" w:author="AdministratorKH" w:date="2017-07-18T12:33:00Z">
                  <w:rPr>
                    <w:rFonts w:ascii="Times New Roman" w:hAnsi="Times New Roman"/>
                    <w:sz w:val="20"/>
                    <w:szCs w:val="20"/>
                  </w:rPr>
                </w:rPrChange>
              </w:rPr>
              <w:t xml:space="preserve"> DNTN QUỐC VINH</w:t>
            </w:r>
          </w:p>
        </w:tc>
        <w:tc>
          <w:tcPr>
            <w:tcW w:w="117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60" w:author="AdministratorKH" w:date="2017-07-18T12:33:00Z">
                  <w:rPr>
                    <w:rFonts w:ascii="Times New Roman" w:hAnsi="Times New Roman"/>
                    <w:sz w:val="20"/>
                    <w:szCs w:val="20"/>
                  </w:rPr>
                </w:rPrChange>
              </w:rPr>
              <w:pPrChange w:id="4161" w:author="AdministratorKH" w:date="2017-07-18T12:30:00Z">
                <w:pPr>
                  <w:spacing w:after="0" w:line="240" w:lineRule="auto"/>
                </w:pPr>
              </w:pPrChange>
            </w:pPr>
            <w:r w:rsidRPr="00544959">
              <w:rPr>
                <w:rFonts w:ascii="Times New Roman" w:hAnsi="Times New Roman"/>
                <w:sz w:val="24"/>
                <w:szCs w:val="24"/>
                <w:rPrChange w:id="4162" w:author="AdministratorKH" w:date="2017-07-18T12:33:00Z">
                  <w:rPr>
                    <w:rFonts w:ascii="Times New Roman" w:hAnsi="Times New Roman"/>
                    <w:sz w:val="20"/>
                    <w:szCs w:val="20"/>
                  </w:rPr>
                </w:rPrChange>
              </w:rPr>
              <w:t> </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163" w:author="AdministratorKH" w:date="2017-07-18T12:33:00Z">
                  <w:rPr>
                    <w:rFonts w:ascii="Times New Roman" w:hAnsi="Times New Roman"/>
                    <w:sz w:val="20"/>
                    <w:szCs w:val="20"/>
                  </w:rPr>
                </w:rPrChange>
              </w:rPr>
              <w:pPrChange w:id="4164" w:author="AdministratorKH" w:date="2017-07-18T12:30:00Z">
                <w:pPr>
                  <w:spacing w:after="0" w:line="240" w:lineRule="auto"/>
                  <w:jc w:val="right"/>
                </w:pPr>
              </w:pPrChange>
            </w:pPr>
            <w:r w:rsidRPr="00544959">
              <w:rPr>
                <w:rFonts w:ascii="Times New Roman" w:hAnsi="Times New Roman"/>
                <w:sz w:val="24"/>
                <w:szCs w:val="24"/>
                <w:rPrChange w:id="4165" w:author="AdministratorKH" w:date="2017-07-18T12:33:00Z">
                  <w:rPr>
                    <w:rFonts w:ascii="Times New Roman" w:hAnsi="Times New Roman"/>
                    <w:sz w:val="20"/>
                    <w:szCs w:val="20"/>
                  </w:rPr>
                </w:rPrChange>
              </w:rPr>
              <w:t>0</w:t>
            </w:r>
          </w:p>
        </w:tc>
        <w:tc>
          <w:tcPr>
            <w:tcW w:w="135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rPr>
                <w:rFonts w:ascii="Times New Roman" w:hAnsi="Times New Roman"/>
                <w:sz w:val="24"/>
                <w:szCs w:val="24"/>
                <w:rPrChange w:id="4166" w:author="AdministratorKH" w:date="2017-07-18T12:33:00Z">
                  <w:rPr>
                    <w:rFonts w:ascii="Times New Roman" w:hAnsi="Times New Roman"/>
                    <w:sz w:val="20"/>
                    <w:szCs w:val="20"/>
                  </w:rPr>
                </w:rPrChange>
              </w:rPr>
              <w:pPrChange w:id="4167" w:author="AdministratorKH" w:date="2017-07-18T12:30:00Z">
                <w:pPr>
                  <w:spacing w:after="0" w:line="240" w:lineRule="auto"/>
                </w:pPr>
              </w:pPrChange>
            </w:pPr>
            <w:r w:rsidRPr="00544959">
              <w:rPr>
                <w:rFonts w:ascii="Times New Roman" w:hAnsi="Times New Roman"/>
                <w:sz w:val="24"/>
                <w:szCs w:val="24"/>
                <w:rPrChange w:id="4168" w:author="AdministratorKH" w:date="2017-07-18T12:33:00Z">
                  <w:rPr>
                    <w:rFonts w:ascii="Times New Roman" w:hAnsi="Times New Roman"/>
                    <w:sz w:val="20"/>
                    <w:szCs w:val="20"/>
                  </w:rPr>
                </w:rPrChange>
              </w:rPr>
              <w:t> </w:t>
            </w:r>
          </w:p>
        </w:tc>
        <w:tc>
          <w:tcPr>
            <w:tcW w:w="126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169" w:author="AdministratorKH" w:date="2017-07-18T12:33:00Z">
                  <w:rPr>
                    <w:rFonts w:ascii="Times New Roman" w:hAnsi="Times New Roman"/>
                    <w:sz w:val="20"/>
                    <w:szCs w:val="20"/>
                  </w:rPr>
                </w:rPrChange>
              </w:rPr>
              <w:pPrChange w:id="4170" w:author="AdministratorKH" w:date="2017-07-18T12:30:00Z">
                <w:pPr>
                  <w:spacing w:after="0" w:line="240" w:lineRule="auto"/>
                  <w:jc w:val="right"/>
                </w:pPr>
              </w:pPrChange>
            </w:pPr>
            <w:r w:rsidRPr="00544959">
              <w:rPr>
                <w:rFonts w:ascii="Times New Roman" w:hAnsi="Times New Roman"/>
                <w:sz w:val="24"/>
                <w:szCs w:val="24"/>
                <w:rPrChange w:id="4171" w:author="AdministratorKH" w:date="2017-07-18T12:33:00Z">
                  <w:rPr>
                    <w:rFonts w:ascii="Times New Roman" w:hAnsi="Times New Roman"/>
                    <w:sz w:val="20"/>
                    <w:szCs w:val="20"/>
                  </w:rPr>
                </w:rPrChange>
              </w:rPr>
              <w:t>0</w:t>
            </w:r>
          </w:p>
        </w:tc>
        <w:tc>
          <w:tcPr>
            <w:tcW w:w="1440" w:type="dxa"/>
            <w:tcBorders>
              <w:top w:val="nil"/>
              <w:left w:val="nil"/>
              <w:bottom w:val="dotted" w:sz="4" w:space="0" w:color="auto"/>
              <w:right w:val="dotted" w:sz="4" w:space="0" w:color="auto"/>
            </w:tcBorders>
            <w:shd w:val="clear" w:color="auto" w:fill="auto"/>
            <w:noWrap/>
            <w:vAlign w:val="bottom"/>
            <w:hideMark/>
          </w:tcPr>
          <w:p w:rsidR="00651FE1" w:rsidRPr="00544959" w:rsidRDefault="00651FE1" w:rsidP="00E967BD">
            <w:pPr>
              <w:spacing w:after="0"/>
              <w:contextualSpacing/>
              <w:jc w:val="right"/>
              <w:rPr>
                <w:rFonts w:ascii="Times New Roman" w:hAnsi="Times New Roman"/>
                <w:sz w:val="24"/>
                <w:szCs w:val="24"/>
                <w:rPrChange w:id="4172" w:author="AdministratorKH" w:date="2017-07-18T12:33:00Z">
                  <w:rPr>
                    <w:rFonts w:ascii="Times New Roman" w:hAnsi="Times New Roman"/>
                    <w:sz w:val="20"/>
                    <w:szCs w:val="20"/>
                  </w:rPr>
                </w:rPrChange>
              </w:rPr>
              <w:pPrChange w:id="4173" w:author="AdministratorKH" w:date="2017-07-18T12:30:00Z">
                <w:pPr>
                  <w:spacing w:after="0" w:line="240" w:lineRule="auto"/>
                  <w:jc w:val="right"/>
                </w:pPr>
              </w:pPrChange>
            </w:pPr>
            <w:r w:rsidRPr="00544959">
              <w:rPr>
                <w:rFonts w:ascii="Times New Roman" w:hAnsi="Times New Roman"/>
                <w:sz w:val="24"/>
                <w:szCs w:val="24"/>
                <w:rPrChange w:id="4174" w:author="AdministratorKH" w:date="2017-07-18T12:33:00Z">
                  <w:rPr>
                    <w:rFonts w:ascii="Times New Roman" w:hAnsi="Times New Roman"/>
                    <w:sz w:val="20"/>
                    <w:szCs w:val="20"/>
                  </w:rPr>
                </w:rPrChange>
              </w:rPr>
              <w:t>0</w:t>
            </w:r>
          </w:p>
        </w:tc>
      </w:tr>
    </w:tbl>
    <w:p w:rsidR="00A60327" w:rsidRPr="00544959" w:rsidRDefault="00A60327" w:rsidP="00E967BD">
      <w:pPr>
        <w:spacing w:after="0"/>
        <w:contextualSpacing/>
        <w:rPr>
          <w:rFonts w:ascii="Times New Roman" w:hAnsi="Times New Roman"/>
          <w:b/>
          <w:sz w:val="24"/>
          <w:szCs w:val="24"/>
          <w:rPrChange w:id="4175" w:author="AdministratorKH" w:date="2017-07-18T12:33:00Z">
            <w:rPr>
              <w:rFonts w:ascii="Times New Roman" w:hAnsi="Times New Roman"/>
              <w:b/>
              <w:color w:val="000000"/>
              <w:sz w:val="26"/>
              <w:szCs w:val="26"/>
            </w:rPr>
          </w:rPrChange>
        </w:rPr>
        <w:pPrChange w:id="4176" w:author="AdministratorKH" w:date="2017-07-18T12:30:00Z">
          <w:pPr>
            <w:spacing w:after="0" w:line="240" w:lineRule="auto"/>
          </w:pPr>
        </w:pPrChange>
      </w:pPr>
    </w:p>
    <w:p w:rsidR="00A60327" w:rsidRPr="00544959" w:rsidDel="00101EF8" w:rsidRDefault="00A60327" w:rsidP="00E967BD">
      <w:pPr>
        <w:spacing w:after="0"/>
        <w:ind w:left="60"/>
        <w:contextualSpacing/>
        <w:jc w:val="both"/>
        <w:rPr>
          <w:del w:id="4177" w:author="AdministratorKH" w:date="2017-07-18T08:47:00Z"/>
          <w:rFonts w:ascii="Times New Roman" w:hAnsi="Times New Roman"/>
          <w:b/>
          <w:sz w:val="24"/>
          <w:szCs w:val="24"/>
          <w:rPrChange w:id="4178" w:author="AdministratorKH" w:date="2017-07-18T12:33:00Z">
            <w:rPr>
              <w:del w:id="4179" w:author="AdministratorKH" w:date="2017-07-18T08:47:00Z"/>
              <w:rFonts w:ascii="Times New Roman" w:hAnsi="Times New Roman"/>
              <w:b/>
              <w:color w:val="000000"/>
              <w:sz w:val="26"/>
              <w:szCs w:val="26"/>
            </w:rPr>
          </w:rPrChange>
        </w:rPr>
        <w:pPrChange w:id="4180" w:author="AdministratorKH" w:date="2017-07-18T12:30:00Z">
          <w:pPr>
            <w:spacing w:after="0" w:line="240" w:lineRule="auto"/>
            <w:ind w:left="60"/>
            <w:jc w:val="both"/>
          </w:pPr>
        </w:pPrChange>
      </w:pPr>
    </w:p>
    <w:p w:rsidR="00A60327" w:rsidRPr="00544959" w:rsidDel="00101EF8" w:rsidRDefault="00A60327" w:rsidP="00E967BD">
      <w:pPr>
        <w:spacing w:after="0"/>
        <w:contextualSpacing/>
        <w:jc w:val="both"/>
        <w:rPr>
          <w:del w:id="4181" w:author="AdministratorKH" w:date="2017-07-18T08:47:00Z"/>
          <w:rFonts w:ascii="Times New Roman" w:hAnsi="Times New Roman"/>
          <w:b/>
          <w:sz w:val="24"/>
          <w:szCs w:val="24"/>
          <w:rPrChange w:id="4182" w:author="AdministratorKH" w:date="2017-07-18T12:33:00Z">
            <w:rPr>
              <w:del w:id="4183" w:author="AdministratorKH" w:date="2017-07-18T08:47:00Z"/>
              <w:rFonts w:ascii="Times New Roman" w:hAnsi="Times New Roman"/>
              <w:b/>
              <w:color w:val="000000"/>
              <w:sz w:val="26"/>
              <w:szCs w:val="26"/>
            </w:rPr>
          </w:rPrChange>
        </w:rPr>
        <w:pPrChange w:id="4184" w:author="AdministratorKH" w:date="2017-07-18T12:30:00Z">
          <w:pPr>
            <w:spacing w:after="0" w:line="240" w:lineRule="auto"/>
            <w:jc w:val="both"/>
          </w:pPr>
        </w:pPrChange>
      </w:pPr>
    </w:p>
    <w:p w:rsidR="00A60327" w:rsidRPr="00544959" w:rsidRDefault="00A60327" w:rsidP="00E967BD">
      <w:pPr>
        <w:spacing w:after="0"/>
        <w:contextualSpacing/>
        <w:jc w:val="both"/>
        <w:rPr>
          <w:rFonts w:ascii="Times New Roman" w:hAnsi="Times New Roman"/>
          <w:b/>
          <w:sz w:val="24"/>
          <w:szCs w:val="24"/>
          <w:rPrChange w:id="4185" w:author="AdministratorKH" w:date="2017-07-18T12:33:00Z">
            <w:rPr>
              <w:rFonts w:ascii="Times New Roman" w:hAnsi="Times New Roman"/>
              <w:b/>
              <w:color w:val="000000"/>
              <w:sz w:val="26"/>
              <w:szCs w:val="26"/>
            </w:rPr>
          </w:rPrChange>
        </w:rPr>
        <w:pPrChange w:id="4186" w:author="AdministratorKH" w:date="2017-07-18T12:30:00Z">
          <w:pPr>
            <w:spacing w:after="0" w:line="240" w:lineRule="auto"/>
            <w:jc w:val="both"/>
          </w:pPr>
        </w:pPrChange>
      </w:pPr>
    </w:p>
    <w:p w:rsidR="00A60327" w:rsidRPr="00544959" w:rsidRDefault="00A60327" w:rsidP="00A60327">
      <w:pPr>
        <w:spacing w:after="0" w:line="240" w:lineRule="auto"/>
        <w:jc w:val="both"/>
        <w:rPr>
          <w:rFonts w:ascii="Times New Roman" w:hAnsi="Times New Roman"/>
          <w:sz w:val="24"/>
          <w:szCs w:val="24"/>
          <w:rPrChange w:id="4187" w:author="AdministratorKH" w:date="2017-07-18T12:33:00Z">
            <w:rPr>
              <w:rFonts w:ascii="Times New Roman" w:hAnsi="Times New Roman"/>
              <w:color w:val="000000"/>
              <w:sz w:val="26"/>
              <w:szCs w:val="26"/>
            </w:rPr>
          </w:rPrChange>
        </w:rPr>
      </w:pPr>
    </w:p>
    <w:p w:rsidR="00A60327" w:rsidRPr="00544959" w:rsidRDefault="00A60327" w:rsidP="00A60327">
      <w:pPr>
        <w:spacing w:after="0" w:line="240" w:lineRule="auto"/>
        <w:jc w:val="both"/>
        <w:rPr>
          <w:rFonts w:ascii="Times New Roman" w:hAnsi="Times New Roman"/>
          <w:sz w:val="24"/>
          <w:szCs w:val="24"/>
          <w:rPrChange w:id="4188" w:author="AdministratorKH" w:date="2017-07-18T12:33:00Z">
            <w:rPr>
              <w:rFonts w:ascii="Times New Roman" w:hAnsi="Times New Roman"/>
              <w:color w:val="000000"/>
              <w:sz w:val="26"/>
              <w:szCs w:val="26"/>
            </w:rPr>
          </w:rPrChange>
        </w:rPr>
      </w:pPr>
    </w:p>
    <w:p w:rsidR="00A60327" w:rsidRPr="00544959" w:rsidRDefault="00A60327" w:rsidP="00A60327">
      <w:pPr>
        <w:pStyle w:val="ListParagraph"/>
        <w:spacing w:after="0" w:line="240" w:lineRule="auto"/>
        <w:ind w:left="1440"/>
        <w:jc w:val="both"/>
        <w:rPr>
          <w:rFonts w:ascii="Times New Roman" w:hAnsi="Times New Roman"/>
          <w:sz w:val="24"/>
          <w:szCs w:val="24"/>
          <w:rPrChange w:id="4189" w:author="AdministratorKH" w:date="2017-07-18T12:33:00Z">
            <w:rPr>
              <w:rFonts w:ascii="Times New Roman" w:hAnsi="Times New Roman"/>
              <w:color w:val="000000"/>
              <w:sz w:val="26"/>
              <w:szCs w:val="26"/>
            </w:rPr>
          </w:rPrChange>
        </w:rPr>
      </w:pPr>
    </w:p>
    <w:p w:rsidR="00A60327" w:rsidRPr="00544959" w:rsidRDefault="00A60327" w:rsidP="00A60327">
      <w:pPr>
        <w:jc w:val="both"/>
        <w:rPr>
          <w:rFonts w:ascii="Times New Roman" w:hAnsi="Times New Roman"/>
          <w:sz w:val="24"/>
          <w:szCs w:val="24"/>
          <w:rPrChange w:id="4190" w:author="AdministratorKH" w:date="2017-07-18T12:33:00Z">
            <w:rPr/>
          </w:rPrChange>
        </w:rPr>
      </w:pPr>
    </w:p>
    <w:p w:rsidR="00C40C08" w:rsidRPr="00544959" w:rsidRDefault="00C40C08">
      <w:pPr>
        <w:rPr>
          <w:rPrChange w:id="4191" w:author="AdministratorKH" w:date="2017-07-18T12:33:00Z">
            <w:rPr/>
          </w:rPrChange>
        </w:rPr>
      </w:pPr>
    </w:p>
    <w:sectPr w:rsidR="00C40C08" w:rsidRPr="00544959" w:rsidSect="008B310B">
      <w:footerReference w:type="default" r:id="rId16"/>
      <w:pgSz w:w="11907" w:h="16840" w:code="9"/>
      <w:pgMar w:top="432" w:right="864" w:bottom="288" w:left="1296"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D8B" w:rsidRDefault="00446D8B" w:rsidP="00E23826">
      <w:pPr>
        <w:spacing w:after="0" w:line="240" w:lineRule="auto"/>
      </w:pPr>
      <w:r>
        <w:separator/>
      </w:r>
    </w:p>
  </w:endnote>
  <w:endnote w:type="continuationSeparator" w:id="0">
    <w:p w:rsidR="00446D8B" w:rsidRDefault="00446D8B" w:rsidP="00E2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E65" w:rsidRDefault="00650E65" w:rsidP="008B310B">
    <w:pPr>
      <w:pStyle w:val="Footer"/>
      <w:jc w:val="right"/>
      <w:rPr>
        <w:rFonts w:ascii="Times New Roman" w:hAnsi="Times New Roman"/>
        <w:sz w:val="24"/>
        <w:szCs w:val="24"/>
      </w:rPr>
    </w:pPr>
  </w:p>
  <w:p w:rsidR="00650E65" w:rsidRPr="009C6A33" w:rsidRDefault="00650E65" w:rsidP="008B310B">
    <w:pPr>
      <w:pStyle w:val="Footer"/>
      <w:jc w:val="right"/>
      <w:rPr>
        <w:rFonts w:ascii="Times New Roman" w:hAnsi="Times New Roman"/>
        <w:sz w:val="24"/>
        <w:szCs w:val="24"/>
      </w:rPr>
    </w:pPr>
  </w:p>
  <w:p w:rsidR="00650E65" w:rsidRDefault="00650E65" w:rsidP="008B31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D8B" w:rsidRDefault="00446D8B" w:rsidP="00E23826">
      <w:pPr>
        <w:spacing w:after="0" w:line="240" w:lineRule="auto"/>
      </w:pPr>
      <w:r>
        <w:separator/>
      </w:r>
    </w:p>
  </w:footnote>
  <w:footnote w:type="continuationSeparator" w:id="0">
    <w:p w:rsidR="00446D8B" w:rsidRDefault="00446D8B" w:rsidP="00E23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0696"/>
    <w:multiLevelType w:val="hybridMultilevel"/>
    <w:tmpl w:val="EE8ADF04"/>
    <w:lvl w:ilvl="0" w:tplc="DA766722">
      <w:start w:val="2"/>
      <w:numFmt w:val="bullet"/>
      <w:lvlText w:val="-"/>
      <w:lvlJc w:val="left"/>
      <w:pPr>
        <w:ind w:left="780" w:hanging="360"/>
      </w:pPr>
      <w:rPr>
        <w:rFonts w:ascii="Times New Roman" w:eastAsia="Times New Roman" w:hAnsi="Times New Roman" w:cs="Times New Roman"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AA1D1B"/>
    <w:multiLevelType w:val="hybridMultilevel"/>
    <w:tmpl w:val="9BC0A1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F54C76"/>
    <w:multiLevelType w:val="hybridMultilevel"/>
    <w:tmpl w:val="20920184"/>
    <w:lvl w:ilvl="0" w:tplc="D1AC57DC">
      <w:start w:val="3"/>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4F15986"/>
    <w:multiLevelType w:val="hybridMultilevel"/>
    <w:tmpl w:val="7BF025EA"/>
    <w:lvl w:ilvl="0" w:tplc="04090017">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4" w15:restartNumberingAfterBreak="0">
    <w:nsid w:val="25A44D8B"/>
    <w:multiLevelType w:val="multilevel"/>
    <w:tmpl w:val="37F88746"/>
    <w:lvl w:ilvl="0">
      <w:start w:val="1"/>
      <w:numFmt w:val="decimal"/>
      <w:lvlText w:val="%1."/>
      <w:lvlJc w:val="left"/>
      <w:pPr>
        <w:ind w:left="45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2C974A50"/>
    <w:multiLevelType w:val="multilevel"/>
    <w:tmpl w:val="CE7C1276"/>
    <w:lvl w:ilvl="0">
      <w:start w:val="1"/>
      <w:numFmt w:val="decimal"/>
      <w:lvlText w:val="%1."/>
      <w:lvlJc w:val="left"/>
      <w:pPr>
        <w:ind w:left="420" w:hanging="360"/>
      </w:pPr>
      <w:rPr>
        <w:rFonts w:hint="default"/>
        <w:b/>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4740" w:hanging="1800"/>
      </w:pPr>
      <w:rPr>
        <w:rFonts w:hint="default"/>
      </w:rPr>
    </w:lvl>
  </w:abstractNum>
  <w:abstractNum w:abstractNumId="6" w15:restartNumberingAfterBreak="0">
    <w:nsid w:val="32B45837"/>
    <w:multiLevelType w:val="multilevel"/>
    <w:tmpl w:val="C94269AE"/>
    <w:lvl w:ilvl="0">
      <w:start w:val="2"/>
      <w:numFmt w:val="decimal"/>
      <w:lvlText w:val="%1."/>
      <w:lvlJc w:val="left"/>
      <w:pPr>
        <w:ind w:left="420" w:hanging="360"/>
      </w:pPr>
      <w:rPr>
        <w:rFonts w:hint="default"/>
        <w:b/>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4740" w:hanging="1800"/>
      </w:pPr>
      <w:rPr>
        <w:rFonts w:hint="default"/>
      </w:rPr>
    </w:lvl>
  </w:abstractNum>
  <w:abstractNum w:abstractNumId="7" w15:restartNumberingAfterBreak="0">
    <w:nsid w:val="3BBD7702"/>
    <w:multiLevelType w:val="hybridMultilevel"/>
    <w:tmpl w:val="DA72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B01FB"/>
    <w:multiLevelType w:val="hybridMultilevel"/>
    <w:tmpl w:val="A13A954C"/>
    <w:lvl w:ilvl="0" w:tplc="764A9408">
      <w:start w:val="3"/>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5F7081C"/>
    <w:multiLevelType w:val="hybridMultilevel"/>
    <w:tmpl w:val="61F4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A10C4"/>
    <w:multiLevelType w:val="hybridMultilevel"/>
    <w:tmpl w:val="31026D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4"/>
  </w:num>
  <w:num w:numId="4">
    <w:abstractNumId w:val="10"/>
  </w:num>
  <w:num w:numId="5">
    <w:abstractNumId w:val="1"/>
  </w:num>
  <w:num w:numId="6">
    <w:abstractNumId w:val="6"/>
  </w:num>
  <w:num w:numId="7">
    <w:abstractNumId w:val="0"/>
  </w:num>
  <w:num w:numId="8">
    <w:abstractNumId w:val="9"/>
  </w:num>
  <w:num w:numId="9">
    <w:abstractNumId w:val="3"/>
  </w:num>
  <w:num w:numId="10">
    <w:abstractNumId w:val="8"/>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KH">
    <w15:presenceInfo w15:providerId="None" w15:userId="AdministratorKH"/>
  </w15:person>
  <w15:person w15:author="Chi Tan Nguyen">
    <w15:presenceInfo w15:providerId="None" w15:userId="Chi Tan Nguyen"/>
  </w15:person>
  <w15:person w15:author="HoangPhuc">
    <w15:presenceInfo w15:providerId="None" w15:userId="HoangPh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27"/>
    <w:rsid w:val="00057A99"/>
    <w:rsid w:val="000E4CD7"/>
    <w:rsid w:val="00101EF8"/>
    <w:rsid w:val="001329E4"/>
    <w:rsid w:val="00213BC0"/>
    <w:rsid w:val="00226F1D"/>
    <w:rsid w:val="0025453E"/>
    <w:rsid w:val="002D4ADE"/>
    <w:rsid w:val="002F48FF"/>
    <w:rsid w:val="0030052C"/>
    <w:rsid w:val="003C45E2"/>
    <w:rsid w:val="0040180D"/>
    <w:rsid w:val="00426795"/>
    <w:rsid w:val="00436EA4"/>
    <w:rsid w:val="00446D8B"/>
    <w:rsid w:val="00454C6E"/>
    <w:rsid w:val="0046042F"/>
    <w:rsid w:val="004B54F4"/>
    <w:rsid w:val="004C3867"/>
    <w:rsid w:val="00525FEF"/>
    <w:rsid w:val="0053451B"/>
    <w:rsid w:val="00544959"/>
    <w:rsid w:val="00554EB4"/>
    <w:rsid w:val="00630E2D"/>
    <w:rsid w:val="00631D85"/>
    <w:rsid w:val="00650E65"/>
    <w:rsid w:val="00651FE1"/>
    <w:rsid w:val="00660552"/>
    <w:rsid w:val="00686069"/>
    <w:rsid w:val="00693E8E"/>
    <w:rsid w:val="00701E58"/>
    <w:rsid w:val="00714957"/>
    <w:rsid w:val="00720142"/>
    <w:rsid w:val="00734512"/>
    <w:rsid w:val="00750DAC"/>
    <w:rsid w:val="007644CE"/>
    <w:rsid w:val="00772AF3"/>
    <w:rsid w:val="008021A4"/>
    <w:rsid w:val="008077A7"/>
    <w:rsid w:val="008277FC"/>
    <w:rsid w:val="00837266"/>
    <w:rsid w:val="008B310B"/>
    <w:rsid w:val="008D2D17"/>
    <w:rsid w:val="00911872"/>
    <w:rsid w:val="00916D05"/>
    <w:rsid w:val="0092199E"/>
    <w:rsid w:val="00927F92"/>
    <w:rsid w:val="00946F32"/>
    <w:rsid w:val="00970016"/>
    <w:rsid w:val="009C4287"/>
    <w:rsid w:val="00A57F10"/>
    <w:rsid w:val="00A60327"/>
    <w:rsid w:val="00A91DC7"/>
    <w:rsid w:val="00AB201E"/>
    <w:rsid w:val="00AF2D87"/>
    <w:rsid w:val="00B059FE"/>
    <w:rsid w:val="00B27D8F"/>
    <w:rsid w:val="00B35D34"/>
    <w:rsid w:val="00B52439"/>
    <w:rsid w:val="00BE1C0C"/>
    <w:rsid w:val="00BE307C"/>
    <w:rsid w:val="00BE7CCE"/>
    <w:rsid w:val="00C12B23"/>
    <w:rsid w:val="00C40C08"/>
    <w:rsid w:val="00C9184C"/>
    <w:rsid w:val="00CC50C8"/>
    <w:rsid w:val="00D43C5A"/>
    <w:rsid w:val="00D54B2C"/>
    <w:rsid w:val="00D87F60"/>
    <w:rsid w:val="00E23826"/>
    <w:rsid w:val="00E421E0"/>
    <w:rsid w:val="00E84556"/>
    <w:rsid w:val="00E967BD"/>
    <w:rsid w:val="00EB5368"/>
    <w:rsid w:val="00F65BBA"/>
    <w:rsid w:val="00FB3D41"/>
    <w:rsid w:val="00FC31D1"/>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379C"/>
  <w15:docId w15:val="{A2A2715C-53B8-44A2-BD12-475C35F7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5"/>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0327"/>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
    <w:qFormat/>
    <w:rsid w:val="00772AF3"/>
    <w:pPr>
      <w:keepNext/>
      <w:keepLines/>
      <w:spacing w:before="240" w:after="0"/>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26F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27"/>
    <w:pPr>
      <w:ind w:left="720"/>
      <w:contextualSpacing/>
    </w:pPr>
  </w:style>
  <w:style w:type="paragraph" w:styleId="Footer">
    <w:name w:val="footer"/>
    <w:basedOn w:val="Normal"/>
    <w:link w:val="FooterChar"/>
    <w:uiPriority w:val="99"/>
    <w:unhideWhenUsed/>
    <w:rsid w:val="00A60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327"/>
    <w:rPr>
      <w:rFonts w:ascii="Calibri" w:eastAsia="Times New Roman" w:hAnsi="Calibri"/>
      <w:sz w:val="22"/>
      <w:szCs w:val="22"/>
    </w:rPr>
  </w:style>
  <w:style w:type="table" w:styleId="TableGrid">
    <w:name w:val="Table Grid"/>
    <w:basedOn w:val="TableNormal"/>
    <w:uiPriority w:val="59"/>
    <w:rsid w:val="00A60327"/>
    <w:rPr>
      <w:rFonts w:ascii="Calibri" w:eastAsia="Times New Roman"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0327"/>
    <w:rPr>
      <w:rFonts w:ascii="Calibri" w:eastAsia="Times New Roman" w:hAnsi="Calibri"/>
      <w:sz w:val="22"/>
      <w:szCs w:val="22"/>
    </w:rPr>
  </w:style>
  <w:style w:type="paragraph" w:customStyle="1" w:styleId="Normal1">
    <w:name w:val="Normal1"/>
    <w:rsid w:val="00A60327"/>
    <w:pPr>
      <w:spacing w:after="200" w:line="276" w:lineRule="auto"/>
    </w:pPr>
    <w:rPr>
      <w:rFonts w:ascii="Calibri" w:eastAsia="Calibri" w:hAnsi="Calibri" w:cs="Calibri"/>
      <w:color w:val="000000"/>
      <w:sz w:val="22"/>
      <w:szCs w:val="22"/>
      <w:lang w:val="vi-VN" w:eastAsia="vi-VN"/>
    </w:rPr>
  </w:style>
  <w:style w:type="paragraph" w:styleId="BalloonText">
    <w:name w:val="Balloon Text"/>
    <w:basedOn w:val="Normal"/>
    <w:link w:val="BalloonTextChar"/>
    <w:uiPriority w:val="99"/>
    <w:semiHidden/>
    <w:unhideWhenUsed/>
    <w:rsid w:val="00A6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327"/>
    <w:rPr>
      <w:rFonts w:ascii="Tahoma" w:eastAsia="Times New Roman" w:hAnsi="Tahoma" w:cs="Tahoma"/>
      <w:sz w:val="16"/>
      <w:szCs w:val="16"/>
    </w:rPr>
  </w:style>
  <w:style w:type="character" w:customStyle="1" w:styleId="Heading1Char">
    <w:name w:val="Heading 1 Char"/>
    <w:basedOn w:val="DefaultParagraphFont"/>
    <w:link w:val="Heading1"/>
    <w:uiPriority w:val="9"/>
    <w:rsid w:val="00772AF3"/>
    <w:rPr>
      <w:rFonts w:eastAsiaTheme="majorEastAsia"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26F1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1874">
      <w:bodyDiv w:val="1"/>
      <w:marLeft w:val="0"/>
      <w:marRight w:val="0"/>
      <w:marTop w:val="0"/>
      <w:marBottom w:val="0"/>
      <w:divBdr>
        <w:top w:val="none" w:sz="0" w:space="0" w:color="auto"/>
        <w:left w:val="none" w:sz="0" w:space="0" w:color="auto"/>
        <w:bottom w:val="none" w:sz="0" w:space="0" w:color="auto"/>
        <w:right w:val="none" w:sz="0" w:space="0" w:color="auto"/>
      </w:divBdr>
    </w:div>
    <w:div w:id="132798234">
      <w:bodyDiv w:val="1"/>
      <w:marLeft w:val="0"/>
      <w:marRight w:val="0"/>
      <w:marTop w:val="0"/>
      <w:marBottom w:val="0"/>
      <w:divBdr>
        <w:top w:val="none" w:sz="0" w:space="0" w:color="auto"/>
        <w:left w:val="none" w:sz="0" w:space="0" w:color="auto"/>
        <w:bottom w:val="none" w:sz="0" w:space="0" w:color="auto"/>
        <w:right w:val="none" w:sz="0" w:space="0" w:color="auto"/>
      </w:divBdr>
    </w:div>
    <w:div w:id="555625519">
      <w:bodyDiv w:val="1"/>
      <w:marLeft w:val="0"/>
      <w:marRight w:val="0"/>
      <w:marTop w:val="0"/>
      <w:marBottom w:val="0"/>
      <w:divBdr>
        <w:top w:val="none" w:sz="0" w:space="0" w:color="auto"/>
        <w:left w:val="none" w:sz="0" w:space="0" w:color="auto"/>
        <w:bottom w:val="none" w:sz="0" w:space="0" w:color="auto"/>
        <w:right w:val="none" w:sz="0" w:space="0" w:color="auto"/>
      </w:divBdr>
    </w:div>
    <w:div w:id="946347767">
      <w:bodyDiv w:val="1"/>
      <w:marLeft w:val="0"/>
      <w:marRight w:val="0"/>
      <w:marTop w:val="0"/>
      <w:marBottom w:val="0"/>
      <w:divBdr>
        <w:top w:val="none" w:sz="0" w:space="0" w:color="auto"/>
        <w:left w:val="none" w:sz="0" w:space="0" w:color="auto"/>
        <w:bottom w:val="none" w:sz="0" w:space="0" w:color="auto"/>
        <w:right w:val="none" w:sz="0" w:space="0" w:color="auto"/>
      </w:divBdr>
    </w:div>
    <w:div w:id="20894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package" Target="embeddings/Microsoft_Excel_Worksheet3.xlsx"/><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package" Target="embeddings/Microsoft_Excel_Worksheet4.xlsx"/><Relationship Id="rId10" Type="http://schemas.openxmlformats.org/officeDocument/2006/relationships/package" Target="embeddings/Microsoft_Excel_Worksheet1.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56723716381434E-2"/>
          <c:y val="0.10650887573964496"/>
          <c:w val="0.76894865525672573"/>
          <c:h val="0.78698224852071008"/>
        </c:manualLayout>
      </c:layout>
      <c:lineChart>
        <c:grouping val="standard"/>
        <c:varyColors val="0"/>
        <c:ser>
          <c:idx val="0"/>
          <c:order val="0"/>
          <c:tx>
            <c:strRef>
              <c:f>Sheet1!$A$2</c:f>
              <c:strCache>
                <c:ptCount val="1"/>
                <c:pt idx="0">
                  <c:v>Năm 2016</c:v>
                </c:pt>
              </c:strCache>
            </c:strRef>
          </c:tx>
          <c:spPr>
            <a:ln w="25394">
              <a:solidFill>
                <a:srgbClr val="000080"/>
              </a:solidFill>
              <a:prstDash val="solid"/>
            </a:ln>
          </c:spPr>
          <c:marker>
            <c:symbol val="diamond"/>
            <c:size val="6"/>
            <c:spPr>
              <a:solidFill>
                <a:srgbClr val="000080"/>
              </a:solidFill>
              <a:ln>
                <a:solidFill>
                  <a:srgbClr val="000080"/>
                </a:solidFill>
                <a:prstDash val="solid"/>
              </a:ln>
            </c:spPr>
          </c:marker>
          <c:cat>
            <c:strRef>
              <c:f>Sheet1!$B$1:$G$1</c:f>
              <c:strCache>
                <c:ptCount val="6"/>
                <c:pt idx="0">
                  <c:v>Tháng 01</c:v>
                </c:pt>
                <c:pt idx="1">
                  <c:v>Tháng 02</c:v>
                </c:pt>
                <c:pt idx="2">
                  <c:v>Tháng 03</c:v>
                </c:pt>
                <c:pt idx="3">
                  <c:v>Tháng 04</c:v>
                </c:pt>
                <c:pt idx="4">
                  <c:v>Tháng 05</c:v>
                </c:pt>
                <c:pt idx="5">
                  <c:v>Tháng 06</c:v>
                </c:pt>
              </c:strCache>
            </c:strRef>
          </c:cat>
          <c:val>
            <c:numRef>
              <c:f>Sheet1!$B$2:$G$2</c:f>
              <c:numCache>
                <c:formatCode>General</c:formatCode>
                <c:ptCount val="6"/>
                <c:pt idx="0" formatCode="#.##0">
                  <c:v>1576</c:v>
                </c:pt>
                <c:pt idx="1">
                  <c:v>4184</c:v>
                </c:pt>
                <c:pt idx="2">
                  <c:v>9823</c:v>
                </c:pt>
                <c:pt idx="3">
                  <c:v>8496</c:v>
                </c:pt>
                <c:pt idx="4">
                  <c:v>7642</c:v>
                </c:pt>
                <c:pt idx="5">
                  <c:v>8107</c:v>
                </c:pt>
              </c:numCache>
            </c:numRef>
          </c:val>
          <c:smooth val="0"/>
          <c:extLst>
            <c:ext xmlns:c16="http://schemas.microsoft.com/office/drawing/2014/chart" uri="{C3380CC4-5D6E-409C-BE32-E72D297353CC}">
              <c16:uniqueId val="{00000000-AFB0-4268-949C-1B018E10F6EC}"/>
            </c:ext>
          </c:extLst>
        </c:ser>
        <c:ser>
          <c:idx val="1"/>
          <c:order val="1"/>
          <c:tx>
            <c:strRef>
              <c:f>Sheet1!$A$3</c:f>
              <c:strCache>
                <c:ptCount val="1"/>
                <c:pt idx="0">
                  <c:v>Năm 2017</c:v>
                </c:pt>
              </c:strCache>
            </c:strRef>
          </c:tx>
          <c:spPr>
            <a:ln w="38090">
              <a:solidFill>
                <a:srgbClr val="FF00FF"/>
              </a:solidFill>
              <a:prstDash val="solid"/>
            </a:ln>
          </c:spPr>
          <c:marker>
            <c:symbol val="square"/>
            <c:size val="8"/>
            <c:spPr>
              <a:solidFill>
                <a:srgbClr val="FF00FF"/>
              </a:solidFill>
              <a:ln>
                <a:solidFill>
                  <a:srgbClr val="FF00FF"/>
                </a:solidFill>
                <a:prstDash val="solid"/>
              </a:ln>
            </c:spPr>
          </c:marker>
          <c:cat>
            <c:strRef>
              <c:f>Sheet1!$B$1:$G$1</c:f>
              <c:strCache>
                <c:ptCount val="6"/>
                <c:pt idx="0">
                  <c:v>Tháng 01</c:v>
                </c:pt>
                <c:pt idx="1">
                  <c:v>Tháng 02</c:v>
                </c:pt>
                <c:pt idx="2">
                  <c:v>Tháng 03</c:v>
                </c:pt>
                <c:pt idx="3">
                  <c:v>Tháng 04</c:v>
                </c:pt>
                <c:pt idx="4">
                  <c:v>Tháng 05</c:v>
                </c:pt>
                <c:pt idx="5">
                  <c:v>Tháng 06</c:v>
                </c:pt>
              </c:strCache>
            </c:strRef>
          </c:cat>
          <c:val>
            <c:numRef>
              <c:f>Sheet1!$B$3:$G$3</c:f>
              <c:numCache>
                <c:formatCode>General</c:formatCode>
                <c:ptCount val="6"/>
                <c:pt idx="0">
                  <c:v>9213</c:v>
                </c:pt>
                <c:pt idx="1">
                  <c:v>4374</c:v>
                </c:pt>
                <c:pt idx="2">
                  <c:v>9047</c:v>
                </c:pt>
                <c:pt idx="3">
                  <c:v>8239</c:v>
                </c:pt>
                <c:pt idx="4">
                  <c:v>8267</c:v>
                </c:pt>
                <c:pt idx="5">
                  <c:v>10452</c:v>
                </c:pt>
              </c:numCache>
            </c:numRef>
          </c:val>
          <c:smooth val="0"/>
          <c:extLst>
            <c:ext xmlns:c16="http://schemas.microsoft.com/office/drawing/2014/chart" uri="{C3380CC4-5D6E-409C-BE32-E72D297353CC}">
              <c16:uniqueId val="{00000001-AFB0-4268-949C-1B018E10F6EC}"/>
            </c:ext>
          </c:extLst>
        </c:ser>
        <c:dLbls>
          <c:showLegendKey val="0"/>
          <c:showVal val="0"/>
          <c:showCatName val="0"/>
          <c:showSerName val="0"/>
          <c:showPercent val="0"/>
          <c:showBubbleSize val="0"/>
        </c:dLbls>
        <c:marker val="1"/>
        <c:smooth val="0"/>
        <c:axId val="75617792"/>
        <c:axId val="75619712"/>
      </c:lineChart>
      <c:catAx>
        <c:axId val="75617792"/>
        <c:scaling>
          <c:orientation val="minMax"/>
        </c:scaling>
        <c:delete val="0"/>
        <c:axPos val="b"/>
        <c:numFmt formatCode="General" sourceLinked="1"/>
        <c:majorTickMark val="out"/>
        <c:minorTickMark val="none"/>
        <c:tickLblPos val="nextTo"/>
        <c:spPr>
          <a:ln w="3174">
            <a:solidFill>
              <a:srgbClr val="000000"/>
            </a:solidFill>
            <a:prstDash val="solid"/>
          </a:ln>
        </c:spPr>
        <c:txPr>
          <a:bodyPr rot="0" vert="horz"/>
          <a:lstStyle/>
          <a:p>
            <a:pPr>
              <a:defRPr sz="825" b="0" i="0" u="none" strike="noStrike" baseline="0">
                <a:solidFill>
                  <a:srgbClr val="000000"/>
                </a:solidFill>
                <a:latin typeface="Times New Roman"/>
                <a:ea typeface="Times New Roman"/>
                <a:cs typeface="Times New Roman"/>
              </a:defRPr>
            </a:pPr>
            <a:endParaRPr lang="vi-VN"/>
          </a:p>
        </c:txPr>
        <c:crossAx val="75619712"/>
        <c:crosses val="autoZero"/>
        <c:auto val="1"/>
        <c:lblAlgn val="ctr"/>
        <c:lblOffset val="100"/>
        <c:tickLblSkip val="1"/>
        <c:tickMarkSkip val="1"/>
        <c:noMultiLvlLbl val="0"/>
      </c:catAx>
      <c:valAx>
        <c:axId val="75619712"/>
        <c:scaling>
          <c:orientation val="minMax"/>
          <c:max val="12000"/>
        </c:scaling>
        <c:delete val="0"/>
        <c:axPos val="l"/>
        <c:majorGridlines>
          <c:spPr>
            <a:ln w="3174">
              <a:solidFill>
                <a:srgbClr val="000000"/>
              </a:solidFill>
              <a:prstDash val="solid"/>
            </a:ln>
          </c:spPr>
        </c:majorGridlines>
        <c:numFmt formatCode="#.##0" sourceLinked="1"/>
        <c:majorTickMark val="out"/>
        <c:minorTickMark val="none"/>
        <c:tickLblPos val="nextTo"/>
        <c:spPr>
          <a:ln w="3174">
            <a:solidFill>
              <a:srgbClr val="000000"/>
            </a:solidFill>
            <a:prstDash val="solid"/>
          </a:ln>
        </c:spPr>
        <c:txPr>
          <a:bodyPr rot="0" vert="horz"/>
          <a:lstStyle/>
          <a:p>
            <a:pPr>
              <a:defRPr sz="550" b="0" i="0" u="none" strike="noStrike" baseline="0">
                <a:solidFill>
                  <a:srgbClr val="000000"/>
                </a:solidFill>
                <a:latin typeface="Times New Roman"/>
                <a:ea typeface="Times New Roman"/>
                <a:cs typeface="Times New Roman"/>
              </a:defRPr>
            </a:pPr>
            <a:endParaRPr lang="vi-VN"/>
          </a:p>
        </c:txPr>
        <c:crossAx val="75617792"/>
        <c:crosses val="autoZero"/>
        <c:crossBetween val="between"/>
        <c:majorUnit val="2000"/>
      </c:valAx>
      <c:spPr>
        <a:solidFill>
          <a:srgbClr val="FFFFFF"/>
        </a:solidFill>
        <a:ln w="3174">
          <a:solidFill>
            <a:srgbClr val="000000"/>
          </a:solidFill>
          <a:prstDash val="solid"/>
        </a:ln>
      </c:spPr>
    </c:plotArea>
    <c:legend>
      <c:legendPos val="r"/>
      <c:layout>
        <c:manualLayout>
          <c:xMode val="edge"/>
          <c:yMode val="edge"/>
          <c:x val="0.84474327628362156"/>
          <c:y val="0.37278106508875825"/>
          <c:w val="0.14215424837531143"/>
          <c:h val="0.19260716407286796"/>
        </c:manualLayout>
      </c:layout>
      <c:overlay val="0"/>
      <c:spPr>
        <a:noFill/>
        <a:ln w="3174">
          <a:solidFill>
            <a:srgbClr val="000000"/>
          </a:solidFill>
          <a:prstDash val="solid"/>
        </a:ln>
      </c:spPr>
      <c:txPr>
        <a:bodyPr/>
        <a:lstStyle/>
        <a:p>
          <a:pPr>
            <a:defRPr sz="825" b="0" i="0" u="none" strike="noStrike" baseline="0">
              <a:solidFill>
                <a:srgbClr val="000000"/>
              </a:solidFill>
              <a:latin typeface="Times New Roman"/>
              <a:ea typeface="Times New Roman"/>
              <a:cs typeface="Times New Roman"/>
            </a:defRPr>
          </a:pPr>
          <a:endParaRPr lang="vi-VN"/>
        </a:p>
      </c:txPr>
    </c:legend>
    <c:plotVisOnly val="1"/>
    <c:dispBlanksAs val="gap"/>
    <c:showDLblsOverMax val="0"/>
  </c:chart>
  <c:spPr>
    <a:noFill/>
    <a:ln>
      <a:noFill/>
    </a:ln>
  </c:spPr>
  <c:txPr>
    <a:bodyPr/>
    <a:lstStyle/>
    <a:p>
      <a:pPr>
        <a:defRPr sz="1200" b="1" i="0" u="none" strike="noStrike" baseline="0">
          <a:solidFill>
            <a:srgbClr val="000000"/>
          </a:solidFill>
          <a:latin typeface="Calibri"/>
          <a:ea typeface="Calibri"/>
          <a:cs typeface="Calibri"/>
        </a:defRPr>
      </a:pPr>
      <a:endParaRPr lang="vi-V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10</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thuytien</dc:creator>
  <cp:lastModifiedBy>AdministratorKH</cp:lastModifiedBy>
  <cp:revision>42</cp:revision>
  <cp:lastPrinted>2017-07-14T06:23:00Z</cp:lastPrinted>
  <dcterms:created xsi:type="dcterms:W3CDTF">2017-07-13T03:50:00Z</dcterms:created>
  <dcterms:modified xsi:type="dcterms:W3CDTF">2017-07-18T08:00:00Z</dcterms:modified>
</cp:coreProperties>
</file>